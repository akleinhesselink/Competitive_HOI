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BFD89" w14:textId="4B2BCF4A" w:rsidR="00DA2DFA" w:rsidRPr="00D44511" w:rsidRDefault="00327B4E" w:rsidP="007314C0">
      <w:pPr>
        <w:tabs>
          <w:tab w:val="left" w:pos="0"/>
        </w:tabs>
        <w:jc w:val="right"/>
        <w:rPr>
          <w:szCs w:val="24"/>
        </w:rPr>
      </w:pPr>
      <w:r w:rsidRPr="00D4451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885BE2" wp14:editId="489A8629">
                <wp:simplePos x="0" y="0"/>
                <wp:positionH relativeFrom="column">
                  <wp:posOffset>3369733</wp:posOffset>
                </wp:positionH>
                <wp:positionV relativeFrom="paragraph">
                  <wp:posOffset>982768</wp:posOffset>
                </wp:positionV>
                <wp:extent cx="2834640" cy="708660"/>
                <wp:effectExtent l="0" t="0" r="10160" b="254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4640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F47BA" w14:textId="77777777" w:rsidR="00327B4E" w:rsidRDefault="00327B4E" w:rsidP="00327B4E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DEPARTMENT OF ECOLOGY AND EVOLUTIONARY BIOLOGY</w:t>
                            </w:r>
                          </w:p>
                          <w:p w14:paraId="5D6FAC6B" w14:textId="77777777" w:rsidR="00327B4E" w:rsidRDefault="00327B4E" w:rsidP="00327B4E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621 CHARLES E. YOUNG DRIVE SOUTH</w:t>
                            </w:r>
                          </w:p>
                          <w:p w14:paraId="20367CD5" w14:textId="77777777" w:rsidR="00327B4E" w:rsidRDefault="00327B4E" w:rsidP="00327B4E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BOX 951606</w:t>
                            </w:r>
                          </w:p>
                          <w:p w14:paraId="655FC9CC" w14:textId="77777777" w:rsidR="00327B4E" w:rsidRDefault="00327B4E" w:rsidP="00327B4E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LOS ANGELES, CALIFORNIA 90095-1606</w:t>
                            </w:r>
                          </w:p>
                          <w:p w14:paraId="26CD8FD2" w14:textId="77777777" w:rsidR="00327B4E" w:rsidRDefault="00327B4E" w:rsidP="00327B4E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85BE2" id="Rectangle 2" o:spid="_x0000_s1026" style="position:absolute;left:0;text-align:left;margin-left:265.35pt;margin-top:77.4pt;width:223.2pt;height:5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" filled="f" stroked="f">
                <v:textbox inset="0,0,0,0">
                  <w:txbxContent>
                    <w:p w14:paraId="75FF47BA" w14:textId="77777777" w:rsidR="00327B4E" w:rsidRDefault="00327B4E" w:rsidP="00327B4E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DEPARTMENT OF ECOLOGY AND EVOLUTIONARY BIOLOGY</w:t>
                      </w:r>
                    </w:p>
                    <w:p w14:paraId="5D6FAC6B" w14:textId="77777777" w:rsidR="00327B4E" w:rsidRDefault="00327B4E" w:rsidP="00327B4E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621 CHARLES E. YOUNG DRIVE SOUTH</w:t>
                      </w:r>
                    </w:p>
                    <w:p w14:paraId="20367CD5" w14:textId="77777777" w:rsidR="00327B4E" w:rsidRDefault="00327B4E" w:rsidP="00327B4E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BOX 951606</w:t>
                      </w:r>
                    </w:p>
                    <w:p w14:paraId="655FC9CC" w14:textId="77777777" w:rsidR="00327B4E" w:rsidRDefault="00327B4E" w:rsidP="00327B4E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LOS ANGELES, CALIFORNIA 90095-1606</w:t>
                      </w:r>
                    </w:p>
                    <w:p w14:paraId="26CD8FD2" w14:textId="77777777" w:rsidR="00327B4E" w:rsidRDefault="00327B4E" w:rsidP="00327B4E">
                      <w:pPr>
                        <w:jc w:val="right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0C02" w:rsidRPr="00D44511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81980" wp14:editId="6D43A641">
                <wp:simplePos x="0" y="0"/>
                <wp:positionH relativeFrom="column">
                  <wp:posOffset>3480435</wp:posOffset>
                </wp:positionH>
                <wp:positionV relativeFrom="paragraph">
                  <wp:posOffset>40640</wp:posOffset>
                </wp:positionV>
                <wp:extent cx="2834640" cy="708660"/>
                <wp:effectExtent l="0" t="0" r="10160" b="254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4640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4A6B2" w14:textId="77777777" w:rsidR="00DA7BD7" w:rsidRDefault="00DA7BD7" w:rsidP="00DA2DFA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DEPARTMENT OF ECOLOGY AND EVOLUTIONARY BIOLOGY</w:t>
                            </w:r>
                          </w:p>
                          <w:p w14:paraId="193BD4A8" w14:textId="77777777" w:rsidR="00DA7BD7" w:rsidRDefault="00DA7BD7" w:rsidP="00DA2DFA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621 CHARLES E. YOUNG DRIVE SOUTH</w:t>
                            </w:r>
                          </w:p>
                          <w:p w14:paraId="2759EA47" w14:textId="77777777" w:rsidR="00DA7BD7" w:rsidRDefault="00DA7BD7" w:rsidP="00DA2DFA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BOX 951606</w:t>
                            </w:r>
                          </w:p>
                          <w:p w14:paraId="3F7D76F1" w14:textId="77777777" w:rsidR="00DA7BD7" w:rsidRDefault="00DA7BD7" w:rsidP="00DA2DFA">
                            <w:pPr>
                              <w:jc w:val="right"/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rFonts w:ascii="Times" w:hAnsi="Times"/>
                                <w:color w:val="000000"/>
                                <w:sz w:val="14"/>
                              </w:rPr>
                              <w:t>LOS ANGELES, CALIFORNIA 90095-1606</w:t>
                            </w:r>
                          </w:p>
                          <w:p w14:paraId="428E61C1" w14:textId="600D4ECB" w:rsidR="00DA7BD7" w:rsidRDefault="00DA7BD7" w:rsidP="00DA2DFA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81980" id="_x0000_s1027" style="position:absolute;left:0;text-align:left;margin-left:274.05pt;margin-top:3.2pt;width:223.2pt;height:5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" filled="f" stroked="f">
                <v:textbox inset="0,0,0,0">
                  <w:txbxContent>
                    <w:p w14:paraId="3EC4A6B2" w14:textId="77777777" w:rsidR="00DA7BD7" w:rsidRDefault="00DA7BD7" w:rsidP="00DA2DFA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DEPARTMENT OF ECOLOGY AND EVOLUTIONARY BIOLOGY</w:t>
                      </w:r>
                    </w:p>
                    <w:p w14:paraId="193BD4A8" w14:textId="77777777" w:rsidR="00DA7BD7" w:rsidRDefault="00DA7BD7" w:rsidP="00DA2DFA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621 CHARLES E. YOUNG DRIVE SOUTH</w:t>
                      </w:r>
                    </w:p>
                    <w:p w14:paraId="2759EA47" w14:textId="77777777" w:rsidR="00DA7BD7" w:rsidRDefault="00DA7BD7" w:rsidP="00DA2DFA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BOX 951606</w:t>
                      </w:r>
                    </w:p>
                    <w:p w14:paraId="3F7D76F1" w14:textId="77777777" w:rsidR="00DA7BD7" w:rsidRDefault="00DA7BD7" w:rsidP="00DA2DFA">
                      <w:pPr>
                        <w:jc w:val="right"/>
                        <w:rPr>
                          <w:rFonts w:ascii="Times" w:hAnsi="Times"/>
                          <w:color w:val="000000"/>
                          <w:sz w:val="14"/>
                        </w:rPr>
                      </w:pPr>
                      <w:r>
                        <w:rPr>
                          <w:rFonts w:ascii="Times" w:hAnsi="Times"/>
                          <w:color w:val="000000"/>
                          <w:sz w:val="14"/>
                        </w:rPr>
                        <w:t>LOS ANGELES, CALIFORNIA 90095-1606</w:t>
                      </w:r>
                    </w:p>
                    <w:p w14:paraId="428E61C1" w14:textId="600D4ECB" w:rsidR="00DA7BD7" w:rsidRDefault="00DA7BD7" w:rsidP="00DA2DFA">
                      <w:pPr>
                        <w:jc w:val="right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0C02" w:rsidRPr="00D44511">
        <w:rPr>
          <w:noProof/>
          <w:szCs w:val="24"/>
        </w:rPr>
        <w:drawing>
          <wp:anchor distT="0" distB="0" distL="114300" distR="114300" simplePos="0" relativeHeight="251660288" behindDoc="0" locked="0" layoutInCell="1" allowOverlap="1" wp14:anchorId="34F2D94D" wp14:editId="1A4F3F7F">
            <wp:simplePos x="0" y="0"/>
            <wp:positionH relativeFrom="column">
              <wp:posOffset>-405765</wp:posOffset>
            </wp:positionH>
            <wp:positionV relativeFrom="paragraph">
              <wp:posOffset>-111760</wp:posOffset>
            </wp:positionV>
            <wp:extent cx="6743700" cy="867410"/>
            <wp:effectExtent l="0" t="0" r="12700" b="0"/>
            <wp:wrapTight wrapText="bothSides">
              <wp:wrapPolygon edited="0">
                <wp:start x="0" y="0"/>
                <wp:lineTo x="0" y="20873"/>
                <wp:lineTo x="21559" y="20873"/>
                <wp:lineTo x="21559" y="0"/>
                <wp:lineTo x="0" y="0"/>
              </wp:wrapPolygon>
            </wp:wrapTight>
            <wp:docPr id="3" name="Picture 3" descr="eeb letterhead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eb letterhead0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2DFA" w:rsidRPr="00D44511">
        <w:rPr>
          <w:szCs w:val="24"/>
        </w:rPr>
        <w:t xml:space="preserve">  </w:t>
      </w:r>
    </w:p>
    <w:p w14:paraId="095328E8" w14:textId="24DD081C" w:rsidR="00E11C84" w:rsidRDefault="00E11C84">
      <w:pPr>
        <w:rPr>
          <w:sz w:val="22"/>
          <w:szCs w:val="22"/>
          <w:lang w:bidi="x-none"/>
        </w:rPr>
      </w:pPr>
    </w:p>
    <w:p w14:paraId="4E8CCF12" w14:textId="495F8D36" w:rsidR="00E85ADE" w:rsidRDefault="005E0F97">
      <w:pPr>
        <w:rPr>
          <w:sz w:val="22"/>
          <w:szCs w:val="22"/>
          <w:lang w:bidi="x-none"/>
        </w:rPr>
      </w:pPr>
      <w:r>
        <w:rPr>
          <w:sz w:val="22"/>
          <w:szCs w:val="22"/>
          <w:lang w:bidi="x-none"/>
        </w:rPr>
        <w:t xml:space="preserve">Dec </w:t>
      </w:r>
      <w:del w:id="0" w:author="Andy Kleinhesselink" w:date="2018-12-07T15:20:00Z">
        <w:r w:rsidDel="00FA67AC">
          <w:rPr>
            <w:sz w:val="22"/>
            <w:szCs w:val="22"/>
            <w:lang w:bidi="x-none"/>
          </w:rPr>
          <w:delText xml:space="preserve">XX </w:delText>
        </w:r>
      </w:del>
      <w:ins w:id="1" w:author="Andy Kleinhesselink" w:date="2018-12-07T15:20:00Z">
        <w:r w:rsidR="00FA67AC">
          <w:rPr>
            <w:sz w:val="22"/>
            <w:szCs w:val="22"/>
            <w:lang w:bidi="x-none"/>
          </w:rPr>
          <w:t>0</w:t>
        </w:r>
      </w:ins>
      <w:ins w:id="2" w:author="Andy Kleinhesselink" w:date="2018-12-08T22:58:00Z">
        <w:r w:rsidR="00282877">
          <w:rPr>
            <w:sz w:val="22"/>
            <w:szCs w:val="22"/>
            <w:lang w:bidi="x-none"/>
          </w:rPr>
          <w:t>9</w:t>
        </w:r>
      </w:ins>
      <w:ins w:id="3" w:author="Andy Kleinhesselink" w:date="2018-12-07T15:20:00Z">
        <w:r w:rsidR="00FA67AC">
          <w:rPr>
            <w:sz w:val="22"/>
            <w:szCs w:val="22"/>
            <w:lang w:bidi="x-none"/>
          </w:rPr>
          <w:t xml:space="preserve"> </w:t>
        </w:r>
      </w:ins>
      <w:r>
        <w:rPr>
          <w:sz w:val="22"/>
          <w:szCs w:val="22"/>
          <w:lang w:bidi="x-none"/>
        </w:rPr>
        <w:t>2018</w:t>
      </w:r>
    </w:p>
    <w:p w14:paraId="37C5118D" w14:textId="1E3F32DB" w:rsidR="005E0F97" w:rsidRDefault="005E0F97">
      <w:pPr>
        <w:rPr>
          <w:sz w:val="22"/>
          <w:szCs w:val="22"/>
          <w:lang w:bidi="x-none"/>
        </w:rPr>
      </w:pPr>
    </w:p>
    <w:p w14:paraId="7DB5F93B" w14:textId="1B13296C" w:rsidR="00E85ADE" w:rsidRDefault="005E0F97">
      <w:pPr>
        <w:rPr>
          <w:sz w:val="22"/>
          <w:szCs w:val="22"/>
          <w:lang w:bidi="x-none"/>
        </w:rPr>
      </w:pPr>
      <w:r>
        <w:rPr>
          <w:sz w:val="22"/>
          <w:szCs w:val="22"/>
          <w:lang w:bidi="x-none"/>
        </w:rPr>
        <w:t xml:space="preserve">Daniel </w:t>
      </w:r>
      <w:proofErr w:type="spellStart"/>
      <w:r>
        <w:rPr>
          <w:sz w:val="22"/>
          <w:szCs w:val="22"/>
          <w:lang w:bidi="x-none"/>
        </w:rPr>
        <w:t>Bolnick</w:t>
      </w:r>
      <w:proofErr w:type="spellEnd"/>
      <w:r>
        <w:rPr>
          <w:sz w:val="22"/>
          <w:szCs w:val="22"/>
          <w:lang w:bidi="x-none"/>
        </w:rPr>
        <w:t>, Editor in Chief</w:t>
      </w:r>
    </w:p>
    <w:p w14:paraId="0FEF980E" w14:textId="00AEB7E4" w:rsidR="005E0F97" w:rsidRDefault="005E0F97">
      <w:pPr>
        <w:rPr>
          <w:i/>
          <w:sz w:val="22"/>
          <w:szCs w:val="22"/>
          <w:lang w:bidi="x-none"/>
        </w:rPr>
      </w:pPr>
      <w:r>
        <w:rPr>
          <w:i/>
          <w:sz w:val="22"/>
          <w:szCs w:val="22"/>
          <w:lang w:bidi="x-none"/>
        </w:rPr>
        <w:t xml:space="preserve">The </w:t>
      </w:r>
      <w:r w:rsidRPr="005E0F97">
        <w:rPr>
          <w:i/>
          <w:sz w:val="22"/>
          <w:szCs w:val="22"/>
          <w:lang w:bidi="x-none"/>
        </w:rPr>
        <w:t>American Naturalist</w:t>
      </w:r>
      <w:bookmarkStart w:id="4" w:name="_GoBack"/>
      <w:bookmarkEnd w:id="4"/>
    </w:p>
    <w:p w14:paraId="49D15854" w14:textId="7F3678B0" w:rsidR="005E0F97" w:rsidRDefault="005E0F97">
      <w:pPr>
        <w:rPr>
          <w:i/>
          <w:sz w:val="22"/>
          <w:szCs w:val="22"/>
          <w:lang w:bidi="x-none"/>
        </w:rPr>
      </w:pPr>
    </w:p>
    <w:p w14:paraId="67C0EC00" w14:textId="3AD36BC1" w:rsidR="005E0F97" w:rsidRPr="005E0F97" w:rsidRDefault="005E0F97">
      <w:pPr>
        <w:rPr>
          <w:sz w:val="22"/>
          <w:szCs w:val="22"/>
          <w:lang w:bidi="x-none"/>
        </w:rPr>
      </w:pPr>
      <w:r>
        <w:rPr>
          <w:sz w:val="22"/>
          <w:szCs w:val="22"/>
          <w:lang w:bidi="x-none"/>
        </w:rPr>
        <w:t xml:space="preserve">Dear Dr. </w:t>
      </w:r>
      <w:proofErr w:type="spellStart"/>
      <w:r>
        <w:rPr>
          <w:sz w:val="22"/>
          <w:szCs w:val="22"/>
          <w:lang w:bidi="x-none"/>
        </w:rPr>
        <w:t>Bolnick</w:t>
      </w:r>
      <w:proofErr w:type="spellEnd"/>
      <w:r>
        <w:rPr>
          <w:sz w:val="22"/>
          <w:szCs w:val="22"/>
          <w:lang w:bidi="x-none"/>
        </w:rPr>
        <w:t>,</w:t>
      </w:r>
    </w:p>
    <w:p w14:paraId="00724078" w14:textId="3A1FFB6F" w:rsidR="00E85ADE" w:rsidRDefault="00E85ADE">
      <w:pPr>
        <w:rPr>
          <w:sz w:val="22"/>
          <w:szCs w:val="22"/>
          <w:lang w:bidi="x-none"/>
        </w:rPr>
      </w:pPr>
    </w:p>
    <w:p w14:paraId="5837D76E" w14:textId="753CC27B" w:rsidR="00E85ADE" w:rsidRDefault="00E85ADE" w:rsidP="00E85ADE">
      <w:r>
        <w:t xml:space="preserve">Please consider our submission of a regular </w:t>
      </w:r>
      <w:r w:rsidR="003A211A">
        <w:t xml:space="preserve">article </w:t>
      </w:r>
      <w:r>
        <w:t xml:space="preserve">to </w:t>
      </w:r>
      <w:r>
        <w:rPr>
          <w:i/>
        </w:rPr>
        <w:t>American Naturalist</w:t>
      </w:r>
      <w:r>
        <w:t xml:space="preserve"> titled, </w:t>
      </w:r>
      <w:r w:rsidRPr="006F3DEF">
        <w:t>“</w:t>
      </w:r>
      <w:r w:rsidR="006F3DEF" w:rsidRPr="006F3DEF">
        <w:rPr>
          <w:bCs/>
        </w:rPr>
        <w:t>Mechanisms underlying higher order interactions: from quantitative definitions to ecological processes</w:t>
      </w:r>
      <w:commentRangeStart w:id="5"/>
      <w:commentRangeEnd w:id="5"/>
      <w:r w:rsidR="006F3DEF" w:rsidRPr="006F3DEF">
        <w:commentReference w:id="5"/>
      </w:r>
      <w:r w:rsidRPr="00632C41">
        <w:t>”</w:t>
      </w:r>
      <w:r w:rsidRPr="00632C41">
        <w:rPr>
          <w:rPrChange w:id="6" w:author="Andy Kleinhesselink" w:date="2018-12-08T22:59:00Z">
            <w:rPr>
              <w:highlight w:val="yellow"/>
            </w:rPr>
          </w:rPrChange>
        </w:rPr>
        <w:t>.</w:t>
      </w:r>
      <w:r w:rsidR="005E0F97" w:rsidRPr="00632C41">
        <w:t xml:space="preserve"> I</w:t>
      </w:r>
      <w:r w:rsidR="005E0F97">
        <w:t xml:space="preserve">t </w:t>
      </w:r>
      <w:r w:rsidR="00C75D88">
        <w:t xml:space="preserve">addresses </w:t>
      </w:r>
      <w:r w:rsidR="009616D4">
        <w:t xml:space="preserve">a </w:t>
      </w:r>
      <w:r w:rsidR="00C75D88">
        <w:t xml:space="preserve">core </w:t>
      </w:r>
      <w:r w:rsidR="009616D4">
        <w:t xml:space="preserve">conceptual </w:t>
      </w:r>
      <w:r w:rsidR="00C75D88">
        <w:t xml:space="preserve">issue </w:t>
      </w:r>
      <w:r w:rsidR="003A211A">
        <w:t>in</w:t>
      </w:r>
      <w:r w:rsidR="00C75D88">
        <w:t xml:space="preserve"> the structure of ecological communities and </w:t>
      </w:r>
      <w:r w:rsidR="005E0F97">
        <w:t xml:space="preserve">will be of </w:t>
      </w:r>
      <w:r w:rsidR="00C75D88">
        <w:t xml:space="preserve">broad </w:t>
      </w:r>
      <w:r w:rsidR="005E0F97">
        <w:t xml:space="preserve">interest to the readership of </w:t>
      </w:r>
      <w:proofErr w:type="spellStart"/>
      <w:r w:rsidR="005E0F97" w:rsidRPr="003A211A">
        <w:rPr>
          <w:i/>
        </w:rPr>
        <w:t>AmNat</w:t>
      </w:r>
      <w:proofErr w:type="spellEnd"/>
      <w:r w:rsidR="00C75D88">
        <w:t>.</w:t>
      </w:r>
      <w:r w:rsidR="005E0F97">
        <w:t xml:space="preserve"> </w:t>
      </w:r>
    </w:p>
    <w:p w14:paraId="715074B2" w14:textId="77777777" w:rsidR="00E85ADE" w:rsidRDefault="00E85ADE" w:rsidP="00E85ADE"/>
    <w:p w14:paraId="3C96F911" w14:textId="65BF1A2E" w:rsidR="00372832" w:rsidRDefault="00E85ADE" w:rsidP="00E85ADE">
      <w:r>
        <w:t xml:space="preserve">Ecologists are increasingly </w:t>
      </w:r>
      <w:r w:rsidR="003A211A">
        <w:t>aware of</w:t>
      </w:r>
      <w:r>
        <w:t xml:space="preserve"> the potential for higher order interactions to shape  communities </w:t>
      </w:r>
      <w:r w:rsidR="006F3DEF">
        <w:t xml:space="preserve">of </w:t>
      </w:r>
      <w:r>
        <w:t>more than two species</w:t>
      </w:r>
      <w:r w:rsidR="00CD2778" w:rsidRPr="003A211A">
        <w:rPr>
          <w:vertAlign w:val="superscript"/>
        </w:rPr>
        <w:t>1,2,3</w:t>
      </w:r>
      <w:r>
        <w:t>.</w:t>
      </w:r>
      <w:r w:rsidR="003A211A">
        <w:t xml:space="preserve"> However, </w:t>
      </w:r>
      <w:r>
        <w:t xml:space="preserve">recent papers </w:t>
      </w:r>
      <w:r w:rsidR="00C75D88">
        <w:t xml:space="preserve">provide </w:t>
      </w:r>
      <w:r>
        <w:t>inconsisten</w:t>
      </w:r>
      <w:r w:rsidR="00C75D88">
        <w:t>t</w:t>
      </w:r>
      <w:r>
        <w:t xml:space="preserve"> defini</w:t>
      </w:r>
      <w:r w:rsidR="00C75D88">
        <w:t xml:space="preserve">tions of </w:t>
      </w:r>
      <w:r>
        <w:t xml:space="preserve">higher order interactions and offer few explanations for how higher order interactions </w:t>
      </w:r>
      <w:r w:rsidR="009616D4">
        <w:t xml:space="preserve">might </w:t>
      </w:r>
      <w:r>
        <w:t>emerge in the first place. In our manuscript we address both</w:t>
      </w:r>
      <w:r w:rsidR="00036152">
        <w:t xml:space="preserve"> of these </w:t>
      </w:r>
      <w:r w:rsidR="00CD2778">
        <w:t>issues</w:t>
      </w:r>
      <w:r w:rsidR="00036152">
        <w:t xml:space="preserve">. </w:t>
      </w:r>
    </w:p>
    <w:p w14:paraId="09448D53" w14:textId="77777777" w:rsidR="00372832" w:rsidRDefault="00372832" w:rsidP="00E85ADE"/>
    <w:p w14:paraId="03D4570A" w14:textId="3E9546F0" w:rsidR="00E85ADE" w:rsidRDefault="00E85ADE" w:rsidP="00E85ADE">
      <w:r>
        <w:t xml:space="preserve">First, we develop a general definition of higher order interactions that </w:t>
      </w:r>
      <w:r w:rsidR="00CD2778">
        <w:t xml:space="preserve">focuses on multispecies competition and </w:t>
      </w:r>
      <w:r>
        <w:t xml:space="preserve">distinguishes </w:t>
      </w:r>
      <w:r w:rsidR="00CD2778">
        <w:t xml:space="preserve">higher order interactions </w:t>
      </w:r>
      <w:r>
        <w:t xml:space="preserve">from non-linear </w:t>
      </w:r>
      <w:r w:rsidR="00036152">
        <w:t>density dependence</w:t>
      </w:r>
      <w:r>
        <w:t xml:space="preserve">.  Our definition leads to a practical set of procedures for detecting higher order interactions in empirical data.  Next, we build a simple mechanistic model of </w:t>
      </w:r>
      <w:r w:rsidR="00036152">
        <w:t xml:space="preserve">resource </w:t>
      </w:r>
      <w:r>
        <w:t>competition among three annual plant species</w:t>
      </w:r>
      <w:r w:rsidR="00036152">
        <w:t xml:space="preserve"> and </w:t>
      </w:r>
      <w:r>
        <w:t xml:space="preserve">simulate </w:t>
      </w:r>
      <w:r w:rsidR="006F3DEF">
        <w:t>competition</w:t>
      </w:r>
      <w:r w:rsidR="00C47DB2">
        <w:t xml:space="preserve"> </w:t>
      </w:r>
      <w:r>
        <w:t xml:space="preserve">in two and three species communities. We then attempt to detect higher order interactions in </w:t>
      </w:r>
      <w:r w:rsidR="003A211A">
        <w:t xml:space="preserve">the </w:t>
      </w:r>
      <w:r w:rsidR="00C47DB2">
        <w:t xml:space="preserve">per capita growth </w:t>
      </w:r>
      <w:r>
        <w:t>data generated by the simulations.  This</w:t>
      </w:r>
      <w:r w:rsidR="00036152">
        <w:t xml:space="preserve"> example</w:t>
      </w:r>
      <w:r w:rsidR="003A211A">
        <w:t xml:space="preserve"> shows</w:t>
      </w:r>
      <w:r w:rsidR="00036152">
        <w:t xml:space="preserve"> how </w:t>
      </w:r>
      <w:r w:rsidR="00C47DB2">
        <w:t xml:space="preserve">the right </w:t>
      </w:r>
      <w:r w:rsidR="00036152">
        <w:t xml:space="preserve">experimental data </w:t>
      </w:r>
      <w:r w:rsidR="00C47DB2">
        <w:t xml:space="preserve">can be used </w:t>
      </w:r>
      <w:r w:rsidR="00036152">
        <w:t xml:space="preserve">to </w:t>
      </w:r>
      <w:r>
        <w:t xml:space="preserve">detect higher order interactions </w:t>
      </w:r>
      <w:r w:rsidR="00036152">
        <w:t>and</w:t>
      </w:r>
      <w:r>
        <w:t xml:space="preserve"> sheds light on the traits and </w:t>
      </w:r>
      <w:r w:rsidR="003A211A">
        <w:t xml:space="preserve">environments </w:t>
      </w:r>
      <w:r>
        <w:t xml:space="preserve">that are likely to generate </w:t>
      </w:r>
      <w:r w:rsidR="003A211A">
        <w:t>them</w:t>
      </w:r>
      <w:r>
        <w:t xml:space="preserve">.  We believe our </w:t>
      </w:r>
      <w:r w:rsidR="003A211A">
        <w:t xml:space="preserve">work </w:t>
      </w:r>
      <w:r>
        <w:t>will</w:t>
      </w:r>
      <w:r w:rsidR="00036152">
        <w:t xml:space="preserve"> be widely cited a</w:t>
      </w:r>
      <w:r>
        <w:t xml:space="preserve">s more ecologist </w:t>
      </w:r>
      <w:r w:rsidR="003A211A">
        <w:t xml:space="preserve">work </w:t>
      </w:r>
      <w:r>
        <w:t xml:space="preserve">to detect </w:t>
      </w:r>
      <w:r w:rsidR="00036152">
        <w:t xml:space="preserve">higher order interactions in </w:t>
      </w:r>
      <w:r w:rsidR="003A211A">
        <w:t xml:space="preserve">natural </w:t>
      </w:r>
      <w:r w:rsidR="00036152">
        <w:t>communiti</w:t>
      </w:r>
      <w:r w:rsidR="003A211A">
        <w:t>e</w:t>
      </w:r>
      <w:r w:rsidR="00036152">
        <w:t>s</w:t>
      </w:r>
      <w:r>
        <w:t xml:space="preserve">. </w:t>
      </w:r>
    </w:p>
    <w:p w14:paraId="041BDB26" w14:textId="77777777" w:rsidR="00E85ADE" w:rsidRDefault="00E85ADE" w:rsidP="00E85ADE"/>
    <w:p w14:paraId="3BB30357" w14:textId="77777777" w:rsidR="00E85ADE" w:rsidRDefault="00E85ADE" w:rsidP="00E85ADE">
      <w:r>
        <w:t>We have no competing interests to declare, and none of the data or results reported in the manuscript have been published or submitted elsewhere.</w:t>
      </w:r>
    </w:p>
    <w:p w14:paraId="5D9405D5" w14:textId="77777777" w:rsidR="00E85ADE" w:rsidRDefault="00E85ADE" w:rsidP="00E85ADE"/>
    <w:p w14:paraId="12B0A56E" w14:textId="77777777" w:rsidR="00E85ADE" w:rsidRDefault="00E85ADE" w:rsidP="00E85ADE">
      <w:r>
        <w:t>Sincerely,</w:t>
      </w:r>
    </w:p>
    <w:p w14:paraId="1DC739C4" w14:textId="77777777" w:rsidR="00E85ADE" w:rsidRDefault="00E85ADE" w:rsidP="00E85ADE"/>
    <w:p w14:paraId="12A8F874" w14:textId="112E4982" w:rsidR="003A211A" w:rsidRDefault="00E85ADE">
      <w:r>
        <w:t>Andrew Kleinhesselink</w:t>
      </w:r>
      <w:r w:rsidR="003A211A">
        <w:t xml:space="preserve"> on behalf of co-authors </w:t>
      </w:r>
    </w:p>
    <w:p w14:paraId="6A3A5023" w14:textId="5A213FC8" w:rsidR="00CD2778" w:rsidRDefault="00CD2778" w:rsidP="00E85ADE"/>
    <w:p w14:paraId="26047479" w14:textId="77777777" w:rsidR="00CD2778" w:rsidRDefault="00CD2778" w:rsidP="00CD277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2778">
        <w:t xml:space="preserve">Grilli, J., G. </w:t>
      </w:r>
      <w:proofErr w:type="spellStart"/>
      <w:r w:rsidRPr="00CD2778">
        <w:t>Barabás</w:t>
      </w:r>
      <w:proofErr w:type="spellEnd"/>
      <w:r w:rsidRPr="00CD2778">
        <w:t xml:space="preserve">, M. J. </w:t>
      </w:r>
      <w:proofErr w:type="spellStart"/>
      <w:r w:rsidRPr="00CD2778">
        <w:t>Michalska</w:t>
      </w:r>
      <w:proofErr w:type="spellEnd"/>
      <w:r w:rsidRPr="00CD2778">
        <w:t xml:space="preserve">-Smith, and S. </w:t>
      </w:r>
      <w:proofErr w:type="spellStart"/>
      <w:r w:rsidRPr="00CD2778">
        <w:t>Allesina</w:t>
      </w:r>
      <w:proofErr w:type="spellEnd"/>
      <w:r w:rsidRPr="00CD2778">
        <w:t>. 2017. Higher-order interactions stabilize dynamics in competitive network models. Nature 548:210–213.</w:t>
      </w:r>
    </w:p>
    <w:p w14:paraId="13F5153C" w14:textId="2EEA0DFF" w:rsidR="00CD2778" w:rsidRDefault="00CD2778" w:rsidP="00CD2778">
      <w:pPr>
        <w:pStyle w:val="FootnoteText"/>
      </w:pPr>
      <w:r>
        <w:rPr>
          <w:rStyle w:val="FootnoteReference"/>
        </w:rPr>
        <w:t>2</w:t>
      </w:r>
      <w:r>
        <w:t xml:space="preserve"> </w:t>
      </w:r>
      <w:r w:rsidRPr="00CD2778">
        <w:t xml:space="preserve">Levine, J. M., J. </w:t>
      </w:r>
      <w:proofErr w:type="spellStart"/>
      <w:r w:rsidRPr="00CD2778">
        <w:t>Bascompte</w:t>
      </w:r>
      <w:proofErr w:type="spellEnd"/>
      <w:r w:rsidRPr="00CD2778">
        <w:t xml:space="preserve">, P. B. Adler, and S. </w:t>
      </w:r>
      <w:proofErr w:type="spellStart"/>
      <w:r w:rsidRPr="00CD2778">
        <w:t>Allesina</w:t>
      </w:r>
      <w:proofErr w:type="spellEnd"/>
      <w:r w:rsidRPr="00CD2778">
        <w:t>. 2017. Beyond pairwise mechanisms of species coexistence in complex communities. Nature 546:56–64.</w:t>
      </w:r>
    </w:p>
    <w:p w14:paraId="77FDA1DF" w14:textId="05F6E2FC" w:rsidR="00E85ADE" w:rsidRPr="007314C0" w:rsidRDefault="00CD2778" w:rsidP="003A211A">
      <w:pPr>
        <w:pStyle w:val="FootnoteText"/>
        <w:rPr>
          <w:sz w:val="22"/>
          <w:szCs w:val="22"/>
          <w:lang w:bidi="x-none"/>
        </w:rPr>
      </w:pPr>
      <w:r>
        <w:rPr>
          <w:rStyle w:val="FootnoteReference"/>
        </w:rPr>
        <w:t>3</w:t>
      </w:r>
      <w:r>
        <w:t xml:space="preserve"> </w:t>
      </w:r>
      <w:r w:rsidRPr="00CD2778">
        <w:t>Mayfield, M. M., and D. B. Stouffer. 2017. Higher-order interactions capture unexplained complexity in diverse communities. Nature Ecology &amp; Evolution 1:0062.</w:t>
      </w:r>
    </w:p>
    <w:sectPr w:rsidR="00E85ADE" w:rsidRPr="007314C0" w:rsidSect="00660C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Jonathan Levine" w:date="2018-12-06T17:15:00Z" w:initials="JML">
    <w:p w14:paraId="0D77B535" w14:textId="77777777" w:rsidR="006F3DEF" w:rsidRDefault="006F3DEF" w:rsidP="006F3DEF">
      <w:pPr>
        <w:pStyle w:val="CommentText"/>
      </w:pPr>
      <w:r>
        <w:rPr>
          <w:rStyle w:val="CommentReference"/>
        </w:rPr>
        <w:annotationRef/>
      </w:r>
      <w:r>
        <w:t xml:space="preserve">How about, “Mechanisms underlying higher order interactions: from quantitative definitions to ecological processes” or you could switch the words processes and </w:t>
      </w:r>
      <w:proofErr w:type="spellStart"/>
      <w:r>
        <w:t>mechansisms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77B5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77B535" w16cid:durableId="1FB6CB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04053" w14:textId="77777777" w:rsidR="00270751" w:rsidRDefault="00270751" w:rsidP="00934863">
      <w:r>
        <w:separator/>
      </w:r>
    </w:p>
  </w:endnote>
  <w:endnote w:type="continuationSeparator" w:id="0">
    <w:p w14:paraId="6FA750D8" w14:textId="77777777" w:rsidR="00270751" w:rsidRDefault="00270751" w:rsidP="00934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94912" w14:textId="77777777" w:rsidR="00DA7BD7" w:rsidRDefault="00DA7BD7" w:rsidP="00660C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B4F37C" w14:textId="77777777" w:rsidR="00DA7BD7" w:rsidRDefault="00DA7B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3D30C" w14:textId="77777777" w:rsidR="00DA7BD7" w:rsidRDefault="00DA7BD7" w:rsidP="00660C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72832">
      <w:rPr>
        <w:rStyle w:val="PageNumber"/>
        <w:noProof/>
      </w:rPr>
      <w:t>2</w:t>
    </w:r>
    <w:r>
      <w:rPr>
        <w:rStyle w:val="PageNumber"/>
      </w:rPr>
      <w:fldChar w:fldCharType="end"/>
    </w:r>
  </w:p>
  <w:p w14:paraId="7C7440C2" w14:textId="77777777" w:rsidR="00DA7BD7" w:rsidRDefault="00DA7B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7150" w14:textId="77777777" w:rsidR="00DA7BD7" w:rsidRDefault="00DA7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7F75E" w14:textId="77777777" w:rsidR="00270751" w:rsidRDefault="00270751" w:rsidP="00934863">
      <w:r>
        <w:separator/>
      </w:r>
    </w:p>
  </w:footnote>
  <w:footnote w:type="continuationSeparator" w:id="0">
    <w:p w14:paraId="69E45760" w14:textId="77777777" w:rsidR="00270751" w:rsidRDefault="00270751" w:rsidP="00934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C983F" w14:textId="1D5834C5" w:rsidR="00DA7BD7" w:rsidRDefault="00DA7B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C36F1" w14:textId="5C074112" w:rsidR="00DA7BD7" w:rsidRDefault="00DA7BD7">
    <w:pPr>
      <w:pStyle w:val="Header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82712" w14:textId="5BED2C40" w:rsidR="00DA7BD7" w:rsidRDefault="00DA7B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DFA"/>
    <w:rsid w:val="00000947"/>
    <w:rsid w:val="000022AE"/>
    <w:rsid w:val="00025780"/>
    <w:rsid w:val="00034D57"/>
    <w:rsid w:val="00036152"/>
    <w:rsid w:val="00075A5B"/>
    <w:rsid w:val="000A54CF"/>
    <w:rsid w:val="000A575B"/>
    <w:rsid w:val="000B16C7"/>
    <w:rsid w:val="000B2945"/>
    <w:rsid w:val="000F2869"/>
    <w:rsid w:val="000F2EF1"/>
    <w:rsid w:val="001B41D3"/>
    <w:rsid w:val="001E3976"/>
    <w:rsid w:val="002064F1"/>
    <w:rsid w:val="00207CE6"/>
    <w:rsid w:val="002171E9"/>
    <w:rsid w:val="0023332E"/>
    <w:rsid w:val="002344F9"/>
    <w:rsid w:val="00270751"/>
    <w:rsid w:val="00282877"/>
    <w:rsid w:val="002B6AED"/>
    <w:rsid w:val="002B6CF8"/>
    <w:rsid w:val="002D25EE"/>
    <w:rsid w:val="002D45B7"/>
    <w:rsid w:val="002E107B"/>
    <w:rsid w:val="00326CE3"/>
    <w:rsid w:val="00327B4E"/>
    <w:rsid w:val="00345C62"/>
    <w:rsid w:val="0035000E"/>
    <w:rsid w:val="00352DF3"/>
    <w:rsid w:val="003710CC"/>
    <w:rsid w:val="00372832"/>
    <w:rsid w:val="00392E09"/>
    <w:rsid w:val="003A1C20"/>
    <w:rsid w:val="003A211A"/>
    <w:rsid w:val="003D46F2"/>
    <w:rsid w:val="00406409"/>
    <w:rsid w:val="00431315"/>
    <w:rsid w:val="00454B52"/>
    <w:rsid w:val="00474154"/>
    <w:rsid w:val="0049443E"/>
    <w:rsid w:val="004A6327"/>
    <w:rsid w:val="004C206B"/>
    <w:rsid w:val="004C6A19"/>
    <w:rsid w:val="004D1264"/>
    <w:rsid w:val="004F10C8"/>
    <w:rsid w:val="005138C5"/>
    <w:rsid w:val="0053797B"/>
    <w:rsid w:val="005C2739"/>
    <w:rsid w:val="005E0F97"/>
    <w:rsid w:val="00625CD7"/>
    <w:rsid w:val="00632C41"/>
    <w:rsid w:val="006529AF"/>
    <w:rsid w:val="00660C02"/>
    <w:rsid w:val="00696BDF"/>
    <w:rsid w:val="006D2192"/>
    <w:rsid w:val="006E2B9C"/>
    <w:rsid w:val="006F3DEF"/>
    <w:rsid w:val="007314C0"/>
    <w:rsid w:val="00755AA4"/>
    <w:rsid w:val="007704F7"/>
    <w:rsid w:val="00775BC6"/>
    <w:rsid w:val="007C3C3B"/>
    <w:rsid w:val="007E383C"/>
    <w:rsid w:val="007E7E38"/>
    <w:rsid w:val="0086123E"/>
    <w:rsid w:val="008A25C6"/>
    <w:rsid w:val="008E1259"/>
    <w:rsid w:val="008E3F34"/>
    <w:rsid w:val="008F10EB"/>
    <w:rsid w:val="008F182E"/>
    <w:rsid w:val="008F3A87"/>
    <w:rsid w:val="00926401"/>
    <w:rsid w:val="00934863"/>
    <w:rsid w:val="009361EC"/>
    <w:rsid w:val="009413BD"/>
    <w:rsid w:val="00953B3B"/>
    <w:rsid w:val="009616D4"/>
    <w:rsid w:val="009772BB"/>
    <w:rsid w:val="00985D2E"/>
    <w:rsid w:val="009A5CF9"/>
    <w:rsid w:val="009C3A18"/>
    <w:rsid w:val="00A31FAC"/>
    <w:rsid w:val="00A609BE"/>
    <w:rsid w:val="00A64BE5"/>
    <w:rsid w:val="00A77E46"/>
    <w:rsid w:val="00AB668A"/>
    <w:rsid w:val="00B0159F"/>
    <w:rsid w:val="00B83DE4"/>
    <w:rsid w:val="00BB2375"/>
    <w:rsid w:val="00BD4635"/>
    <w:rsid w:val="00BF235B"/>
    <w:rsid w:val="00C16A7F"/>
    <w:rsid w:val="00C30494"/>
    <w:rsid w:val="00C47DB2"/>
    <w:rsid w:val="00C75D88"/>
    <w:rsid w:val="00CA4DDA"/>
    <w:rsid w:val="00CC70F2"/>
    <w:rsid w:val="00CD2778"/>
    <w:rsid w:val="00D121C5"/>
    <w:rsid w:val="00D21083"/>
    <w:rsid w:val="00D216B4"/>
    <w:rsid w:val="00D64B53"/>
    <w:rsid w:val="00DA2DFA"/>
    <w:rsid w:val="00DA7BD7"/>
    <w:rsid w:val="00DD30ED"/>
    <w:rsid w:val="00DE3A53"/>
    <w:rsid w:val="00DF27F7"/>
    <w:rsid w:val="00DF3B25"/>
    <w:rsid w:val="00E11C84"/>
    <w:rsid w:val="00E80527"/>
    <w:rsid w:val="00E85ADE"/>
    <w:rsid w:val="00E916AF"/>
    <w:rsid w:val="00EA3F62"/>
    <w:rsid w:val="00EB6757"/>
    <w:rsid w:val="00F12B65"/>
    <w:rsid w:val="00F55179"/>
    <w:rsid w:val="00FA67AC"/>
    <w:rsid w:val="00FB0646"/>
    <w:rsid w:val="00FE66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88DED04"/>
  <w15:docId w15:val="{A5D1D950-A99A-BA4A-8480-A73F4510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2DFA"/>
    <w:pPr>
      <w:spacing w:after="0"/>
    </w:pPr>
    <w:rPr>
      <w:rFonts w:ascii="Times New Roman" w:eastAsia="Times New Roman" w:hAnsi="Times New Roman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A2DFA"/>
    <w:rPr>
      <w:color w:val="0000FF"/>
      <w:u w:val="single"/>
    </w:rPr>
  </w:style>
  <w:style w:type="paragraph" w:styleId="CommentText">
    <w:name w:val="annotation text"/>
    <w:basedOn w:val="Normal"/>
    <w:link w:val="CommentTextChar"/>
    <w:unhideWhenUsed/>
    <w:rsid w:val="00DA2DFA"/>
    <w:pPr>
      <w:spacing w:after="200"/>
    </w:pPr>
    <w:rPr>
      <w:rFonts w:ascii="Cambria" w:eastAsia="MS Mincho" w:hAnsi="Cambria"/>
      <w:sz w:val="20"/>
      <w:lang w:eastAsia="ja-JP"/>
    </w:rPr>
  </w:style>
  <w:style w:type="character" w:customStyle="1" w:styleId="CommentTextChar">
    <w:name w:val="Comment Text Char"/>
    <w:basedOn w:val="DefaultParagraphFont"/>
    <w:link w:val="CommentText"/>
    <w:rsid w:val="00DA2DFA"/>
    <w:rPr>
      <w:rFonts w:ascii="Cambria" w:eastAsia="MS Mincho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DA2D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DFA"/>
    <w:rPr>
      <w:rFonts w:ascii="Times New Roman" w:eastAsia="Times New Roman" w:hAnsi="Times New Roman" w:cs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A2D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DFA"/>
    <w:rPr>
      <w:rFonts w:ascii="Times New Roman" w:eastAsia="Times New Roman" w:hAnsi="Times New Roman" w:cs="Times New Roman"/>
      <w:sz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DA2DFA"/>
  </w:style>
  <w:style w:type="character" w:styleId="CommentReference">
    <w:name w:val="annotation reference"/>
    <w:basedOn w:val="DefaultParagraphFont"/>
    <w:uiPriority w:val="99"/>
    <w:semiHidden/>
    <w:unhideWhenUsed/>
    <w:rsid w:val="00DA2DFA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D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DF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778"/>
    <w:pPr>
      <w:spacing w:after="0"/>
    </w:pPr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778"/>
    <w:rPr>
      <w:rFonts w:ascii="Times New Roman" w:eastAsia="Times New Roman" w:hAnsi="Times New Roman" w:cs="Times New Roman"/>
      <w:b/>
      <w:bCs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CD277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D2778"/>
    <w:rPr>
      <w:rFonts w:ascii="Times New Roman" w:eastAsia="Times New Roman" w:hAnsi="Times New Roman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D27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D2778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2778"/>
    <w:rPr>
      <w:rFonts w:ascii="Times New Roman" w:eastAsia="Times New Roman" w:hAnsi="Times New Roman" w:cs="Times New Roman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CD277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6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4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4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6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03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49A011-42C3-944F-A041-47F8A9E1E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366</Words>
  <Characters>2010</Characters>
  <Application>Microsoft Office Word</Application>
  <DocSecurity>0</DocSecurity>
  <Lines>38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dtb</dc:creator>
  <cp:keywords/>
  <dc:description/>
  <cp:lastModifiedBy>Andy Kleinhesselink</cp:lastModifiedBy>
  <cp:revision>7</cp:revision>
  <cp:lastPrinted>2018-06-29T17:33:00Z</cp:lastPrinted>
  <dcterms:created xsi:type="dcterms:W3CDTF">2018-12-07T13:00:00Z</dcterms:created>
  <dcterms:modified xsi:type="dcterms:W3CDTF">2018-12-09T06:59:00Z</dcterms:modified>
</cp:coreProperties>
</file>