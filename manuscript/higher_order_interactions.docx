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98B09" w14:textId="77777777" w:rsidR="00B93196" w:rsidRDefault="00762A58">
      <w:pPr>
        <w:pStyle w:val="TitlePage"/>
      </w:pPr>
      <w:bookmarkStart w:id="0" w:name="_GoBack"/>
      <w:bookmarkEnd w:id="0"/>
      <w:r>
        <w:softHyphen/>
      </w:r>
      <w:r>
        <w:softHyphen/>
      </w:r>
    </w:p>
    <w:p w14:paraId="09A7CB96" w14:textId="77777777" w:rsidR="00B93196" w:rsidRDefault="00B93196">
      <w:pPr>
        <w:pStyle w:val="TitlePage"/>
      </w:pPr>
    </w:p>
    <w:p w14:paraId="053A01F4" w14:textId="77777777" w:rsidR="00B93196" w:rsidRDefault="00B93196">
      <w:pPr>
        <w:pStyle w:val="TitlePage"/>
      </w:pPr>
    </w:p>
    <w:p w14:paraId="1D69938F" w14:textId="0B35F207" w:rsidR="00B93196" w:rsidRDefault="00745446">
      <w:pPr>
        <w:pStyle w:val="TitlePage"/>
        <w:jc w:val="center"/>
      </w:pPr>
      <w:r>
        <w:rPr>
          <w:b/>
          <w:bCs/>
        </w:rPr>
        <w:t xml:space="preserve">Detecting </w:t>
      </w:r>
      <w:r w:rsidR="00390672">
        <w:rPr>
          <w:b/>
          <w:bCs/>
        </w:rPr>
        <w:t xml:space="preserve">Higher Order </w:t>
      </w:r>
      <w:r w:rsidR="002F1415">
        <w:rPr>
          <w:b/>
          <w:bCs/>
        </w:rPr>
        <w:t xml:space="preserve">Competitive </w:t>
      </w:r>
      <w:r w:rsidR="00390672">
        <w:rPr>
          <w:b/>
          <w:bCs/>
        </w:rPr>
        <w:t>Interactions</w:t>
      </w:r>
    </w:p>
    <w:p w14:paraId="764E84FA" w14:textId="77777777" w:rsidR="00B93196" w:rsidRDefault="00B93196">
      <w:pPr>
        <w:pStyle w:val="TitlePage"/>
        <w:jc w:val="center"/>
      </w:pPr>
    </w:p>
    <w:p w14:paraId="3D505538" w14:textId="77777777" w:rsidR="00B93196" w:rsidRDefault="00B93196">
      <w:pPr>
        <w:pStyle w:val="TitlePage"/>
        <w:jc w:val="center"/>
      </w:pPr>
    </w:p>
    <w:p w14:paraId="4DE21C7C" w14:textId="77777777" w:rsidR="00B93196" w:rsidRDefault="00390672">
      <w:pPr>
        <w:pStyle w:val="TitlePage"/>
        <w:jc w:val="center"/>
      </w:pPr>
      <w:r>
        <w:t>Andrew R. Kleinhesselink</w:t>
      </w:r>
      <w:r>
        <w:rPr>
          <w:rFonts w:ascii="Ubuntu" w:hAnsi="Ubuntu"/>
          <w:vertAlign w:val="superscript"/>
        </w:rPr>
        <w:t>1</w:t>
      </w:r>
      <w:r>
        <w:t>, Jonathan M. Levine</w:t>
      </w:r>
      <w:r>
        <w:rPr>
          <w:vertAlign w:val="superscript"/>
        </w:rPr>
        <w:t>2</w:t>
      </w:r>
      <w:r>
        <w:t xml:space="preserve">, Nathan </w:t>
      </w:r>
      <w:r w:rsidR="002961A2">
        <w:t xml:space="preserve">J.B. </w:t>
      </w:r>
      <w:r>
        <w:t>Kraft</w:t>
      </w:r>
      <w:r>
        <w:rPr>
          <w:vertAlign w:val="superscript"/>
        </w:rPr>
        <w:t>1</w:t>
      </w:r>
    </w:p>
    <w:p w14:paraId="766BA466" w14:textId="77777777" w:rsidR="00B93196" w:rsidRDefault="00390672">
      <w:pPr>
        <w:pStyle w:val="TitlePage"/>
        <w:jc w:val="center"/>
      </w:pPr>
      <w:r>
        <w:tab/>
      </w:r>
    </w:p>
    <w:p w14:paraId="1A8ED7B7" w14:textId="77777777" w:rsidR="00B93196" w:rsidRDefault="00B93196">
      <w:pPr>
        <w:pStyle w:val="TitlePage"/>
        <w:jc w:val="center"/>
      </w:pPr>
    </w:p>
    <w:p w14:paraId="74F6484A" w14:textId="77777777" w:rsidR="00B93196" w:rsidRDefault="00390672">
      <w:pPr>
        <w:pStyle w:val="TitlePage"/>
      </w:pPr>
      <w:r>
        <w:rPr>
          <w:vertAlign w:val="superscript"/>
        </w:rPr>
        <w:t>1</w:t>
      </w:r>
      <w:r>
        <w:t>Department of Ecology and Evolutionary Biology, University of California, Los Angeles 621 Charles E. Young Drive South, Los Angeles, USA</w:t>
      </w:r>
    </w:p>
    <w:p w14:paraId="274043A8" w14:textId="2F929F9B" w:rsidR="00B93196" w:rsidRDefault="00390672">
      <w:pPr>
        <w:pStyle w:val="TitlePage"/>
      </w:pPr>
      <w:r>
        <w:rPr>
          <w:vertAlign w:val="superscript"/>
        </w:rPr>
        <w:t>2</w:t>
      </w:r>
      <w:r w:rsidR="00735D12">
        <w:t xml:space="preserve">Institute of Integrative Biology, </w:t>
      </w:r>
      <w:r>
        <w:t>ETH Zurich, Switzerland</w:t>
      </w:r>
    </w:p>
    <w:p w14:paraId="5C0A8E7A" w14:textId="52505720" w:rsidR="00B93196" w:rsidDel="00F339E1" w:rsidRDefault="00524B65" w:rsidP="002F762A">
      <w:pPr>
        <w:pStyle w:val="TitlePage"/>
        <w:rPr>
          <w:del w:id="1" w:author="Andy Kleinhesselink" w:date="2018-10-25T18:49:00Z"/>
        </w:rPr>
      </w:pPr>
      <w:del w:id="2" w:author="Andy Kleinhesselink" w:date="2018-10-25T18:49:00Z">
        <w:r w:rsidDel="00F339E1">
          <w:delText xml:space="preserve">I think this is a great </w:delText>
        </w:r>
        <w:r w:rsidR="00C557AF" w:rsidDel="00F339E1">
          <w:delText>start</w:delText>
        </w:r>
        <w:r w:rsidDel="00F339E1">
          <w:delText>.  What I think we need are clearer expectations</w:delText>
        </w:r>
        <w:r w:rsidR="00C557AF" w:rsidDel="00F339E1">
          <w:delText xml:space="preserve"> or hypotheses</w:delText>
        </w:r>
        <w:r w:rsidDel="00F339E1">
          <w:delText xml:space="preserve"> from the outset about what will cause a higher order interaction (which to me is trait change</w:delText>
        </w:r>
        <w:r w:rsidR="00AE54AF" w:rsidDel="00F339E1">
          <w:delText xml:space="preserve"> in response to competitors</w:delText>
        </w:r>
        <w:r w:rsidDel="00F339E1">
          <w:delText>)</w:delText>
        </w:r>
        <w:r w:rsidR="00AE54AF" w:rsidDel="00F339E1">
          <w:delText xml:space="preserve"> so that when we present our modeling results they support a hypothesis, and help to refine that hypothesis.</w:delText>
        </w:r>
        <w:r w:rsidR="00C557AF" w:rsidDel="00F339E1">
          <w:delText xml:space="preserve">  Otherwise someone might think that this paper builds a quirky model and finds some HOIs, but does not get at general issues.  This is just a matter of framing that we should talk about.</w:delText>
        </w:r>
      </w:del>
    </w:p>
    <w:p w14:paraId="1C08C367" w14:textId="77777777" w:rsidR="00B93196" w:rsidRDefault="00B93196">
      <w:pPr>
        <w:pStyle w:val="TitlePage"/>
        <w:jc w:val="center"/>
      </w:pPr>
    </w:p>
    <w:p w14:paraId="173CFB2C" w14:textId="77777777" w:rsidR="00B93196" w:rsidRDefault="00B93196">
      <w:pPr>
        <w:pStyle w:val="TitlePage"/>
        <w:jc w:val="center"/>
      </w:pPr>
    </w:p>
    <w:p w14:paraId="197C75AB" w14:textId="77777777" w:rsidR="00B93196" w:rsidRDefault="00B93196">
      <w:pPr>
        <w:pStyle w:val="TitlePage"/>
        <w:jc w:val="center"/>
      </w:pPr>
    </w:p>
    <w:p w14:paraId="56BADAD1" w14:textId="77777777" w:rsidR="00B93196" w:rsidRDefault="00B93196">
      <w:pPr>
        <w:pStyle w:val="TitlePage"/>
        <w:jc w:val="center"/>
      </w:pPr>
    </w:p>
    <w:p w14:paraId="59695885" w14:textId="77777777" w:rsidR="00B93196" w:rsidRDefault="00B93196">
      <w:pPr>
        <w:pStyle w:val="TitlePage"/>
        <w:jc w:val="center"/>
      </w:pPr>
    </w:p>
    <w:p w14:paraId="3975C2EE" w14:textId="77777777" w:rsidR="00B93196" w:rsidRDefault="00B93196">
      <w:pPr>
        <w:pStyle w:val="TitlePage"/>
        <w:jc w:val="center"/>
      </w:pPr>
    </w:p>
    <w:p w14:paraId="75C3EB6A" w14:textId="77777777" w:rsidR="00B93196" w:rsidRDefault="00390672">
      <w:pPr>
        <w:pStyle w:val="TitlePage"/>
      </w:pPr>
      <w:r>
        <w:t>Running Title:  Higher Order Interactions</w:t>
      </w:r>
    </w:p>
    <w:p w14:paraId="782B423B" w14:textId="77777777" w:rsidR="00B93196" w:rsidRDefault="00390672">
      <w:pPr>
        <w:pStyle w:val="TitlePage"/>
      </w:pPr>
      <w:r>
        <w:t xml:space="preserve">Word Count: </w:t>
      </w:r>
      <w:r>
        <w:br w:type="page"/>
      </w:r>
    </w:p>
    <w:p w14:paraId="2E98D409" w14:textId="77777777" w:rsidR="00B93196" w:rsidRDefault="00390672">
      <w:pPr>
        <w:pStyle w:val="Heading"/>
      </w:pPr>
      <w:bookmarkStart w:id="3" w:name="abstract"/>
      <w:bookmarkEnd w:id="3"/>
      <w:r>
        <w:lastRenderedPageBreak/>
        <w:t>Abstract</w:t>
      </w:r>
    </w:p>
    <w:p w14:paraId="380B27D3" w14:textId="754414E0" w:rsidR="00B93196" w:rsidRDefault="0030478D">
      <w:pPr>
        <w:spacing w:after="202"/>
        <w:contextualSpacing/>
      </w:pPr>
      <w:r>
        <w:t>A</w:t>
      </w:r>
      <w:r w:rsidR="00390672">
        <w:t xml:space="preserve">lmost every species </w:t>
      </w:r>
      <w:r w:rsidR="00AB49EB">
        <w:t xml:space="preserve">on earth </w:t>
      </w:r>
      <w:r w:rsidR="00390672">
        <w:t xml:space="preserve">interacts with more than one </w:t>
      </w:r>
      <w:r w:rsidR="00163557">
        <w:t>competitor. When</w:t>
      </w:r>
      <w:r w:rsidR="00386CB5">
        <w:t xml:space="preserve"> species </w:t>
      </w:r>
      <w:r w:rsidR="00AB49EB">
        <w:t xml:space="preserve">simultaneously </w:t>
      </w:r>
      <w:r w:rsidR="00386CB5">
        <w:t xml:space="preserve">interact with two or more competitors, </w:t>
      </w:r>
      <w:r w:rsidR="00390672">
        <w:t>higher order interactions (HOIs) c</w:t>
      </w:r>
      <w:r w:rsidR="00735D12">
        <w:t>an</w:t>
      </w:r>
      <w:r w:rsidR="00390672">
        <w:t xml:space="preserve"> invalidate the application of classical theories of species competition based on pairwise </w:t>
      </w:r>
      <w:commentRangeStart w:id="4"/>
      <w:r w:rsidR="00735D12">
        <w:t>interactions</w:t>
      </w:r>
      <w:commentRangeEnd w:id="4"/>
      <w:r w:rsidR="00735D12">
        <w:rPr>
          <w:rStyle w:val="CommentReference"/>
        </w:rPr>
        <w:commentReference w:id="4"/>
      </w:r>
      <w:r w:rsidR="00390672">
        <w:t xml:space="preserve">. HOIs occur when </w:t>
      </w:r>
      <w:r w:rsidR="003C16DF">
        <w:t xml:space="preserve">the strength of </w:t>
      </w:r>
      <w:r w:rsidR="00390672">
        <w:t xml:space="preserve">competition between two species depends on the density of other species in the community. </w:t>
      </w:r>
      <w:commentRangeStart w:id="5"/>
      <w:r w:rsidR="003C16DF">
        <w:t>It is therefore critical to understand how often and by what mechanisms HOIs arise in order to</w:t>
      </w:r>
      <w:r w:rsidR="00390672">
        <w:t xml:space="preserve"> </w:t>
      </w:r>
      <w:r w:rsidR="003C16DF">
        <w:t>extend pairwise</w:t>
      </w:r>
      <w:r w:rsidR="00390672">
        <w:t xml:space="preserve"> </w:t>
      </w:r>
      <w:commentRangeEnd w:id="5"/>
      <w:r w:rsidR="003C16DF">
        <w:rPr>
          <w:rStyle w:val="CommentReference"/>
        </w:rPr>
        <w:commentReference w:id="5"/>
      </w:r>
      <w:r w:rsidR="00390672">
        <w:t xml:space="preserve">ecological theory to multi-species communities. In this paper we </w:t>
      </w:r>
      <w:del w:id="6" w:author="Andy Kleinhesselink" w:date="2018-10-25T12:53:00Z">
        <w:r w:rsidR="00390672" w:rsidDel="001E683B">
          <w:delText xml:space="preserve">use simple </w:delText>
        </w:r>
      </w:del>
      <w:del w:id="7" w:author="Andy Kleinhesselink" w:date="2018-10-25T12:52:00Z">
        <w:r w:rsidR="00390672" w:rsidDel="001E683B">
          <w:delText>competition model</w:delText>
        </w:r>
      </w:del>
      <w:del w:id="8" w:author="Andy Kleinhesselink" w:date="2018-10-25T12:51:00Z">
        <w:r w:rsidR="00390672" w:rsidDel="001E683B">
          <w:delText>s</w:delText>
        </w:r>
      </w:del>
      <w:del w:id="9" w:author="Andy Kleinhesselink" w:date="2018-10-25T12:52:00Z">
        <w:r w:rsidR="00390672" w:rsidDel="001E683B">
          <w:delText xml:space="preserve"> </w:delText>
        </w:r>
      </w:del>
      <w:del w:id="10" w:author="Andy Kleinhesselink" w:date="2018-10-25T12:53:00Z">
        <w:r w:rsidR="00390672" w:rsidDel="001E683B">
          <w:delText xml:space="preserve">to </w:delText>
        </w:r>
      </w:del>
      <w:r w:rsidR="00390672">
        <w:t xml:space="preserve">illustrate </w:t>
      </w:r>
      <w:r w:rsidR="003C16DF">
        <w:t>potential</w:t>
      </w:r>
      <w:r w:rsidR="00390672">
        <w:t xml:space="preserve"> causes of HOIs and </w:t>
      </w:r>
      <w:ins w:id="11" w:author="Andy Kleinhesselink" w:date="2018-10-25T12:51:00Z">
        <w:r w:rsidR="001E683B">
          <w:t xml:space="preserve">discuss detecting HOIs </w:t>
        </w:r>
      </w:ins>
      <w:ins w:id="12" w:author="Andy Kleinhesselink" w:date="2018-10-25T13:00:00Z">
        <w:r w:rsidR="00D24FE6">
          <w:t>in discrete time models of competition</w:t>
        </w:r>
      </w:ins>
      <w:ins w:id="13" w:author="Andy Kleinhesselink" w:date="2018-10-25T12:51:00Z">
        <w:r w:rsidR="001E683B">
          <w:t xml:space="preserve">. </w:t>
        </w:r>
      </w:ins>
      <w:del w:id="14" w:author="Andy Kleinhesselink" w:date="2018-10-25T12:52:00Z">
        <w:r w:rsidR="00390672" w:rsidDel="001E683B">
          <w:delText>their interpretation</w:delText>
        </w:r>
        <w:r w:rsidR="003C16DF" w:rsidDel="001E683B">
          <w:delText xml:space="preserve"> in a community context</w:delText>
        </w:r>
        <w:r w:rsidR="00B00A38" w:rsidDel="001E683B">
          <w:delText xml:space="preserve">. </w:delText>
        </w:r>
      </w:del>
      <w:r w:rsidR="001F3D0E">
        <w:t>W</w:t>
      </w:r>
      <w:r w:rsidR="00B00A38">
        <w:t xml:space="preserve">e </w:t>
      </w:r>
      <w:ins w:id="15" w:author="Andy Kleinhesselink" w:date="2018-10-25T12:53:00Z">
        <w:r w:rsidR="001E683B">
          <w:t xml:space="preserve">do this by simulating </w:t>
        </w:r>
      </w:ins>
      <w:ins w:id="16" w:author="Andy Kleinhesselink" w:date="2018-10-25T12:54:00Z">
        <w:r w:rsidR="001E683B">
          <w:t>resource</w:t>
        </w:r>
      </w:ins>
      <w:ins w:id="17" w:author="Andy Kleinhesselink" w:date="2018-10-25T12:53:00Z">
        <w:r w:rsidR="001E683B">
          <w:t xml:space="preserve"> competition between </w:t>
        </w:r>
      </w:ins>
      <w:ins w:id="18" w:author="Andy Kleinhesselink" w:date="2018-10-25T12:54:00Z">
        <w:r w:rsidR="001E683B">
          <w:t>three annual plant species</w:t>
        </w:r>
      </w:ins>
      <w:del w:id="19" w:author="Andy Kleinhesselink" w:date="2018-10-25T12:55:00Z">
        <w:r w:rsidR="00B00A38" w:rsidDel="001E683B">
          <w:delText>quantify the higher order interactions emerging in a system of annual plants</w:delText>
        </w:r>
      </w:del>
      <w:r w:rsidR="00B00A38">
        <w:t xml:space="preserve"> </w:t>
      </w:r>
      <w:r w:rsidR="001F3D0E">
        <w:t>differing in their growth phenology</w:t>
      </w:r>
      <w:ins w:id="20" w:author="Andy Kleinhesselink" w:date="2018-10-25T12:55:00Z">
        <w:r w:rsidR="001E683B">
          <w:t xml:space="preserve">.  We </w:t>
        </w:r>
      </w:ins>
      <w:ins w:id="21" w:author="Andy Kleinhesselink" w:date="2018-10-25T12:57:00Z">
        <w:r w:rsidR="001E683B">
          <w:t>then fit a phenomenological competition model to their dynamics in order to to detect the presence of HOIs</w:t>
        </w:r>
      </w:ins>
      <w:del w:id="22" w:author="Andy Kleinhesselink" w:date="2018-10-25T12:55:00Z">
        <w:r w:rsidR="001F3D0E" w:rsidDel="001E683B">
          <w:delText xml:space="preserve"> </w:delText>
        </w:r>
        <w:r w:rsidR="00136E54" w:rsidDel="001E683B">
          <w:delText xml:space="preserve">and </w:delText>
        </w:r>
        <w:r w:rsidR="00B00A38" w:rsidDel="001E683B">
          <w:delText xml:space="preserve">competing for </w:delText>
        </w:r>
        <w:r w:rsidR="00745446" w:rsidDel="001E683B">
          <w:delText>a single shared</w:delText>
        </w:r>
        <w:r w:rsidR="00B00A38" w:rsidDel="001E683B">
          <w:delText xml:space="preserve"> resource</w:delText>
        </w:r>
      </w:del>
      <w:r w:rsidR="00B00A38">
        <w:t xml:space="preserve">.  </w:t>
      </w:r>
      <w:r w:rsidR="00C32A0E">
        <w:t xml:space="preserve">We find that </w:t>
      </w:r>
      <w:del w:id="23" w:author="Andy Kleinhesselink" w:date="2018-10-25T12:57:00Z">
        <w:r w:rsidR="00C32A0E" w:rsidDel="001E683B">
          <w:delText>higher order</w:delText>
        </w:r>
      </w:del>
      <w:ins w:id="24" w:author="Andy Kleinhesselink" w:date="2018-10-25T12:57:00Z">
        <w:r w:rsidR="001E683B">
          <w:t>HOIs</w:t>
        </w:r>
      </w:ins>
      <w:r w:rsidR="00C32A0E">
        <w:t xml:space="preserve"> </w:t>
      </w:r>
      <w:del w:id="25" w:author="Andy Kleinhesselink" w:date="2018-10-25T12:57:00Z">
        <w:r w:rsidR="00C32A0E" w:rsidDel="001E683B">
          <w:delText xml:space="preserve">interactions </w:delText>
        </w:r>
      </w:del>
      <w:r w:rsidR="00C32A0E">
        <w:t>emerge most strongly for late season competitors</w:t>
      </w:r>
      <w:r w:rsidR="00613E37">
        <w:t>- species that</w:t>
      </w:r>
      <w:r w:rsidR="00C32A0E">
        <w:t xml:space="preserve"> experienc</w:t>
      </w:r>
      <w:r w:rsidR="00613E37">
        <w:t>e</w:t>
      </w:r>
      <w:r w:rsidR="00C32A0E">
        <w:t xml:space="preserve"> a competitive environment</w:t>
      </w:r>
      <w:r w:rsidR="00745446">
        <w:t xml:space="preserve"> strongly modified</w:t>
      </w:r>
      <w:r w:rsidR="00C32A0E">
        <w:t xml:space="preserve"> by earlier </w:t>
      </w:r>
      <w:r w:rsidR="00613E37">
        <w:t>growing</w:t>
      </w:r>
      <w:r w:rsidR="00C32A0E">
        <w:t xml:space="preserve"> competitors. </w:t>
      </w:r>
      <w:ins w:id="26" w:author="Andy Kleinhesselink" w:date="2018-10-25T12:58:00Z">
        <w:r w:rsidR="001E683B">
          <w:t xml:space="preserve">We also show the difficulty in clearly defining HOIs in systems with non-linear density dependence. </w:t>
        </w:r>
      </w:ins>
      <w:del w:id="27" w:author="Andy Kleinhesselink" w:date="2018-10-25T12:59:00Z">
        <w:r w:rsidR="00390672" w:rsidDel="001E683B">
          <w:delText xml:space="preserve">We </w:delText>
        </w:r>
        <w:r w:rsidR="00F95078" w:rsidDel="001E683B">
          <w:delText xml:space="preserve">use these results to </w:delText>
        </w:r>
        <w:r w:rsidR="00390672" w:rsidDel="001E683B">
          <w:delText>discuss possible pitfalls in detecting HOIs in empirical data</w:delText>
        </w:r>
        <w:r w:rsidR="003C16DF" w:rsidDel="001E683B">
          <w:delText>sets</w:delText>
        </w:r>
        <w:r w:rsidR="00390672" w:rsidDel="001E683B">
          <w:delText xml:space="preserve">.  </w:delText>
        </w:r>
      </w:del>
      <w:r w:rsidR="00390672">
        <w:t xml:space="preserve">We conclude that HOIs </w:t>
      </w:r>
      <w:r w:rsidR="003C16DF">
        <w:t>are</w:t>
      </w:r>
      <w:r w:rsidR="00390672">
        <w:t xml:space="preserve"> likely to arise</w:t>
      </w:r>
      <w:ins w:id="28" w:author="Andy Kleinhesselink" w:date="2018-10-25T12:59:00Z">
        <w:r w:rsidR="001E683B">
          <w:t xml:space="preserve"> as an outcome of mechanistic resource competition played out in discrete time</w:t>
        </w:r>
      </w:ins>
      <w:del w:id="29" w:author="Andy Kleinhesselink" w:date="2018-10-25T12:59:00Z">
        <w:r w:rsidR="00390672" w:rsidDel="001E683B">
          <w:delText xml:space="preserve"> when </w:delText>
        </w:r>
        <w:r w:rsidR="003C16DF" w:rsidDel="001E683B">
          <w:delText xml:space="preserve">competitive effects </w:delText>
        </w:r>
        <w:r w:rsidR="00C65956" w:rsidDel="001E683B">
          <w:delText>arise over</w:delText>
        </w:r>
        <w:r w:rsidR="00390672" w:rsidDel="001E683B">
          <w:delText xml:space="preserve"> </w:delText>
        </w:r>
        <w:r w:rsidR="003C16DF" w:rsidDel="001E683B">
          <w:delText xml:space="preserve">time </w:delText>
        </w:r>
        <w:r w:rsidR="00390672" w:rsidDel="001E683B">
          <w:delText xml:space="preserve">periods </w:delText>
        </w:r>
        <w:r w:rsidR="003C16DF" w:rsidDel="001E683B">
          <w:delText>in which</w:delText>
        </w:r>
        <w:r w:rsidR="00390672" w:rsidDel="001E683B">
          <w:delText xml:space="preserve"> competition or competitor densities are not constant</w:delText>
        </w:r>
      </w:del>
      <w:r w:rsidR="00390672">
        <w:t xml:space="preserve">. Clarifying the source of HOIs in simple analytical and simulation models may help us better understand the true nature of competition and stability </w:t>
      </w:r>
      <w:r w:rsidR="003C16DF">
        <w:t>in</w:t>
      </w:r>
      <w:r w:rsidR="00390672">
        <w:t xml:space="preserve"> multi-species communities.</w:t>
      </w:r>
    </w:p>
    <w:p w14:paraId="1F03993B" w14:textId="77777777" w:rsidR="00B93196" w:rsidRDefault="00B93196">
      <w:pPr>
        <w:spacing w:after="202"/>
        <w:contextualSpacing/>
      </w:pPr>
    </w:p>
    <w:p w14:paraId="681A1C29" w14:textId="63A8A1D3" w:rsidR="00B93196" w:rsidRPr="0061034E" w:rsidRDefault="00390672" w:rsidP="004D2A59">
      <w:pPr>
        <w:spacing w:after="202"/>
        <w:ind w:firstLine="0"/>
        <w:contextualSpacing/>
        <w:rPr>
          <w:i/>
          <w:iCs/>
        </w:rPr>
      </w:pPr>
      <w:r>
        <w:rPr>
          <w:i/>
          <w:iCs/>
        </w:rPr>
        <w:t>Key words: competition, coexistence theory</w:t>
      </w:r>
      <w:r w:rsidR="00735D12">
        <w:rPr>
          <w:i/>
          <w:iCs/>
        </w:rPr>
        <w:t>, phenology, annual plants, ?intransitivity?</w:t>
      </w:r>
    </w:p>
    <w:p w14:paraId="4CB745C8" w14:textId="77777777" w:rsidR="0061034E" w:rsidRDefault="0061034E">
      <w:pPr>
        <w:rPr>
          <w:rFonts w:eastAsia="Noto Sans CJK SC Regular" w:cs="FreeSans"/>
          <w:b/>
          <w:szCs w:val="28"/>
        </w:rPr>
      </w:pPr>
      <w:bookmarkStart w:id="30" w:name="introduction"/>
      <w:bookmarkEnd w:id="30"/>
      <w:r>
        <w:br w:type="page"/>
      </w:r>
    </w:p>
    <w:p w14:paraId="2DFCF149" w14:textId="77777777" w:rsidR="00B93196" w:rsidRDefault="00390672">
      <w:pPr>
        <w:pStyle w:val="Heading"/>
      </w:pPr>
      <w:r>
        <w:lastRenderedPageBreak/>
        <w:t>Introduction</w:t>
      </w:r>
    </w:p>
    <w:p w14:paraId="5BC13903" w14:textId="7B6A5540" w:rsidR="00B93196" w:rsidRDefault="00390672">
      <w:pPr>
        <w:spacing w:after="202"/>
        <w:contextualSpacing/>
      </w:pPr>
      <w:r>
        <w:t xml:space="preserve">Almost every species on earth interacts with a </w:t>
      </w:r>
      <w:commentRangeStart w:id="31"/>
      <w:r w:rsidR="00024622">
        <w:t>diversity</w:t>
      </w:r>
      <w:commentRangeEnd w:id="31"/>
      <w:r w:rsidR="00024622">
        <w:rPr>
          <w:rStyle w:val="CommentReference"/>
        </w:rPr>
        <w:commentReference w:id="31"/>
      </w:r>
      <w:r>
        <w:t xml:space="preserve"> of predators, pathogens and competitors. </w:t>
      </w:r>
      <w:commentRangeStart w:id="32"/>
      <w:r>
        <w:t>And the den</w:t>
      </w:r>
      <w:r w:rsidR="003017BD">
        <w:t>sities of each of these species</w:t>
      </w:r>
      <w:r>
        <w:t xml:space="preserve"> are themselves determined by interactions with yet other species in the community</w:t>
      </w:r>
      <w:commentRangeEnd w:id="32"/>
      <w:r w:rsidR="00024622">
        <w:rPr>
          <w:rStyle w:val="CommentReference"/>
        </w:rPr>
        <w:commentReference w:id="32"/>
      </w:r>
      <w:r>
        <w:t xml:space="preserve">. </w:t>
      </w:r>
      <w:commentRangeStart w:id="33"/>
      <w:r w:rsidR="00024622">
        <w:t>Despite this reality</w:t>
      </w:r>
      <w:r>
        <w:t xml:space="preserve">, most classical models in community ecology summarize species interactions </w:t>
      </w:r>
      <w:r w:rsidR="00525B6E">
        <w:t xml:space="preserve">assuming </w:t>
      </w:r>
      <w:commentRangeStart w:id="34"/>
      <w:r w:rsidR="00525B6E">
        <w:t xml:space="preserve">that the per capita effect of one species on another is independent of the densities </w:t>
      </w:r>
      <w:commentRangeEnd w:id="34"/>
      <w:r w:rsidR="00C8696F">
        <w:rPr>
          <w:rStyle w:val="CommentReference"/>
        </w:rPr>
        <w:commentReference w:id="34"/>
      </w:r>
      <w:r w:rsidR="00525B6E">
        <w:t>of other species in the system</w:t>
      </w:r>
      <w:r>
        <w:t xml:space="preserve">. In particular, </w:t>
      </w:r>
      <w:r w:rsidR="00024622">
        <w:t xml:space="preserve">models </w:t>
      </w:r>
      <w:r w:rsidR="008017B3">
        <w:t xml:space="preserve">with </w:t>
      </w:r>
      <w:r w:rsidR="00A91CBB">
        <w:t xml:space="preserve">such </w:t>
      </w:r>
      <w:r w:rsidR="008017B3">
        <w:t xml:space="preserve">fixed </w:t>
      </w:r>
      <w:r w:rsidR="00A91CBB">
        <w:t>per capita competitive effects</w:t>
      </w:r>
      <w:r>
        <w:t xml:space="preserve"> have been critical to the development of modern coexistence theory </w:t>
      </w:r>
      <w:r w:rsidR="005A5626">
        <w:fldChar w:fldCharType="begin"/>
      </w:r>
      <w:r w:rsidR="00B92CBD">
        <w:instrText xml:space="preserve"> ADDIN ZOTERO_ITEM CSL_CITATION {"citationID":"iqwizKjh","properties":{"formattedCitation":"(Chesson 2000, Levine et al. 2017)","plainCitation":"(Chesson 2000, Levine et al. 2017)","noteIndex":0},"citationItems":[{"id":2229,"uris":["http://zotero.org/users/688880/items/J9Q4ZXPN"],"uri":["http://zotero.org/users/688880/items/J9Q4ZXPN"],"itemData":{"id":2229,"type":"article-journal","title":"Mechanisms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B."},{"family":"Allesina","given":"Stefano"}],"issued":{"date-parts":[["2017",6]]}}}],"schema":"https://github.com/citation-style-language/schema/raw/master/csl-citation.json"} </w:instrText>
      </w:r>
      <w:r w:rsidR="005A5626">
        <w:fldChar w:fldCharType="separate"/>
      </w:r>
      <w:r w:rsidR="00B92CBD">
        <w:rPr>
          <w:noProof/>
        </w:rPr>
        <w:t>(Chesson 2000, Levine et al. 2017)</w:t>
      </w:r>
      <w:r w:rsidR="005A5626">
        <w:fldChar w:fldCharType="end"/>
      </w:r>
      <w:r w:rsidR="004C44FD">
        <w:t>, and imply</w:t>
      </w:r>
      <w:r>
        <w:t xml:space="preserve"> that the </w:t>
      </w:r>
      <w:r w:rsidR="00B3111A">
        <w:t>dynamics</w:t>
      </w:r>
      <w:r>
        <w:t xml:space="preserve"> of multi-species species competition can be predicted by </w:t>
      </w:r>
      <w:r w:rsidR="00B3111A">
        <w:t>understanding</w:t>
      </w:r>
      <w:r>
        <w:t xml:space="preserve"> competition between all </w:t>
      </w:r>
      <w:r w:rsidR="00B3111A">
        <w:t xml:space="preserve">competitive </w:t>
      </w:r>
      <w:r>
        <w:t>pair</w:t>
      </w:r>
      <w:r w:rsidR="005A5626">
        <w:t xml:space="preserve">s </w:t>
      </w:r>
      <w:r w:rsidR="005A5626">
        <w:fldChar w:fldCharType="begin"/>
      </w:r>
      <w:r w:rsidR="005A5626">
        <w:instrText xml:space="preserve"> ADDIN ZOTERO_ITEM CSL_CITATION {"citationID":"pzIJoSuP","properties":{"formattedCitation":"(Grilli et al. 2017a)","plainCitation":"(Grilli et al. 2017a)","noteIndex":0},"citationItems":[{"id":7340,"uris":["http://zotero.org/users/688880/items/T9P64GQZ"],"uri":["http://zotero.org/users/688880/items/T9P64GQZ"],"itemData":{"id":7340,"type":"article-journal","title":"Feasibility and coexistence of large ecological communities","container-title":"Nature Communications","page":"0","volume":"8","source":"www.nature.com","abstract":"The role of species interactions in controlling the interplay between the stability of ecosystems and their biodiversity is still not well understood. The ability of ecological communities to recover after small perturbations of the species abundances (local asymptotic stability) has been well studied, whereas the likelihood of a community to persist when the conditions change (structural stability) has received much less attention. Our goal is to understand the effects of diversity, interaction strengths and ecological network structure on the volume of parameter space leading to feasible equilibria. We develop a geometrical framework to study the range of conditions necessary for feasible coexistence. We show that feasibility is determined by few quantities describing the interactions, yielding a nontrivial complexity–feasibility relationship. Analysing more than 100 empirical networks, we show that the range of coexistence conditions in mutualistic systems can be analytically predicted. Finally, we characterize the geometric shape of the feasibility domain, thereby identifying the direction of perturbations that are more likely to cause extinctions.","DOI":"10.1038/ncomms14389","ISSN":"2041-1723","language":"en","author":[{"family":"Grilli","given":"Jacopo"},{"family":"Adorisio","given":"Matteo"},{"family":"Suweis","given":"Samir"},{"family":"Barabás","given":"György"},{"family":"Banavar","given":"Jayanth R."},{"family":"Allesina","given":"Stefano"},{"family":"Maritan","given":"Amos"}],"issued":{"date-parts":[["2017",2,24]]}}}],"schema":"https://github.com/citation-style-language/schema/raw/master/csl-citation.json"} </w:instrText>
      </w:r>
      <w:r w:rsidR="005A5626">
        <w:fldChar w:fldCharType="separate"/>
      </w:r>
      <w:r w:rsidR="005A5626">
        <w:rPr>
          <w:noProof/>
        </w:rPr>
        <w:t>(Grilli et al. 2017a)</w:t>
      </w:r>
      <w:r w:rsidR="005A5626">
        <w:fldChar w:fldCharType="end"/>
      </w:r>
      <w:r w:rsidR="005A5626">
        <w:t xml:space="preserve">. </w:t>
      </w:r>
      <w:commentRangeEnd w:id="33"/>
      <w:r w:rsidR="00024622">
        <w:rPr>
          <w:rStyle w:val="CommentReference"/>
        </w:rPr>
        <w:commentReference w:id="33"/>
      </w:r>
      <w:r w:rsidR="00024622">
        <w:t>T</w:t>
      </w:r>
      <w:r w:rsidR="005A5626">
        <w:t xml:space="preserve">his idea </w:t>
      </w:r>
      <w:r>
        <w:t xml:space="preserve">is </w:t>
      </w:r>
      <w:r w:rsidR="008817B9">
        <w:t xml:space="preserve">also </w:t>
      </w:r>
      <w:r>
        <w:t xml:space="preserve">foundational </w:t>
      </w:r>
      <w:r w:rsidR="005A5626">
        <w:t>to recent efforts to</w:t>
      </w:r>
      <w:r>
        <w:t xml:space="preserve"> </w:t>
      </w:r>
      <w:r w:rsidR="00C60F12">
        <w:t>relate</w:t>
      </w:r>
      <w:r>
        <w:t xml:space="preserve"> species’ </w:t>
      </w:r>
      <w:r w:rsidR="00024622">
        <w:t xml:space="preserve">functional </w:t>
      </w:r>
      <w:r>
        <w:t xml:space="preserve">traits </w:t>
      </w:r>
      <w:r w:rsidR="00C60F12">
        <w:t xml:space="preserve">and phylogenetic relationships </w:t>
      </w:r>
      <w:r>
        <w:t xml:space="preserve">to </w:t>
      </w:r>
      <w:r w:rsidR="00C60F12">
        <w:t>the outcome of their competitive dynamic</w:t>
      </w:r>
      <w:r w:rsidR="005A5626">
        <w:t xml:space="preserve"> </w:t>
      </w:r>
      <w:r w:rsidR="005A5626">
        <w:fldChar w:fldCharType="begin"/>
      </w:r>
      <w:r w:rsidR="005A5626">
        <w:instrText xml:space="preserve"> ADDIN ZOTERO_ITEM CSL_CITATION {"citationID":"jh014yNF","properties":{"formattedCitation":"(Adler et al. 2013, Kraft et al. 2015)","plainCitation":"(Adler et al. 2013, Kraft et al. 2015)","noteIndex":0},"citationItems":[{"id":1884,"uris":["http://zotero.org/users/688880/items/CS66DMFZ"],"uri":["http://zotero.org/users/688880/items/CS66DMFZ"],"itemData":{"id":1884,"type":"article-journal","title":"Trait-based tests of coexistence mechanisms","container-title":"Ecology Letters","page":"1294–1306","volume":"16","issue":"10","source":"Wiley Online Library","abstract":"Recent functional trait studies have shown that trait differences may favour certain species (environmental filtering) while simultaneously preventing competitive exclusion (niche partitioning). However, phenomenological trait-dispersion analyses do not identify the mechanisms that generate niche partitioning, preventing trait-based prediction of future changes in biodiversity. We argue that such predictions require linking functional traits with recognised coexistence mechanisms involving spatial or temporal environmental heterogeneity, resource partitioning and natural enemies. We first demonstrate the limitations of phenomenological approaches using simulations, and then (1) propose trait-based tests of coexistence, (2) generate hypotheses about which plant functional traits are likely to interact with particular mechanisms and (3) review the literature for evidence for these hypotheses. Theory and data suggest that all four classes of coexistence mechanisms could act on functional trait variation, but some mechanisms will be stronger and more widespread than others. The highest priority for future research is studies of interactions between environmental heterogeneity and trait variation that measure environmental variables at within-community scales and quantify species' responses to the environment in the absence of competition. Evidence that similar trait-based coexistence mechanisms operate in many ecosystems would simplify biodiversity forecasting and represent a rare victory for generality over contingency in community ecology.","DOI":"10.1111/ele.12157","ISSN":"1461-0248","language":"en","author":[{"family":"Adler","given":"Peter B."},{"family":"Fajardo","given":"Alex"},{"family":"Kleinhesselink","given":"Andrew R."},{"family":"Kraft","given":"Nathan J. B."}],"issued":{"date-parts":[["2013"]]}}},{"id":2808,"uris":["http://zotero.org/users/688880/items/S7NFX6Q5"],"uri":["http://zotero.org/users/688880/items/S7NFX6Q5"],"itemData":{"id":2808,"type":"article-journal","title":"Plant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5A5626">
        <w:fldChar w:fldCharType="separate"/>
      </w:r>
      <w:r w:rsidR="005A5626">
        <w:rPr>
          <w:noProof/>
        </w:rPr>
        <w:t xml:space="preserve">(Adler et al. 2013, </w:t>
      </w:r>
      <w:r w:rsidR="00C60F12">
        <w:rPr>
          <w:noProof/>
        </w:rPr>
        <w:t xml:space="preserve">Godoy et al. 2014, </w:t>
      </w:r>
      <w:r w:rsidR="005A5626">
        <w:rPr>
          <w:noProof/>
        </w:rPr>
        <w:t>Kraft et al. 2015)</w:t>
      </w:r>
      <w:r w:rsidR="005A5626">
        <w:fldChar w:fldCharType="end"/>
      </w:r>
      <w:r>
        <w:t>.</w:t>
      </w:r>
    </w:p>
    <w:p w14:paraId="2A041BF3" w14:textId="42B0F3DE" w:rsidR="00BD75EE" w:rsidRDefault="00390672">
      <w:pPr>
        <w:spacing w:after="202"/>
        <w:contextualSpacing/>
      </w:pPr>
      <w:r>
        <w:t xml:space="preserve">The </w:t>
      </w:r>
      <w:r w:rsidR="00024622">
        <w:t>potential for</w:t>
      </w:r>
      <w:r>
        <w:t xml:space="preserve"> higher order interactions (HOIs) between species challenges the core assumption of many classical models in ecology</w:t>
      </w:r>
      <w:r w:rsidR="005A5626">
        <w:t xml:space="preserve"> </w:t>
      </w:r>
      <w:r w:rsidR="005A5626">
        <w:fldChar w:fldCharType="begin"/>
      </w:r>
      <w:r w:rsidR="003017BD">
        <w:instrText xml:space="preserve"> ADDIN ZOTERO_ITEM CSL_CITATION {"citationID":"Pt2JrFjC","properties":{"formattedCitation":"(Billick and Case 1994, Mayfield and Stouffer 2017, Levine et al. 2017, Grilli et al. 2017b)","plainCitation":"(Billick and Case 1994, Mayfield and Stouffer 2017, Levine et al. 2017, Grilli et al. 2017b)","noteIndex":0},"citationItems":[{"id":2192,"uris":["http://zotero.org/users/688880/items/MGR8XNWN"],"uri":["http://zotero.org/users/688880/items/MGR8XNWN"],"itemData":{"id":2192,"type":"article-journal","title":"Higher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5A5626">
        <w:fldChar w:fldCharType="separate"/>
      </w:r>
      <w:r w:rsidR="003017BD">
        <w:rPr>
          <w:noProof/>
        </w:rPr>
        <w:t>(Billick and Case 1994, Mayfield and Stouffer 2017, Levine et al. 2017, Grilli et al. 2017b)</w:t>
      </w:r>
      <w:r w:rsidR="005A5626">
        <w:fldChar w:fldCharType="end"/>
      </w:r>
      <w:r>
        <w:t xml:space="preserve">. By definition, HOIs mean that </w:t>
      </w:r>
      <w:r w:rsidR="00C8696F">
        <w:t>our understanding of competition between pairs of species is</w:t>
      </w:r>
      <w:r>
        <w:t xml:space="preserve"> not </w:t>
      </w:r>
      <w:r w:rsidR="003017BD">
        <w:t xml:space="preserve">sufficient on </w:t>
      </w:r>
      <w:r w:rsidR="006D5FDA">
        <w:t xml:space="preserve">its </w:t>
      </w:r>
      <w:r w:rsidR="003017BD">
        <w:t xml:space="preserve">own to </w:t>
      </w:r>
      <w:r w:rsidR="007F2B64">
        <w:t xml:space="preserve">describe </w:t>
      </w:r>
      <w:r w:rsidR="003017BD">
        <w:t xml:space="preserve">the interactions </w:t>
      </w:r>
      <w:r w:rsidR="006D5FDA">
        <w:t xml:space="preserve">of more than two species </w:t>
      </w:r>
      <w:r w:rsidR="005A5626">
        <w:fldChar w:fldCharType="begin"/>
      </w:r>
      <w:r w:rsidR="005A5626">
        <w:instrText xml:space="preserve"> ADDIN ZOTERO_ITEM CSL_CITATION {"citationID":"Uux6zzXJ","properties":{"formattedCitation":"(Abrams 1983, Billick and Case 1994)","plainCitation":"(Abrams 1983, Billick and Case 1994)","noteIndex":0},"citationItems":[{"id":2224,"uris":["http://zotero.org/users/688880/items/5M5C5Z5T"],"uri":["http://zotero.org/users/688880/items/5M5C5Z5T"],"itemData":{"id":2224,"type":"article-journal","title":"Arguments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A5626">
        <w:fldChar w:fldCharType="separate"/>
      </w:r>
      <w:r w:rsidR="005A5626">
        <w:rPr>
          <w:noProof/>
        </w:rPr>
        <w:t>(Abrams 1983, Billick and Case 1994)</w:t>
      </w:r>
      <w:r w:rsidR="005A5626">
        <w:fldChar w:fldCharType="end"/>
      </w:r>
      <w:r w:rsidR="005A5626">
        <w:t xml:space="preserve">. </w:t>
      </w:r>
      <w:r w:rsidR="00C17375">
        <w:t>For these reasons,</w:t>
      </w:r>
      <w:r>
        <w:t xml:space="preserve"> predicting community assembly</w:t>
      </w:r>
      <w:r w:rsidR="00D72D86">
        <w:t xml:space="preserve"> and composition</w:t>
      </w:r>
      <w:r>
        <w:t xml:space="preserve"> in natural communities </w:t>
      </w:r>
      <w:r w:rsidR="00EC01A1">
        <w:t>with information on</w:t>
      </w:r>
      <w:r>
        <w:t xml:space="preserve"> all possible pairwise competitive interactions</w:t>
      </w:r>
      <w:r w:rsidR="007E6387">
        <w:t xml:space="preserve"> may not be possible</w:t>
      </w:r>
      <w:r w:rsidR="00EC66DE">
        <w:t xml:space="preserve"> </w:t>
      </w:r>
      <w:commentRangeStart w:id="35"/>
      <w:commentRangeStart w:id="36"/>
      <w:r w:rsidR="00EC66DE">
        <w:fldChar w:fldCharType="begin"/>
      </w:r>
      <w:r w:rsidR="00EC66DE">
        <w:instrText xml:space="preserve"> ADDIN ZOTERO_ITEM CSL_CITATION {"citationID":"gme6fu4v","properties":{"formattedCitation":"(Kraft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EC66DE">
        <w:fldChar w:fldCharType="separate"/>
      </w:r>
      <w:r w:rsidR="00EC66DE">
        <w:rPr>
          <w:noProof/>
        </w:rPr>
        <w:t>(</w:t>
      </w:r>
      <w:r w:rsidR="00D72D86">
        <w:rPr>
          <w:noProof/>
        </w:rPr>
        <w:t xml:space="preserve">e.g. </w:t>
      </w:r>
      <w:r w:rsidR="00EC66DE">
        <w:rPr>
          <w:noProof/>
        </w:rPr>
        <w:t>Kraft et al. 2015)</w:t>
      </w:r>
      <w:r w:rsidR="00EC66DE">
        <w:fldChar w:fldCharType="end"/>
      </w:r>
      <w:commentRangeEnd w:id="35"/>
      <w:commentRangeEnd w:id="36"/>
      <w:r w:rsidR="00D72D86">
        <w:rPr>
          <w:rStyle w:val="CommentReference"/>
        </w:rPr>
        <w:commentReference w:id="35"/>
      </w:r>
      <w:r w:rsidR="00D72D86">
        <w:rPr>
          <w:rStyle w:val="CommentReference"/>
        </w:rPr>
        <w:commentReference w:id="36"/>
      </w:r>
      <w:r>
        <w:t xml:space="preserve">. </w:t>
      </w:r>
      <w:r w:rsidR="00BD75EE">
        <w:t>In addition, t</w:t>
      </w:r>
      <w:r w:rsidR="00EC01A1">
        <w:t xml:space="preserve">he presence of HOIs also challenges classical definitions of coexistence and niche differences that rest on a comparison of </w:t>
      </w:r>
      <w:r w:rsidR="00EC01A1">
        <w:lastRenderedPageBreak/>
        <w:t xml:space="preserve">pairwise intraspecific vs. interspecific limitation </w:t>
      </w:r>
      <w:r w:rsidR="00EC01A1">
        <w:fldChar w:fldCharType="begin"/>
      </w:r>
      <w:r w:rsidR="00EC01A1">
        <w:instrText xml:space="preserve"> ADDIN ZOTERO_ITEM CSL_CITATION {"citationID":"DgW6qsmc","properties":{"formattedCitation":"(Adler et al. 2007, Levine et al. 2017, Grilli et al. 2017b)","plainCitation":"(Adler et al. 2007, Levine et al. 2017, Grilli et al. 2017b)","noteIndex":0},"citationItems":[{"id":697,"uris":["http://zotero.org/users/688880/items/KJVT429I"],"uri":["http://zotero.org/users/688880/items/KJVT429I"],"itemData":{"id":697,"type":"article-journal","title":"A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01A1">
        <w:fldChar w:fldCharType="separate"/>
      </w:r>
      <w:r w:rsidR="00EC01A1">
        <w:rPr>
          <w:noProof/>
        </w:rPr>
        <w:t>(Adler et al. 2007, Levine et al. 2017, Grilli et al. 2017b)</w:t>
      </w:r>
      <w:r w:rsidR="00EC01A1">
        <w:fldChar w:fldCharType="end"/>
      </w:r>
      <w:r w:rsidR="00EC01A1">
        <w:t xml:space="preserve">. </w:t>
      </w:r>
      <w:r w:rsidR="007E6387">
        <w:t>In the extreme,</w:t>
      </w:r>
      <w:r>
        <w:t xml:space="preserve"> HOIs </w:t>
      </w:r>
      <w:r w:rsidR="00366918">
        <w:t xml:space="preserve">may </w:t>
      </w:r>
      <w:r w:rsidR="00D72D86">
        <w:t>permit</w:t>
      </w:r>
      <w:r>
        <w:t xml:space="preserve"> coexistence in </w:t>
      </w:r>
      <w:del w:id="37" w:author="Andy Kleinhesselink" w:date="2018-10-23T11:48:00Z">
        <w:r w:rsidDel="00E75F7D">
          <w:delText>multi</w:delText>
        </w:r>
      </w:del>
      <w:ins w:id="38" w:author="Andy Kleinhesselink" w:date="2018-10-23T11:48:00Z">
        <w:r w:rsidR="00E75F7D">
          <w:t xml:space="preserve">communities of three or more species, even when coexistence between pairs of competitors is not </w:t>
        </w:r>
      </w:ins>
      <w:ins w:id="39" w:author="Andy Kleinhesselink" w:date="2018-10-23T11:49:00Z">
        <w:r w:rsidR="00E75F7D">
          <w:t>possible</w:t>
        </w:r>
      </w:ins>
      <w:del w:id="40" w:author="Andy Kleinhesselink" w:date="2018-10-23T11:49:00Z">
        <w:r w:rsidDel="00E75F7D">
          <w:delText xml:space="preserve">-species communities </w:delText>
        </w:r>
      </w:del>
      <w:del w:id="41" w:author="Andy Kleinhesselink" w:date="2018-10-23T11:48:00Z">
        <w:r w:rsidR="00366918" w:rsidDel="00E75F7D">
          <w:delText>im</w:delText>
        </w:r>
        <w:r w:rsidR="00D72D86" w:rsidDel="00E75F7D">
          <w:delText>possible in</w:delText>
        </w:r>
      </w:del>
      <w:del w:id="42" w:author="Andy Kleinhesselink" w:date="2018-10-23T11:49:00Z">
        <w:r w:rsidR="00D72D86" w:rsidDel="00E75F7D">
          <w:delText xml:space="preserve"> </w:delText>
        </w:r>
      </w:del>
      <w:del w:id="43" w:author="Andy Kleinhesselink" w:date="2018-10-23T11:48:00Z">
        <w:r w:rsidDel="00E75F7D">
          <w:delText xml:space="preserve">simpler </w:delText>
        </w:r>
        <w:r w:rsidR="00366918" w:rsidDel="00E75F7D">
          <w:delText>systems</w:delText>
        </w:r>
      </w:del>
      <w:ins w:id="44" w:author="Andy Kleinhesselink" w:date="2018-10-23T11:48:00Z">
        <w:r w:rsidR="00E75F7D">
          <w:t xml:space="preserve"> </w:t>
        </w:r>
      </w:ins>
      <w:r w:rsidR="00366918">
        <w:t xml:space="preserve"> </w:t>
      </w:r>
      <w:r w:rsidR="00EC66DE">
        <w:fldChar w:fldCharType="begin"/>
      </w:r>
      <w:r w:rsidR="00EC66DE">
        <w:instrText xml:space="preserve"> ADDIN ZOTERO_ITEM CSL_CITATION {"citationID":"Z5kiMrwm","properties":{"formattedCitation":"(Grilli et al. 2017b)","plainCitation":"(Grilli et al. 2017b)","noteIndex":0},"citationItems":[{"id":14,"uris":["http://zotero.org/users/688880/items/CB4MYUDW"],"uri":["http://zotero.org/users/688880/items/CB4MYUDW"],"itemData":{"id":14,"type":"article-journal","title":"Higher-order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r w:rsidR="00EC66DE">
        <w:fldChar w:fldCharType="separate"/>
      </w:r>
      <w:r w:rsidR="00EC66DE">
        <w:rPr>
          <w:noProof/>
        </w:rPr>
        <w:t>(Grilli et al. 2017b)</w:t>
      </w:r>
      <w:r w:rsidR="00EC66DE">
        <w:fldChar w:fldCharType="end"/>
      </w:r>
      <w:r>
        <w:t xml:space="preserve">. </w:t>
      </w:r>
    </w:p>
    <w:p w14:paraId="4BF5282A" w14:textId="4E086F2D" w:rsidR="000D418D" w:rsidRDefault="00616BAF" w:rsidP="00734B7F">
      <w:pPr>
        <w:spacing w:after="202"/>
        <w:contextualSpacing/>
      </w:pPr>
      <w:commentRangeStart w:id="45"/>
      <w:r>
        <w:t xml:space="preserve">Although ecologists are beginning to appreciate the implications of higher order interactions </w:t>
      </w:r>
      <w:r w:rsidR="00FE0701">
        <w:t xml:space="preserve">for our understanding of how communities assemble, </w:t>
      </w:r>
      <w:del w:id="46" w:author="Andy Kleinhesselink" w:date="2018-10-23T11:49:00Z">
        <w:r w:rsidR="00FE0701" w:rsidDel="00E75F7D">
          <w:delText>what is generally not understoo</w:delText>
        </w:r>
      </w:del>
      <w:ins w:id="47" w:author="Andy Kleinhesselink" w:date="2018-10-23T11:50:00Z">
        <w:r w:rsidR="00E75F7D">
          <w:t>deciding on</w:t>
        </w:r>
      </w:ins>
      <w:del w:id="48" w:author="Andy Kleinhesselink" w:date="2018-10-23T11:49:00Z">
        <w:r w:rsidR="00FE0701" w:rsidDel="00E75F7D">
          <w:delText>d</w:delText>
        </w:r>
      </w:del>
      <w:ins w:id="49" w:author="Andy Kleinhesselink" w:date="2018-10-23T11:49:00Z">
        <w:r w:rsidR="00E75F7D">
          <w:t xml:space="preserve"> a general definition </w:t>
        </w:r>
      </w:ins>
      <w:ins w:id="50" w:author="Andy Kleinhesselink" w:date="2018-10-23T11:50:00Z">
        <w:r w:rsidR="00E75F7D">
          <w:t xml:space="preserve">for HOIs, and proposing robust methods that could be used to detect HOIs </w:t>
        </w:r>
      </w:ins>
      <w:ins w:id="51" w:author="Andy Kleinhesselink" w:date="2018-10-23T11:51:00Z">
        <w:r w:rsidR="00E75F7D">
          <w:t>is surprisingly difficult.  Nor are the</w:t>
        </w:r>
      </w:ins>
      <w:del w:id="52" w:author="Andy Kleinhesselink" w:date="2018-10-23T11:49:00Z">
        <w:r w:rsidR="00FE0701" w:rsidDel="00E75F7D">
          <w:delText xml:space="preserve"> </w:delText>
        </w:r>
      </w:del>
      <w:del w:id="53" w:author="Andy Kleinhesselink" w:date="2018-10-23T11:51:00Z">
        <w:r w:rsidR="00FE0701" w:rsidDel="00E75F7D">
          <w:delText>are the</w:delText>
        </w:r>
      </w:del>
      <w:r w:rsidR="00FE0701">
        <w:t xml:space="preserve"> mechanistic processes that generate higher order interactions in the first place. </w:t>
      </w:r>
      <w:commentRangeEnd w:id="45"/>
      <w:r w:rsidR="00734B7F">
        <w:rPr>
          <w:rStyle w:val="CommentReference"/>
        </w:rPr>
        <w:commentReference w:id="45"/>
      </w:r>
      <w:r w:rsidR="00F034BB">
        <w:t xml:space="preserve"> </w:t>
      </w:r>
      <w:commentRangeStart w:id="54"/>
      <w:r w:rsidR="000D418D">
        <w:t>Ecologists</w:t>
      </w:r>
      <w:commentRangeEnd w:id="54"/>
      <w:r w:rsidR="000D418D">
        <w:rPr>
          <w:rStyle w:val="CommentReference"/>
        </w:rPr>
        <w:commentReference w:id="54"/>
      </w:r>
      <w:r w:rsidR="000D418D">
        <w:t xml:space="preserve"> </w:t>
      </w:r>
      <w:commentRangeStart w:id="55"/>
      <w:r w:rsidR="00FF7300">
        <w:t>do</w:t>
      </w:r>
      <w:commentRangeEnd w:id="55"/>
      <w:r w:rsidR="00B45598">
        <w:rPr>
          <w:rStyle w:val="CommentReference"/>
        </w:rPr>
        <w:commentReference w:id="55"/>
      </w:r>
      <w:r w:rsidR="00FF7300">
        <w:t xml:space="preserve"> know</w:t>
      </w:r>
      <w:r w:rsidR="000D418D">
        <w:t xml:space="preserve"> that higher order interactions are a function of the fact that phenomenological models </w:t>
      </w:r>
      <w:del w:id="56" w:author="Andy Kleinhesselink" w:date="2018-10-23T11:52:00Z">
        <w:r w:rsidR="000D418D" w:rsidDel="00E75F7D">
          <w:delText xml:space="preserve">often </w:delText>
        </w:r>
      </w:del>
      <w:ins w:id="57" w:author="Andy Kleinhesselink" w:date="2018-10-23T11:52:00Z">
        <w:r w:rsidR="00E75F7D">
          <w:t xml:space="preserve">are generally simpler than and usually cannot reproduce exactly the same dynamics present in </w:t>
        </w:r>
      </w:ins>
      <w:del w:id="58" w:author="Andy Kleinhesselink" w:date="2018-10-23T11:52:00Z">
        <w:r w:rsidR="000D418D" w:rsidDel="00E75F7D">
          <w:delText xml:space="preserve">cannot capture the full complexity of multispecies interactions as representable in a </w:delText>
        </w:r>
      </w:del>
      <w:r w:rsidR="000D418D">
        <w:t xml:space="preserve">mechanistic model </w:t>
      </w:r>
      <w:r w:rsidR="000D418D">
        <w:fldChar w:fldCharType="begin"/>
      </w:r>
      <w:ins w:id="59" w:author="Andy Kleinhesselink" w:date="2018-10-23T11:55:00Z">
        <w:r w:rsidR="00E75F7D">
          <w:instrText xml:space="preserve"> ADDIN ZOTERO_ITEM CSL_CITATION {"citationID":"W4faZjAA","properties":{"formattedCitation":"(Abrams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ins>
      <w:del w:id="60" w:author="Andy Kleinhesselink" w:date="2018-10-23T11:55:00Z">
        <w:r w:rsidR="000D418D" w:rsidDel="00E75F7D">
          <w:delInstrText xml:space="preserve"> ADDIN ZOTERO_ITEM CSL_CITATION {"citationID":"G25FKj5b","properties":{"formattedCitation":"(Abrams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delInstrText>
        </w:r>
      </w:del>
      <w:r w:rsidR="000D418D">
        <w:fldChar w:fldCharType="separate"/>
      </w:r>
      <w:ins w:id="61" w:author="Andy Kleinhesselink" w:date="2018-10-23T11:55:00Z">
        <w:r w:rsidR="00E75F7D">
          <w:rPr>
            <w:noProof/>
          </w:rPr>
          <w:t>(Abrams 1983)</w:t>
        </w:r>
      </w:ins>
      <w:del w:id="62" w:author="Andy Kleinhesselink" w:date="2018-10-23T11:55:00Z">
        <w:r w:rsidR="000D418D" w:rsidRPr="00E75F7D" w:rsidDel="00E75F7D">
          <w:rPr>
            <w:noProof/>
          </w:rPr>
          <w:delText>(Abrams 1983)</w:delText>
        </w:r>
      </w:del>
      <w:r w:rsidR="000D418D">
        <w:fldChar w:fldCharType="end"/>
      </w:r>
      <w:r w:rsidR="000D418D">
        <w:t xml:space="preserve">.  </w:t>
      </w:r>
      <w:ins w:id="63" w:author="Andy Kleinhesselink" w:date="2018-10-23T11:56:00Z">
        <w:r w:rsidR="000A0B3E">
          <w:t>Nonetheless,</w:t>
        </w:r>
      </w:ins>
      <w:ins w:id="64" w:author="Andy Kleinhesselink" w:date="2018-10-23T11:57:00Z">
        <w:r w:rsidR="000A0B3E">
          <w:t xml:space="preserve"> mechanistic and phenomenological models are both models and therefore incomplete descriptions of nature</w:t>
        </w:r>
      </w:ins>
      <w:ins w:id="65" w:author="Andy Kleinhesselink" w:date="2018-10-23T11:58:00Z">
        <w:r w:rsidR="000A0B3E">
          <w:t>—one should not assume that the complexity of mec</w:t>
        </w:r>
      </w:ins>
      <w:ins w:id="66" w:author="Andy Kleinhesselink" w:date="2018-10-23T11:59:00Z">
        <w:r w:rsidR="000A0B3E">
          <w:t xml:space="preserve">hanistic models makes them better (cite). </w:t>
        </w:r>
      </w:ins>
      <w:ins w:id="67" w:author="Andy Kleinhesselink" w:date="2018-10-23T11:57:00Z">
        <w:r w:rsidR="000A0B3E">
          <w:t xml:space="preserve"> </w:t>
        </w:r>
      </w:ins>
      <w:del w:id="68" w:author="Andy Kleinhesselink" w:date="2018-10-23T11:59:00Z">
        <w:r w:rsidR="000D418D" w:rsidDel="000A0B3E">
          <w:delText>Nonetheless, t</w:delText>
        </w:r>
      </w:del>
      <w:ins w:id="69" w:author="Andy Kleinhesselink" w:date="2018-10-23T12:01:00Z">
        <w:r w:rsidR="000A0B3E">
          <w:t>Moreover,</w:t>
        </w:r>
      </w:ins>
      <w:ins w:id="70" w:author="Andy Kleinhesselink" w:date="2018-10-23T12:00:00Z">
        <w:r w:rsidR="000A0B3E">
          <w:t xml:space="preserve"> the question of </w:t>
        </w:r>
      </w:ins>
      <w:del w:id="71" w:author="Andy Kleinhesselink" w:date="2018-10-23T11:59:00Z">
        <w:r w:rsidR="000D418D" w:rsidDel="000A0B3E">
          <w:delText xml:space="preserve">he fundamental question of </w:delText>
        </w:r>
      </w:del>
      <w:r w:rsidR="000D418D">
        <w:t xml:space="preserve">whether </w:t>
      </w:r>
      <w:del w:id="72" w:author="Andy Kleinhesselink" w:date="2018-10-23T12:00:00Z">
        <w:r w:rsidR="000D418D" w:rsidDel="000A0B3E">
          <w:delText xml:space="preserve">information about </w:delText>
        </w:r>
      </w:del>
      <w:ins w:id="73" w:author="Andy Kleinhesselink" w:date="2018-10-23T12:00:00Z">
        <w:r w:rsidR="000A0B3E">
          <w:t xml:space="preserve">perfect knowledge of </w:t>
        </w:r>
      </w:ins>
      <w:r w:rsidR="000D418D">
        <w:t xml:space="preserve">pairwise interactions </w:t>
      </w:r>
      <w:del w:id="74" w:author="Andy Kleinhesselink" w:date="2018-10-23T12:00:00Z">
        <w:r w:rsidR="000D418D" w:rsidDel="000A0B3E">
          <w:delText xml:space="preserve">is </w:delText>
        </w:r>
      </w:del>
      <w:ins w:id="75" w:author="Andy Kleinhesselink" w:date="2018-10-23T12:00:00Z">
        <w:r w:rsidR="000A0B3E">
          <w:t xml:space="preserve">is </w:t>
        </w:r>
      </w:ins>
      <w:r w:rsidR="000D418D">
        <w:t xml:space="preserve">sufficient to predict the dynamics of more complex systems is </w:t>
      </w:r>
      <w:del w:id="76" w:author="Andy Kleinhesselink" w:date="2018-10-23T12:01:00Z">
        <w:r w:rsidR="000D418D" w:rsidDel="000A0B3E">
          <w:delText xml:space="preserve">inherently </w:delText>
        </w:r>
      </w:del>
      <w:ins w:id="77" w:author="Andy Kleinhesselink" w:date="2018-10-23T12:01:00Z">
        <w:r w:rsidR="000A0B3E">
          <w:t xml:space="preserve">fundamentally </w:t>
        </w:r>
      </w:ins>
      <w:r w:rsidR="000D418D">
        <w:t xml:space="preserve">phenomenological.  Thus, understanding when such interactions emerge in systems modeled with explicit consumer resource interactions would be useful for obtaining a predictive understanding of </w:t>
      </w:r>
      <w:r w:rsidR="00EB5AF5">
        <w:t>processes</w:t>
      </w:r>
      <w:r w:rsidR="000D418D">
        <w:t xml:space="preserve"> that generate HOIs.</w:t>
      </w:r>
      <w:r w:rsidR="00EB5AF5" w:rsidRPr="00EB5AF5">
        <w:t xml:space="preserve"> </w:t>
      </w:r>
      <w:r w:rsidR="00EB5AF5">
        <w:t xml:space="preserve">Understanding these processes is particularly important to generate expectations about which systems are likely to show HOIs, and therefore worthy of further examination, and which might be enable to more classical descriptions of pairwise competitive dynamics.  </w:t>
      </w:r>
    </w:p>
    <w:p w14:paraId="6E28F853" w14:textId="69D29DD0" w:rsidR="002E55C4" w:rsidRDefault="000D418D" w:rsidP="00734B7F">
      <w:pPr>
        <w:spacing w:after="202"/>
        <w:contextualSpacing/>
      </w:pPr>
      <w:del w:id="78" w:author="Andy Kleinhesselink" w:date="2018-10-23T12:01:00Z">
        <w:r w:rsidDel="000A0B3E">
          <w:lastRenderedPageBreak/>
          <w:delText xml:space="preserve"> </w:delText>
        </w:r>
      </w:del>
      <w:r>
        <w:t>To our knowledge there have been few demonstrations of HOIs in mechanistic resource competition models</w:t>
      </w:r>
      <w:ins w:id="79" w:author="Andy Kleinhesselink" w:date="2018-10-23T12:01:00Z">
        <w:r w:rsidR="000A0B3E">
          <w:t xml:space="preserve"> </w:t>
        </w:r>
      </w:ins>
      <w:ins w:id="80" w:author="Andy Kleinhesselink" w:date="2018-10-23T17:42:00Z">
        <w:r w:rsidR="00D709AF">
          <w:fldChar w:fldCharType="begin"/>
        </w:r>
      </w:ins>
      <w:ins w:id="81" w:author="Andy Kleinhesselink" w:date="2018-10-23T17:43:00Z">
        <w:r w:rsidR="00D709AF">
          <w:instrText xml:space="preserve"> ADDIN ZOTERO_ITEM CSL_CITATION {"citationID":"9t3Vwx0p","properties":{"formattedCitation":"(O\\uc0\\u8217{}Dwyer 2018)","plainCitation":"(O’Dwyer 2018)","noteIndex":0},"citationItems":[{"id":7504,"uris":["http://zotero.org/users/688880/items/E4YR68IQ"],"uri":["http://zotero.org/users/688880/items/E4YR68IQ"],"itemData":{"id":7504,"type":"article-journal","title":"Whence Lotka-Volterra?: Conservation laws and integrable systems in ecology","container-title":"Theoretical Ecology","source":"Crossref","abstract":"Competition in ecology is often modeled in terms of direct, negative effects of one individual on another. An example is logistic growth, modeling the effects of intraspecific competition, while the Lotka-Volterra equations for competition extend this to systems of multiple species, with varying strengths of intra- and interspecific competition. These equations are a classic and well-used staple of quantitative ecology, providing a framework to understand species interactions, species coexistence, and community assembly. They can be derived from an assumption of random mixing of organisms, and an outcome of each interaction that removes one or more individuals. However, this framing is somewhat unsatisfactory, and ecologists may prefer to think of phenomenological equations for competition as deriving from competition for a set of resources required for growth, which in turn may undergo their own complex dynamics. While it is intuitive that these frameworks are connected, and the connection is well-understood near to equilibria, here, we ask the question: when can consumer dynamics alone become an exact description of a full system of consumers and resources? We identify that consumer-resource systems with this property must have some kind of redundancy in the original description, or equivalently there is one or more conservation laws for quantities that do not change with time. Such systems are known in mathematics as integrable systems. We suggest that integrability in consumer-resource dynamics can only arise in cases where each species in an assemblage requires a distinct and unique combination of resources, and even in these cases, it is not clear that the resulting dynamics will lead to Lotka-Volterra competition.","URL":"http://link.springer.com/10.1007/s12080-018-0377-0","DOI":"10.1007/s12080-018-0377-0","ISSN":"1874-1738, 1874-1746","shortTitle":"Whence Lotka-Volterra?","language":"en","author":[{"family":"O’Dwyer","given":"James P."}],"issued":{"date-parts":[["2018",4,24]]},"accessed":{"date-parts":[["2018",10,8]]}}}],"schema":"https://github.com/citation-style-language/schema/raw/master/csl-citation.json"} </w:instrText>
        </w:r>
      </w:ins>
      <w:r w:rsidR="00D709AF">
        <w:fldChar w:fldCharType="separate"/>
      </w:r>
      <w:ins w:id="82" w:author="Andy Kleinhesselink" w:date="2018-10-23T17:43:00Z">
        <w:r w:rsidR="00D709AF" w:rsidRPr="00D709AF">
          <w:rPr>
            <w:rFonts w:cs="Times New Roman"/>
          </w:rPr>
          <w:t>(O’Dwyer 2018)</w:t>
        </w:r>
      </w:ins>
      <w:ins w:id="83" w:author="Andy Kleinhesselink" w:date="2018-10-23T17:42:00Z">
        <w:r w:rsidR="00D709AF">
          <w:fldChar w:fldCharType="end"/>
        </w:r>
      </w:ins>
      <w:r>
        <w:t xml:space="preserve">.  </w:t>
      </w:r>
      <w:r>
        <w:fldChar w:fldCharType="begin"/>
      </w:r>
      <w:r>
        <w:instrText xml:space="preserve"> ADDIN ZOTERO_ITEM CSL_CITATION {"citationID":"4fij0Nbs","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fldChar w:fldCharType="separate"/>
      </w:r>
      <w:r>
        <w:t xml:space="preserve">Abrams </w:t>
      </w:r>
      <w:r>
        <w:rPr>
          <w:noProof/>
        </w:rPr>
        <w:t>(1983)</w:t>
      </w:r>
      <w:r>
        <w:fldChar w:fldCharType="end"/>
      </w:r>
      <w:r>
        <w:t xml:space="preserve"> argues that HOIs should emerge in simple resource mechanistic models, but his example focuses on instantaneous growth rates and instantaneous changes in competition.  It also focuses on only one particular assumption leading to HOIs.  The simplicity of that analysis makes it harder to apply to empirical data from natural communities</w:t>
      </w:r>
      <w:r w:rsidR="00E67826">
        <w:t xml:space="preserve"> which are often made based on measurements over discrete time</w:t>
      </w:r>
      <w:r>
        <w:t xml:space="preserve">. Moreover, since Abrams (1983) ecologists have developed new frameworks for discussing and understanding competition in nature </w:t>
      </w:r>
      <w:r>
        <w:fldChar w:fldCharType="begin"/>
      </w:r>
      <w:r>
        <w:instrText xml:space="preserve"> ADDIN ZOTERO_ITEM CSL_CITATION {"citationID":"DnpAdEOL","properties":{"formattedCitation":"(Mesz\\uc0\\u233{}na et al. 2006, Adler et al. 2007)","plainCitation":"(Meszéna et al. 2006, Adler et al. 2007)","noteIndex":0},"citationItems":[{"id":2207,"uris":["http://zotero.org/users/688880/items/VZV8AUHU"],"uri":["http://zotero.org/users/688880/items/VZV8AUHU"],"itemData":{"id":2207,"type":"article-journal","title":"Competitive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J."}],"issued":{"date-parts":[["2006",2]]}}},{"id":697,"uris":["http://zotero.org/users/688880/items/KJVT429I"],"uri":["http://zotero.org/users/688880/items/KJVT429I"],"itemData":{"id":697,"type":"article-journal","title":"A niche for neutrality","container-title":"Ecology Letters","page":"95-104","volume":"10","issue":"2","source":"Wiley Online Library","abstract":"Ecologists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coexistence.","DOI":"10.1111/j.1461-0248.2006.00996.x","ISSN":"1461-0248","language":"en","author":[{"family":"Adler","given":"Peter B"},{"family":"HilleRisLambers","given":"Janneke"},{"family":"Levine","given":"Jonathan M"}],"issued":{"date-parts":[["2007",2,1]]}}}],"schema":"https://github.com/citation-style-language/schema/raw/master/csl-citation.json"} </w:instrText>
      </w:r>
      <w:r>
        <w:fldChar w:fldCharType="separate"/>
      </w:r>
      <w:r w:rsidRPr="007F6090">
        <w:rPr>
          <w:rFonts w:cs="Times New Roman"/>
        </w:rPr>
        <w:t>(Meszéna et al. 2006, Adler et al. 2007)</w:t>
      </w:r>
      <w:r>
        <w:fldChar w:fldCharType="end"/>
      </w:r>
      <w:r w:rsidR="002E55C4">
        <w:t xml:space="preserve"> that could be applied to understanding HOIs</w:t>
      </w:r>
      <w:r>
        <w:t xml:space="preserve">.  </w:t>
      </w:r>
    </w:p>
    <w:p w14:paraId="59CB5162" w14:textId="5E694F93" w:rsidR="000D418D" w:rsidRDefault="00DA4C84" w:rsidP="00734B7F">
      <w:pPr>
        <w:spacing w:after="202"/>
        <w:contextualSpacing/>
      </w:pPr>
      <w:r w:rsidRPr="00EF4366">
        <w:rPr>
          <w:highlight w:val="yellow"/>
        </w:rPr>
        <w:t xml:space="preserve">In this paper </w:t>
      </w:r>
      <w:r>
        <w:rPr>
          <w:highlight w:val="yellow"/>
        </w:rPr>
        <w:t xml:space="preserve">we </w:t>
      </w:r>
      <w:ins w:id="84" w:author="Andy Kleinhesselink" w:date="2018-10-23T12:02:00Z">
        <w:r w:rsidR="000A0B3E">
          <w:rPr>
            <w:highlight w:val="yellow"/>
          </w:rPr>
          <w:t xml:space="preserve">discuss the difficulties in defining </w:t>
        </w:r>
      </w:ins>
      <w:del w:id="85" w:author="Andy Kleinhesselink" w:date="2018-10-23T12:02:00Z">
        <w:r w:rsidDel="000A0B3E">
          <w:rPr>
            <w:highlight w:val="yellow"/>
          </w:rPr>
          <w:delText xml:space="preserve">attempt to demystify </w:delText>
        </w:r>
      </w:del>
      <w:r>
        <w:rPr>
          <w:highlight w:val="yellow"/>
        </w:rPr>
        <w:t>HOIs</w:t>
      </w:r>
      <w:ins w:id="86" w:author="Andy Kleinhesselink" w:date="2018-10-23T12:02:00Z">
        <w:r w:rsidR="000A0B3E">
          <w:rPr>
            <w:highlight w:val="yellow"/>
          </w:rPr>
          <w:t xml:space="preserve">, and </w:t>
        </w:r>
      </w:ins>
      <w:ins w:id="87" w:author="Andy Kleinhesselink" w:date="2018-10-23T12:03:00Z">
        <w:r w:rsidR="000A0B3E">
          <w:rPr>
            <w:highlight w:val="yellow"/>
          </w:rPr>
          <w:t>the potential pitf</w:t>
        </w:r>
      </w:ins>
      <w:ins w:id="88" w:author="Andy Kleinhesselink" w:date="2018-10-23T12:04:00Z">
        <w:r w:rsidR="000A0B3E">
          <w:rPr>
            <w:highlight w:val="yellow"/>
          </w:rPr>
          <w:t>al</w:t>
        </w:r>
      </w:ins>
      <w:ins w:id="89" w:author="Andy Kleinhesselink" w:date="2018-10-23T12:03:00Z">
        <w:r w:rsidR="000A0B3E">
          <w:rPr>
            <w:highlight w:val="yellow"/>
          </w:rPr>
          <w:t xml:space="preserve">ls in </w:t>
        </w:r>
      </w:ins>
      <w:ins w:id="90" w:author="Andy Kleinhesselink" w:date="2018-10-23T12:04:00Z">
        <w:r w:rsidR="000A0B3E">
          <w:rPr>
            <w:highlight w:val="yellow"/>
          </w:rPr>
          <w:t xml:space="preserve">trying to detect HOIs in nature.  To illustrate our </w:t>
        </w:r>
      </w:ins>
      <w:ins w:id="91" w:author="Andy Kleinhesselink" w:date="2018-10-23T12:05:00Z">
        <w:r w:rsidR="000A0B3E">
          <w:rPr>
            <w:highlight w:val="yellow"/>
          </w:rPr>
          <w:t>definition and to highlight the mechanism that can generate HOIs w</w:t>
        </w:r>
      </w:ins>
      <w:del w:id="92" w:author="Andy Kleinhesselink" w:date="2018-10-23T12:02:00Z">
        <w:r w:rsidDel="000A0B3E">
          <w:rPr>
            <w:highlight w:val="yellow"/>
          </w:rPr>
          <w:delText xml:space="preserve"> </w:delText>
        </w:r>
      </w:del>
      <w:del w:id="93" w:author="Andy Kleinhesselink" w:date="2018-10-23T12:03:00Z">
        <w:r w:rsidDel="000A0B3E">
          <w:rPr>
            <w:highlight w:val="yellow"/>
          </w:rPr>
          <w:delText xml:space="preserve">by </w:delText>
        </w:r>
      </w:del>
      <w:del w:id="94" w:author="Andy Kleinhesselink" w:date="2018-10-23T12:05:00Z">
        <w:r w:rsidR="004346A6" w:rsidDel="000A0B3E">
          <w:rPr>
            <w:highlight w:val="yellow"/>
          </w:rPr>
          <w:delText>explor</w:delText>
        </w:r>
      </w:del>
      <w:del w:id="95" w:author="Andy Kleinhesselink" w:date="2018-10-23T12:03:00Z">
        <w:r w:rsidR="004346A6" w:rsidDel="000A0B3E">
          <w:rPr>
            <w:highlight w:val="yellow"/>
          </w:rPr>
          <w:delText>ing</w:delText>
        </w:r>
      </w:del>
      <w:del w:id="96" w:author="Andy Kleinhesselink" w:date="2018-10-23T12:05:00Z">
        <w:r w:rsidR="004346A6" w:rsidDel="000A0B3E">
          <w:rPr>
            <w:highlight w:val="yellow"/>
          </w:rPr>
          <w:delText xml:space="preserve"> the processes by which</w:delText>
        </w:r>
        <w:r w:rsidDel="000A0B3E">
          <w:rPr>
            <w:highlight w:val="yellow"/>
          </w:rPr>
          <w:delText xml:space="preserve"> they </w:delText>
        </w:r>
        <w:r w:rsidR="004346A6" w:rsidDel="000A0B3E">
          <w:rPr>
            <w:highlight w:val="yellow"/>
          </w:rPr>
          <w:delText xml:space="preserve">may </w:delText>
        </w:r>
        <w:r w:rsidDel="000A0B3E">
          <w:rPr>
            <w:highlight w:val="yellow"/>
          </w:rPr>
          <w:delText xml:space="preserve">emerge in </w:delText>
        </w:r>
        <w:r w:rsidR="004346A6" w:rsidDel="000A0B3E">
          <w:rPr>
            <w:highlight w:val="yellow"/>
          </w:rPr>
          <w:delText>nature</w:delText>
        </w:r>
        <w:r w:rsidDel="000A0B3E">
          <w:rPr>
            <w:highlight w:val="yellow"/>
          </w:rPr>
          <w:delText xml:space="preserve">.  </w:delText>
        </w:r>
        <w:r w:rsidDel="000A0B3E">
          <w:delText>To do so</w:delText>
        </w:r>
        <w:r w:rsidR="002E55C4" w:rsidDel="000A0B3E">
          <w:delText>, w</w:delText>
        </w:r>
      </w:del>
      <w:r w:rsidR="000D418D">
        <w:t>e construct a mechanistic model that while still simple</w:t>
      </w:r>
      <w:r w:rsidR="003D12E0">
        <w:t xml:space="preserve">, </w:t>
      </w:r>
      <w:r w:rsidR="000D418D">
        <w:t>more closely resemble the kinds of empirical data that ecologists collect when studying natural populations</w:t>
      </w:r>
      <w:r w:rsidR="006A0FD1">
        <w:t xml:space="preserve">.  We </w:t>
      </w:r>
      <w:r w:rsidR="00550352">
        <w:t>conduct a virtual</w:t>
      </w:r>
      <w:r w:rsidR="006A0FD1">
        <w:t xml:space="preserve"> experiment where the </w:t>
      </w:r>
      <w:r w:rsidR="00550352">
        <w:t xml:space="preserve">mechanistic </w:t>
      </w:r>
      <w:r w:rsidR="006A0FD1">
        <w:t xml:space="preserve">model is used to project the demographic fate of individuals growing with varying densities of neighbors of </w:t>
      </w:r>
      <w:r w:rsidR="003D12E0">
        <w:t>either a single or two other</w:t>
      </w:r>
      <w:r w:rsidR="006A0FD1">
        <w:t xml:space="preserve"> species. </w:t>
      </w:r>
      <w:r w:rsidR="00550352">
        <w:t xml:space="preserve">We then analyze the results of this experiment by fitting phenomenological models of competition </w:t>
      </w:r>
      <w:r w:rsidR="00A32F87">
        <w:t>to the simulated data</w:t>
      </w:r>
      <w:r w:rsidR="003D12E0">
        <w:t xml:space="preserve">.  </w:t>
      </w:r>
      <w:del w:id="97" w:author="Andy Kleinhesselink" w:date="2018-10-23T12:05:00Z">
        <w:r w:rsidDel="000A0B3E">
          <w:delText xml:space="preserve">Before presenting the model, we first </w:delText>
        </w:r>
        <w:r w:rsidR="004346A6" w:rsidDel="000A0B3E">
          <w:delText xml:space="preserve">clarify the definition of HOIs. </w:delText>
        </w:r>
      </w:del>
    </w:p>
    <w:p w14:paraId="464CEE47" w14:textId="322E1F49" w:rsidR="00B93196" w:rsidRDefault="00EB57D7">
      <w:pPr>
        <w:pStyle w:val="Heading2"/>
      </w:pPr>
      <w:bookmarkStart w:id="98" w:name="defining-higher-order-interactions"/>
      <w:bookmarkEnd w:id="98"/>
      <w:commentRangeStart w:id="99"/>
      <w:del w:id="100" w:author="Andy Kleinhesselink" w:date="2018-10-23T14:30:00Z">
        <w:r w:rsidDel="0045307B">
          <w:delText xml:space="preserve">Defining </w:delText>
        </w:r>
      </w:del>
      <w:ins w:id="101" w:author="Andy Kleinhesselink" w:date="2018-10-23T14:37:00Z">
        <w:r w:rsidR="0045307B">
          <w:t>What counts as a higher order interaction?</w:t>
        </w:r>
      </w:ins>
      <w:del w:id="102" w:author="Andy Kleinhesselink" w:date="2018-10-23T14:31:00Z">
        <w:r w:rsidDel="0045307B">
          <w:delText>higher order interactions</w:delText>
        </w:r>
      </w:del>
    </w:p>
    <w:p w14:paraId="7E418C11" w14:textId="2E96CD3B" w:rsidR="00B93196" w:rsidDel="00206EC9" w:rsidRDefault="00A064D6" w:rsidP="001F342D">
      <w:pPr>
        <w:spacing w:after="202"/>
        <w:contextualSpacing/>
        <w:rPr>
          <w:del w:id="103" w:author="Andy Kleinhesselink" w:date="2018-10-23T14:56:00Z"/>
        </w:rPr>
      </w:pPr>
      <w:r>
        <w:t>C</w:t>
      </w:r>
      <w:r w:rsidR="00390672">
        <w:t>ompetition occurs when individuals consu</w:t>
      </w:r>
      <w:r w:rsidR="00EC66DE">
        <w:t>me the same limiting resource</w:t>
      </w:r>
      <w:r>
        <w:t>, such that i</w:t>
      </w:r>
      <w:r w:rsidR="00390672">
        <w:t xml:space="preserve">ncreases in consumer densities </w:t>
      </w:r>
      <w:r>
        <w:t xml:space="preserve">reduce </w:t>
      </w:r>
      <w:r w:rsidR="00390672">
        <w:t>the availability of resources</w:t>
      </w:r>
      <w:r w:rsidR="00854D5C">
        <w:t>,</w:t>
      </w:r>
      <w:r w:rsidR="00390672">
        <w:t xml:space="preserve"> which </w:t>
      </w:r>
      <w:r w:rsidR="00854D5C">
        <w:t>in turn</w:t>
      </w:r>
      <w:r w:rsidR="00390672">
        <w:t xml:space="preserve"> changes the </w:t>
      </w:r>
      <w:r w:rsidR="00745446">
        <w:t xml:space="preserve">population growth rate </w:t>
      </w:r>
      <w:r w:rsidR="00390672">
        <w:t xml:space="preserve">of </w:t>
      </w:r>
      <w:r>
        <w:t xml:space="preserve">the </w:t>
      </w:r>
      <w:r w:rsidR="00390672">
        <w:t>consumers</w:t>
      </w:r>
      <w:r w:rsidR="00155BFB">
        <w:t xml:space="preserve"> </w:t>
      </w:r>
      <w:r w:rsidR="00155BFB">
        <w:fldChar w:fldCharType="begin"/>
      </w:r>
      <w:r w:rsidR="00155BFB">
        <w:instrText xml:space="preserve"> ADDIN ZOTERO_ITEM CSL_CITATION {"citationID":"VJF0iVlp","properties":{"formattedCitation":"(Mesz\\uc0\\u233{}na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155BFB">
        <w:fldChar w:fldCharType="separate"/>
      </w:r>
      <w:r w:rsidR="00155BFB" w:rsidRPr="00155BFB">
        <w:rPr>
          <w:rFonts w:cs="Times New Roman"/>
        </w:rPr>
        <w:t>(Meszéna et al. 2006)</w:t>
      </w:r>
      <w:r w:rsidR="00155BFB">
        <w:fldChar w:fldCharType="end"/>
      </w:r>
      <w:r w:rsidR="00390672">
        <w:t>. Thus</w:t>
      </w:r>
      <w:r w:rsidR="00EC66DE">
        <w:t xml:space="preserve">, </w:t>
      </w:r>
      <w:r w:rsidR="00390672">
        <w:lastRenderedPageBreak/>
        <w:t xml:space="preserve">resource competition </w:t>
      </w:r>
      <w:del w:id="104" w:author="Andy Kleinhesselink" w:date="2018-10-23T12:17:00Z">
        <w:r w:rsidR="00D4167D" w:rsidDel="00141AE0">
          <w:delText xml:space="preserve">in </w:delText>
        </w:r>
      </w:del>
      <w:ins w:id="105" w:author="Andy Kleinhesselink" w:date="2018-10-23T12:17:00Z">
        <w:r w:rsidR="00141AE0">
          <w:t xml:space="preserve">is </w:t>
        </w:r>
      </w:ins>
      <w:r w:rsidR="00390672">
        <w:t xml:space="preserve">an indirect effect </w:t>
      </w:r>
      <w:r w:rsidR="009B6D1E">
        <w:t xml:space="preserve">of </w:t>
      </w:r>
      <w:r w:rsidR="00390672">
        <w:t>individuals</w:t>
      </w:r>
      <w:r w:rsidR="009B6D1E">
        <w:t xml:space="preserve"> on one another</w:t>
      </w:r>
      <w:r w:rsidR="00390672">
        <w:t xml:space="preserve"> mediated by </w:t>
      </w:r>
      <w:r w:rsidR="0003256E">
        <w:t xml:space="preserve">shared </w:t>
      </w:r>
      <w:r w:rsidR="00390672">
        <w:t>resource</w:t>
      </w:r>
      <w:r w:rsidR="0003256E">
        <w:t>s</w:t>
      </w:r>
      <w:r w:rsidR="00163557">
        <w:t>.</w:t>
      </w:r>
      <w:r w:rsidR="00390672">
        <w:t xml:space="preserve"> </w:t>
      </w:r>
      <w:r w:rsidR="00F575F2">
        <w:t>T</w:t>
      </w:r>
      <w:r w:rsidR="00390672">
        <w:t>he</w:t>
      </w:r>
      <w:r w:rsidR="00854D5C">
        <w:t xml:space="preserve"> commonly used</w:t>
      </w:r>
      <w:r w:rsidR="00390672">
        <w:t xml:space="preserve"> phenomenological definition of competition</w:t>
      </w:r>
      <w:r w:rsidR="00854D5C">
        <w:t xml:space="preserve"> simplifies the representation of the interaction by</w:t>
      </w:r>
      <w:r w:rsidR="00390672">
        <w:t xml:space="preserve"> focus</w:t>
      </w:r>
      <w:r w:rsidR="00854D5C">
        <w:t>ing</w:t>
      </w:r>
      <w:r w:rsidR="00390672">
        <w:t xml:space="preserve"> on the </w:t>
      </w:r>
      <w:r w:rsidR="00D14DA7">
        <w:t xml:space="preserve">net effect of the </w:t>
      </w:r>
      <w:r w:rsidR="00390672">
        <w:t xml:space="preserve">indirect </w:t>
      </w:r>
      <w:r w:rsidR="00D14DA7">
        <w:t>interaction</w:t>
      </w:r>
      <w:r w:rsidR="00854D5C">
        <w:t xml:space="preserve"> without tracking the status of shared resources</w:t>
      </w:r>
      <w:r w:rsidR="00390672">
        <w:t xml:space="preserve">. </w:t>
      </w:r>
      <w:ins w:id="106" w:author="Andy Kleinhesselink" w:date="2018-10-23T12:18:00Z">
        <w:r w:rsidR="00141AE0">
          <w:t>At the population-level</w:t>
        </w:r>
      </w:ins>
      <w:ins w:id="107" w:author="Andy Kleinhesselink" w:date="2018-10-23T14:37:00Z">
        <w:r w:rsidR="0045307B">
          <w:t>,</w:t>
        </w:r>
      </w:ins>
      <w:ins w:id="108" w:author="Andy Kleinhesselink" w:date="2018-10-23T12:18:00Z">
        <w:r w:rsidR="00141AE0">
          <w:t xml:space="preserve"> </w:t>
        </w:r>
      </w:ins>
      <w:del w:id="109" w:author="Andy Kleinhesselink" w:date="2018-10-23T12:18:00Z">
        <w:r w:rsidR="00390672" w:rsidDel="00141AE0">
          <w:delText xml:space="preserve">Phenomenological </w:delText>
        </w:r>
      </w:del>
      <w:ins w:id="110" w:author="Andy Kleinhesselink" w:date="2018-10-23T12:18:00Z">
        <w:r w:rsidR="00141AE0">
          <w:t xml:space="preserve">phenomenological </w:t>
        </w:r>
      </w:ins>
      <w:r w:rsidR="00390672">
        <w:t>competition is</w:t>
      </w:r>
      <w:r w:rsidR="00854D5C">
        <w:t xml:space="preserve"> </w:t>
      </w:r>
      <w:del w:id="111" w:author="Andy Kleinhesselink" w:date="2018-10-23T12:18:00Z">
        <w:r w:rsidR="00854D5C" w:rsidDel="00141AE0">
          <w:delText>typically</w:delText>
        </w:r>
        <w:r w:rsidR="00390672" w:rsidDel="00141AE0">
          <w:delText xml:space="preserve"> </w:delText>
        </w:r>
      </w:del>
      <w:r w:rsidR="00390672">
        <w:t xml:space="preserve">measured as the reduction in a per-capita population growth rate </w:t>
      </w:r>
      <w:del w:id="112" w:author="Andy Kleinhesselink" w:date="2018-10-23T12:18:00Z">
        <w:r w:rsidR="00D4167D" w:rsidDel="00141AE0">
          <w:delText xml:space="preserve">accompanying </w:delText>
        </w:r>
      </w:del>
      <w:ins w:id="113" w:author="Andy Kleinhesselink" w:date="2018-10-23T12:18:00Z">
        <w:r w:rsidR="00141AE0">
          <w:t xml:space="preserve">due to </w:t>
        </w:r>
      </w:ins>
      <w:r w:rsidR="00390672">
        <w:t>an increase in density of individuals of the same trophic level</w:t>
      </w:r>
      <w:r w:rsidR="00EC66DE">
        <w:t xml:space="preserve"> </w:t>
      </w:r>
      <w:r w:rsidR="00EC66DE">
        <w:fldChar w:fldCharType="begin"/>
      </w:r>
      <w:r w:rsidR="00EC66DE">
        <w:instrText xml:space="preserve"> ADDIN ZOTERO_ITEM CSL_CITATION {"citationID":"QfLVahsS","properties":{"formattedCitation":"(Chesson 2000)","plainCitation":"(Chesson 2000)","noteIndex":0},"citationItems":[{"id":2229,"uris":["http://zotero.org/users/688880/items/J9Q4ZXPN"],"uri":["http://zotero.org/users/688880/items/J9Q4ZXPN"],"itemData":{"id":2229,"type":"article-journal","title":"Mechanisms of Maintenance of Species Diversity","container-title":"Annual Review of Ecology and Systematics","page":"343-366","volume":"31","source":"JSTOR","abstract":"The focus of most ideas on diversity maintenance is species coexistence, which may be stable or unstable. Stable coexistence can be quantified by the long-term rates at which community members recover from low density. Quantification shows that coexistence mechanisms function in two major ways: They may be (a) equalizing because they tend to minimize average fitness differences between species, or (b) stabilizing because they tend to increase negative intraspecific interactions relative to negative interspecific interactions. Stabilizing mechanisms are essential for species coexistence and include traditional mechanisms such as resource partitioning and frequency-dependent predation, as well as mechanisms that depend on fluctuations in population densities and environmental factors in space and time. Equalizing mechanisms contribute to stable coexistence because they reduce large average fitness inequalities which might negate the effects of stabilizing mechanisms. Models of unstable coexitence, in which species diversity slowly decays over time, have focused almost exclusively on equalizing mechanisms. These models would be more robust if they also included stabilizing mechanisms, which arise in many and varied ways but need not be adequate for full stability of a system. Models of unstable coexistence invite a broader view of diversity maintenance incorporating species turnover.","ISSN":"0066-4162","journalAbbreviation":"Annual Review of Ecology and Systematics","author":[{"family":"Chesson","given":"Peter"}],"issued":{"date-parts":[["2000"]]}}}],"schema":"https://github.com/citation-style-language/schema/raw/master/csl-citation.json"} </w:instrText>
      </w:r>
      <w:r w:rsidR="00EC66DE">
        <w:fldChar w:fldCharType="separate"/>
      </w:r>
      <w:r w:rsidR="00EC66DE">
        <w:rPr>
          <w:noProof/>
        </w:rPr>
        <w:t>(Chesson 2000)</w:t>
      </w:r>
      <w:r w:rsidR="00EC66DE">
        <w:fldChar w:fldCharType="end"/>
      </w:r>
      <w:r w:rsidR="00390672">
        <w:t xml:space="preserve">. </w:t>
      </w:r>
      <w:del w:id="114" w:author="Andy Kleinhesselink" w:date="2018-10-23T12:13:00Z">
        <w:r w:rsidR="00390672" w:rsidDel="00E57D3F">
          <w:delText>Thi</w:delText>
        </w:r>
        <w:r w:rsidR="00EC66DE" w:rsidDel="00E57D3F">
          <w:delText>s perspective on competition is</w:delText>
        </w:r>
        <w:r w:rsidR="00390672" w:rsidDel="00E57D3F">
          <w:delText xml:space="preserve"> powerful because it includes all shared resources and other environmental feedbacks into one effect</w:delText>
        </w:r>
      </w:del>
      <w:ins w:id="115" w:author="Andy Kleinhesselink" w:date="2018-10-23T12:19:00Z">
        <w:r w:rsidR="00141AE0">
          <w:t>Arguably the greatest benefit</w:t>
        </w:r>
      </w:ins>
      <w:ins w:id="116" w:author="Andy Kleinhesselink" w:date="2018-10-23T12:13:00Z">
        <w:r w:rsidR="00E57D3F">
          <w:t xml:space="preserve"> of modeling competition phenomenologically is that such models can be fit</w:t>
        </w:r>
      </w:ins>
      <w:ins w:id="117" w:author="Andy Kleinhesselink" w:date="2018-10-23T14:09:00Z">
        <w:r w:rsidR="005967FA">
          <w:t>ted to</w:t>
        </w:r>
      </w:ins>
      <w:ins w:id="118" w:author="Andy Kleinhesselink" w:date="2018-10-23T12:13:00Z">
        <w:r w:rsidR="00E57D3F">
          <w:t xml:space="preserve"> empirical data </w:t>
        </w:r>
      </w:ins>
      <w:ins w:id="119" w:author="Andy Kleinhesselink" w:date="2018-10-23T12:09:00Z">
        <w:r w:rsidR="00E57D3F">
          <w:t>for any pair of species without making assumptions about which resources or environmental factor</w:t>
        </w:r>
      </w:ins>
      <w:ins w:id="120" w:author="Andy Kleinhesselink" w:date="2018-10-23T12:10:00Z">
        <w:r w:rsidR="00E57D3F">
          <w:t>s are limiting to their populations</w:t>
        </w:r>
      </w:ins>
      <w:ins w:id="121" w:author="Andy Kleinhesselink" w:date="2018-10-23T17:43:00Z">
        <w:r w:rsidR="00D709AF">
          <w:t xml:space="preserve"> (e.g. </w:t>
        </w:r>
        <w:r w:rsidR="00D709AF">
          <w:fldChar w:fldCharType="begin"/>
        </w:r>
        <w:r w:rsidR="00D709AF">
          <w:instrText xml:space="preserve"> ADDIN ZOTERO_ITEM CSL_CITATION {"citationID":"9BQDoRRE","properties":{"formattedCitation":"(Kraft et al. 2015)","plainCitation":"(Kraft et al. 2015)","noteIndex":0},"citationItems":[{"id":2808,"uris":["http://zotero.org/users/688880/items/S7NFX6Q5"],"uri":["http://zotero.org/users/688880/items/S7NFX6Q5"],"itemData":{"id":2808,"type":"article-journal","title":"Plant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ins>
      <w:r w:rsidR="00D709AF">
        <w:fldChar w:fldCharType="separate"/>
      </w:r>
      <w:ins w:id="122" w:author="Andy Kleinhesselink" w:date="2018-10-23T17:43:00Z">
        <w:r w:rsidR="00D709AF">
          <w:rPr>
            <w:noProof/>
          </w:rPr>
          <w:t>(Kraft et al. 2015)</w:t>
        </w:r>
        <w:r w:rsidR="00D709AF">
          <w:fldChar w:fldCharType="end"/>
        </w:r>
      </w:ins>
      <w:ins w:id="123" w:author="Andy Kleinhesselink" w:date="2018-10-23T17:44:00Z">
        <w:r w:rsidR="00D709AF">
          <w:t>)</w:t>
        </w:r>
      </w:ins>
      <w:ins w:id="124" w:author="Andy Kleinhesselink" w:date="2018-10-23T12:10:00Z">
        <w:r w:rsidR="00E57D3F">
          <w:t xml:space="preserve">. </w:t>
        </w:r>
      </w:ins>
      <w:del w:id="125" w:author="Andy Kleinhesselink" w:date="2018-10-23T12:08:00Z">
        <w:r w:rsidR="00390672" w:rsidDel="00E57D3F">
          <w:delText xml:space="preserve"> </w:delText>
        </w:r>
      </w:del>
      <w:del w:id="126" w:author="Andy Kleinhesselink" w:date="2018-10-23T12:10:00Z">
        <w:r w:rsidR="00390672" w:rsidDel="00E57D3F">
          <w:delText xml:space="preserve">that can be measured empirically. </w:delText>
        </w:r>
      </w:del>
    </w:p>
    <w:p w14:paraId="169B83CF" w14:textId="698E8382" w:rsidR="0045307B" w:rsidRDefault="009823D3" w:rsidP="00373187">
      <w:pPr>
        <w:spacing w:after="202"/>
        <w:contextualSpacing/>
        <w:rPr>
          <w:ins w:id="127" w:author="Andy Kleinhesselink" w:date="2018-10-23T14:36:00Z"/>
        </w:rPr>
      </w:pPr>
      <w:r>
        <w:t>Th</w:t>
      </w:r>
      <w:ins w:id="128" w:author="Andy Kleinhesselink" w:date="2018-10-23T12:14:00Z">
        <w:r w:rsidR="00E57D3F">
          <w:t xml:space="preserve">is </w:t>
        </w:r>
      </w:ins>
      <w:del w:id="129" w:author="Andy Kleinhesselink" w:date="2018-10-23T12:14:00Z">
        <w:r w:rsidDel="00E57D3F">
          <w:delText xml:space="preserve">e </w:delText>
        </w:r>
      </w:del>
      <w:del w:id="130" w:author="Andy Kleinhesselink" w:date="2018-10-23T12:06:00Z">
        <w:r w:rsidDel="000A0B3E">
          <w:delText>advantage</w:delText>
        </w:r>
        <w:r w:rsidR="000A621F" w:rsidDel="000A0B3E">
          <w:delText>s</w:delText>
        </w:r>
        <w:r w:rsidDel="000A0B3E">
          <w:delText xml:space="preserve"> of </w:delText>
        </w:r>
      </w:del>
      <w:ins w:id="131" w:author="Andy Kleinhesselink" w:date="2018-10-23T12:10:00Z">
        <w:r w:rsidR="00E57D3F">
          <w:t>powe</w:t>
        </w:r>
      </w:ins>
      <w:ins w:id="132" w:author="Andy Kleinhesselink" w:date="2018-10-23T12:14:00Z">
        <w:r w:rsidR="00E57D3F">
          <w:t>r</w:t>
        </w:r>
      </w:ins>
      <w:del w:id="133" w:author="Andy Kleinhesselink" w:date="2018-10-23T12:14:00Z">
        <w:r w:rsidDel="00E57D3F">
          <w:delText>phenomenological models</w:delText>
        </w:r>
      </w:del>
      <w:r>
        <w:t>, however, come with</w:t>
      </w:r>
      <w:del w:id="134" w:author="Andy Kleinhesselink" w:date="2018-10-23T12:06:00Z">
        <w:r w:rsidDel="000A0B3E">
          <w:delText xml:space="preserve"> a</w:delText>
        </w:r>
      </w:del>
      <w:r>
        <w:t xml:space="preserve"> complication</w:t>
      </w:r>
      <w:ins w:id="135" w:author="Andy Kleinhesselink" w:date="2018-10-23T12:06:00Z">
        <w:r w:rsidR="000A0B3E">
          <w:t>s</w:t>
        </w:r>
      </w:ins>
      <w:r>
        <w:t xml:space="preserve">. </w:t>
      </w:r>
      <w:ins w:id="136" w:author="Andy Kleinhesselink" w:date="2018-10-23T12:15:00Z">
        <w:r w:rsidR="00E57D3F">
          <w:t xml:space="preserve">While phenomenological models do not require choosing which resources are important, they do require choosing </w:t>
        </w:r>
      </w:ins>
      <w:ins w:id="137" w:author="Andy Kleinhesselink" w:date="2018-10-23T12:16:00Z">
        <w:r w:rsidR="00E57D3F">
          <w:t xml:space="preserve">a functional form for the effects of </w:t>
        </w:r>
      </w:ins>
      <w:ins w:id="138" w:author="Andy Kleinhesselink" w:date="2018-10-23T14:32:00Z">
        <w:r w:rsidR="0045307B">
          <w:t xml:space="preserve">density. </w:t>
        </w:r>
      </w:ins>
      <w:ins w:id="139" w:author="Andy Kleinhesselink" w:date="2018-10-23T12:23:00Z">
        <w:r w:rsidR="00141AE0">
          <w:t>The</w:t>
        </w:r>
      </w:ins>
      <w:ins w:id="140" w:author="Andy Kleinhesselink" w:date="2018-10-23T14:38:00Z">
        <w:r w:rsidR="0045307B">
          <w:t xml:space="preserve"> nature of the data collected</w:t>
        </w:r>
      </w:ins>
      <w:ins w:id="141" w:author="Andy Kleinhesselink" w:date="2018-10-23T12:23:00Z">
        <w:r w:rsidR="00141AE0">
          <w:t xml:space="preserve"> </w:t>
        </w:r>
      </w:ins>
      <w:ins w:id="142" w:author="Andy Kleinhesselink" w:date="2018-10-23T14:38:00Z">
        <w:r w:rsidR="0045307B">
          <w:t xml:space="preserve">and the </w:t>
        </w:r>
      </w:ins>
      <w:ins w:id="143" w:author="Andy Kleinhesselink" w:date="2018-10-23T12:23:00Z">
        <w:r w:rsidR="00141AE0">
          <w:t>choice of</w:t>
        </w:r>
      </w:ins>
      <w:ins w:id="144" w:author="Andy Kleinhesselink" w:date="2018-10-23T12:24:00Z">
        <w:r w:rsidR="00141AE0">
          <w:t xml:space="preserve"> the functional form</w:t>
        </w:r>
      </w:ins>
      <w:ins w:id="145" w:author="Andy Kleinhesselink" w:date="2018-10-23T14:38:00Z">
        <w:r w:rsidR="0045307B">
          <w:t xml:space="preserve"> used for competition </w:t>
        </w:r>
      </w:ins>
      <w:ins w:id="146" w:author="Andy Kleinhesselink" w:date="2018-10-23T14:10:00Z">
        <w:r w:rsidR="003768E1">
          <w:t xml:space="preserve">will fundamentally dictate how </w:t>
        </w:r>
      </w:ins>
      <w:ins w:id="147" w:author="Andy Kleinhesselink" w:date="2018-10-23T14:32:00Z">
        <w:r w:rsidR="0045307B">
          <w:t xml:space="preserve">we should “add-up” species effects and </w:t>
        </w:r>
      </w:ins>
      <w:ins w:id="148" w:author="Andy Kleinhesselink" w:date="2018-10-23T14:33:00Z">
        <w:r w:rsidR="0045307B">
          <w:t>therefore how we</w:t>
        </w:r>
      </w:ins>
      <w:ins w:id="149" w:author="Andy Kleinhesselink" w:date="2018-10-23T14:10:00Z">
        <w:r w:rsidR="003768E1">
          <w:t xml:space="preserve"> define and detect</w:t>
        </w:r>
      </w:ins>
      <w:ins w:id="150" w:author="Andy Kleinhesselink" w:date="2018-10-23T12:24:00Z">
        <w:r w:rsidR="00141AE0">
          <w:t xml:space="preserve"> higher order interactions</w:t>
        </w:r>
      </w:ins>
      <w:ins w:id="151" w:author="Andy Kleinhesselink" w:date="2018-10-23T14:56:00Z">
        <w:r w:rsidR="00206EC9">
          <w:t>.</w:t>
        </w:r>
      </w:ins>
      <w:ins w:id="152" w:author="Andy Kleinhesselink" w:date="2018-10-23T14:25:00Z">
        <w:r w:rsidR="007F344C">
          <w:t xml:space="preserve"> </w:t>
        </w:r>
      </w:ins>
    </w:p>
    <w:p w14:paraId="7AA48EAC" w14:textId="40D1E2E6" w:rsidR="001B24A7" w:rsidRDefault="00674D02" w:rsidP="001B24A7">
      <w:pPr>
        <w:spacing w:after="202"/>
        <w:contextualSpacing/>
        <w:rPr>
          <w:ins w:id="153" w:author="Andy Kleinhesselink" w:date="2018-10-23T14:46:00Z"/>
        </w:rPr>
      </w:pPr>
      <w:ins w:id="154" w:author="Andy Kleinhesselink" w:date="2018-10-25T18:47:00Z">
        <w:r>
          <w:t>HOIS can be defined as</w:t>
        </w:r>
      </w:ins>
      <w:ins w:id="155" w:author="Andy Kleinhesselink" w:date="2018-10-23T18:02:00Z">
        <w:r w:rsidR="00FA2031">
          <w:t xml:space="preserve"> </w:t>
        </w:r>
      </w:ins>
      <w:ins w:id="156" w:author="Andy Kleinhesselink" w:date="2018-10-23T15:07:00Z">
        <w:r w:rsidR="00373187">
          <w:t>non-</w:t>
        </w:r>
      </w:ins>
      <w:ins w:id="157" w:author="Andy Kleinhesselink" w:date="2018-10-23T17:44:00Z">
        <w:r w:rsidR="00D709AF">
          <w:t>additive</w:t>
        </w:r>
      </w:ins>
      <w:ins w:id="158" w:author="Andy Kleinhesselink" w:date="2018-10-23T15:07:00Z">
        <w:r w:rsidR="00373187">
          <w:t xml:space="preserve"> effects</w:t>
        </w:r>
      </w:ins>
      <w:ins w:id="159" w:author="Andy Kleinhesselink" w:date="2018-10-23T17:45:00Z">
        <w:r w:rsidR="00D709AF" w:rsidRPr="00D709AF">
          <w:t xml:space="preserve"> </w:t>
        </w:r>
        <w:r w:rsidR="00D709AF">
          <w:t>of separate species</w:t>
        </w:r>
      </w:ins>
      <w:ins w:id="160" w:author="Andy Kleinhesselink" w:date="2018-10-25T18:47:00Z">
        <w:r>
          <w:t xml:space="preserve"> on per capita growth rate of a focal species</w:t>
        </w:r>
      </w:ins>
      <w:ins w:id="161" w:author="Andy Kleinhesselink" w:date="2018-10-23T15:07:00Z">
        <w:r w:rsidR="00373187">
          <w:t xml:space="preserve"> </w:t>
        </w:r>
      </w:ins>
      <w:ins w:id="162" w:author="Andy Kleinhesselink" w:date="2018-10-23T15:08:00Z">
        <w:r w:rsidR="00373187">
          <w:fldChar w:fldCharType="begin"/>
        </w:r>
        <w:r w:rsidR="00373187">
          <w:instrText xml:space="preserve"> ADDIN ZOTERO_ITEM CSL_CITATION {"citationID":"7a20LIkr","properties":{"formattedCitation":"(Billick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ins>
      <w:r w:rsidR="00373187">
        <w:fldChar w:fldCharType="separate"/>
      </w:r>
      <w:ins w:id="163" w:author="Andy Kleinhesselink" w:date="2018-10-23T15:08:00Z">
        <w:r w:rsidR="00373187">
          <w:rPr>
            <w:noProof/>
          </w:rPr>
          <w:t>(Billick and Case 1994)</w:t>
        </w:r>
        <w:r w:rsidR="00373187">
          <w:fldChar w:fldCharType="end"/>
        </w:r>
      </w:ins>
      <w:ins w:id="164" w:author="Andy Kleinhesselink" w:date="2018-10-23T14:36:00Z">
        <w:r w:rsidR="0045307B">
          <w:t>.  This definition is straightforward in cases where competition between pairs of species is fit using the Lotka-Volterra differential equations</w:t>
        </w:r>
      </w:ins>
      <w:ins w:id="165" w:author="Andy Kleinhesselink" w:date="2018-10-23T15:09:00Z">
        <w:r w:rsidR="00373187">
          <w:t xml:space="preserve"> </w:t>
        </w:r>
        <w:r w:rsidR="00373187">
          <w:fldChar w:fldCharType="begin"/>
        </w:r>
      </w:ins>
      <w:ins w:id="166" w:author="Andy Kleinhesselink" w:date="2018-10-23T17:46:00Z">
        <w:r w:rsidR="00D709AF">
          <w:instrText xml:space="preserve"> ADDIN ZOTERO_ITEM CSL_CITATION {"citationID":"LDG9cDiD","properties":{"formattedCitation":"(Abrams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instrText>
        </w:r>
      </w:ins>
      <w:r w:rsidR="00373187">
        <w:fldChar w:fldCharType="separate"/>
      </w:r>
      <w:ins w:id="167" w:author="Andy Kleinhesselink" w:date="2018-10-23T17:46:00Z">
        <w:r w:rsidR="00D709AF">
          <w:rPr>
            <w:noProof/>
          </w:rPr>
          <w:t>(Abrams 1983)</w:t>
        </w:r>
      </w:ins>
      <w:ins w:id="168" w:author="Andy Kleinhesselink" w:date="2018-10-23T15:09:00Z">
        <w:r w:rsidR="00373187">
          <w:fldChar w:fldCharType="end"/>
        </w:r>
      </w:ins>
      <w:ins w:id="169" w:author="Andy Kleinhesselink" w:date="2018-10-23T14:36:00Z">
        <w:r w:rsidR="0045307B">
          <w:t>.</w:t>
        </w:r>
      </w:ins>
      <w:ins w:id="170" w:author="Andy Kleinhesselink" w:date="2018-10-23T14:41:00Z">
        <w:r w:rsidR="001B24A7">
          <w:t xml:space="preserve"> </w:t>
        </w:r>
      </w:ins>
      <w:ins w:id="171" w:author="Andy Kleinhesselink" w:date="2018-10-23T14:57:00Z">
        <w:r w:rsidR="00206EC9">
          <w:t>However, a</w:t>
        </w:r>
      </w:ins>
      <w:ins w:id="172" w:author="Andy Kleinhesselink" w:date="2018-10-23T14:36:00Z">
        <w:r w:rsidR="0045307B">
          <w:t xml:space="preserve">side from </w:t>
        </w:r>
      </w:ins>
      <w:ins w:id="173" w:author="Andy Kleinhesselink" w:date="2018-10-23T14:42:00Z">
        <w:r w:rsidR="001B24A7">
          <w:t xml:space="preserve">rapidly </w:t>
        </w:r>
      </w:ins>
      <w:ins w:id="174" w:author="Andy Kleinhesselink" w:date="2018-10-23T14:36:00Z">
        <w:r w:rsidR="0045307B">
          <w:t xml:space="preserve">reproducing </w:t>
        </w:r>
      </w:ins>
      <w:ins w:id="175" w:author="Andy Kleinhesselink" w:date="2018-10-23T14:42:00Z">
        <w:r w:rsidR="001B24A7">
          <w:t>microbes or plankton</w:t>
        </w:r>
      </w:ins>
      <w:ins w:id="176" w:author="Andy Kleinhesselink" w:date="2018-10-23T14:43:00Z">
        <w:r w:rsidR="001B24A7">
          <w:t>,</w:t>
        </w:r>
      </w:ins>
      <w:ins w:id="177" w:author="Andy Kleinhesselink" w:date="2018-10-23T14:36:00Z">
        <w:r w:rsidR="0045307B">
          <w:t xml:space="preserve"> ecologists rarely measure populations more than once or twice a year, and such data are fit </w:t>
        </w:r>
      </w:ins>
      <w:ins w:id="178" w:author="Andy Kleinhesselink" w:date="2018-10-23T14:39:00Z">
        <w:r w:rsidR="0045307B">
          <w:t xml:space="preserve">with </w:t>
        </w:r>
      </w:ins>
      <w:ins w:id="179" w:author="Andy Kleinhesselink" w:date="2018-10-23T14:36:00Z">
        <w:r w:rsidR="0045307B">
          <w:t>difference equations</w:t>
        </w:r>
      </w:ins>
      <w:ins w:id="180" w:author="Andy Kleinhesselink" w:date="2018-10-23T14:39:00Z">
        <w:r w:rsidR="0045307B">
          <w:t xml:space="preserve"> </w:t>
        </w:r>
      </w:ins>
      <w:ins w:id="181" w:author="Andy Kleinhesselink" w:date="2018-10-23T14:40:00Z">
        <w:r w:rsidR="0045307B">
          <w:t>in discrete time,</w:t>
        </w:r>
      </w:ins>
      <w:ins w:id="182" w:author="Andy Kleinhesselink" w:date="2018-10-23T14:36:00Z">
        <w:r w:rsidR="0045307B">
          <w:t xml:space="preserve"> rather than differential equations</w:t>
        </w:r>
      </w:ins>
      <w:ins w:id="183" w:author="Andy Kleinhesselink" w:date="2018-10-23T15:10:00Z">
        <w:r w:rsidR="00373187">
          <w:t xml:space="preserve"> in continuous time</w:t>
        </w:r>
      </w:ins>
      <w:ins w:id="184" w:author="Andy Kleinhesselink" w:date="2018-10-23T14:36:00Z">
        <w:r w:rsidR="0045307B">
          <w:t>.  W</w:t>
        </w:r>
      </w:ins>
      <w:ins w:id="185" w:author="Andy Kleinhesselink" w:date="2018-10-23T14:43:00Z">
        <w:r w:rsidR="001B24A7">
          <w:t xml:space="preserve">e argue that in the context of discrete time difference </w:t>
        </w:r>
        <w:r w:rsidR="001B24A7">
          <w:lastRenderedPageBreak/>
          <w:t xml:space="preserve">equations, defining HOIs </w:t>
        </w:r>
      </w:ins>
      <w:ins w:id="186" w:author="Andy Kleinhesselink" w:date="2018-10-23T14:44:00Z">
        <w:r w:rsidR="001B24A7">
          <w:t>as</w:t>
        </w:r>
      </w:ins>
      <w:ins w:id="187" w:author="Andy Kleinhesselink" w:date="2018-10-23T14:43:00Z">
        <w:r w:rsidR="001B24A7">
          <w:t xml:space="preserve"> non</w:t>
        </w:r>
      </w:ins>
      <w:ins w:id="188" w:author="Andy Kleinhesselink" w:date="2018-10-23T14:44:00Z">
        <w:r w:rsidR="001B24A7">
          <w:t xml:space="preserve">-linear per capita density effects, or strictly as non-additive species </w:t>
        </w:r>
      </w:ins>
      <w:ins w:id="189" w:author="Andy Kleinhesselink" w:date="2018-10-23T14:45:00Z">
        <w:r w:rsidR="001B24A7">
          <w:t xml:space="preserve">effects </w:t>
        </w:r>
      </w:ins>
      <w:ins w:id="190" w:author="Andy Kleinhesselink" w:date="2018-10-23T14:49:00Z">
        <w:r w:rsidR="001B24A7">
          <w:t xml:space="preserve">can </w:t>
        </w:r>
      </w:ins>
      <w:ins w:id="191" w:author="Andy Kleinhesselink" w:date="2018-10-23T14:45:00Z">
        <w:r w:rsidR="001B24A7">
          <w:t>lead to considerable confusion about what counts as an</w:t>
        </w:r>
      </w:ins>
      <w:ins w:id="192" w:author="Andy Kleinhesselink" w:date="2018-10-23T15:10:00Z">
        <w:r w:rsidR="00373187">
          <w:t xml:space="preserve"> HOI</w:t>
        </w:r>
      </w:ins>
      <w:ins w:id="193" w:author="Andy Kleinhesselink" w:date="2018-10-23T14:36:00Z">
        <w:r w:rsidR="0045307B">
          <w:t xml:space="preserve">.  </w:t>
        </w:r>
      </w:ins>
    </w:p>
    <w:p w14:paraId="1DC697A9" w14:textId="172D320C" w:rsidR="00206EC9" w:rsidRDefault="001B24A7" w:rsidP="00206EC9">
      <w:pPr>
        <w:spacing w:after="202"/>
        <w:contextualSpacing/>
        <w:rPr>
          <w:ins w:id="194" w:author="Andy Kleinhesselink" w:date="2018-10-23T14:58:00Z"/>
        </w:rPr>
      </w:pPr>
      <w:ins w:id="195" w:author="Andy Kleinhesselink" w:date="2018-10-23T14:46:00Z">
        <w:r>
          <w:t>Consider</w:t>
        </w:r>
      </w:ins>
      <w:ins w:id="196" w:author="Andy Kleinhesselink" w:date="2018-10-23T14:36:00Z">
        <w:r w:rsidR="0045307B">
          <w:t xml:space="preserve"> that the most widely used discrete time models for density dependent population growth, such as the </w:t>
        </w:r>
      </w:ins>
      <w:ins w:id="197" w:author="Andy Kleinhesselink" w:date="2018-10-23T17:47:00Z">
        <w:r w:rsidR="00D709AF">
          <w:t>Hassel</w:t>
        </w:r>
      </w:ins>
      <w:ins w:id="198" w:author="Andy Kleinhesselink" w:date="2018-10-23T14:36:00Z">
        <w:r w:rsidR="0045307B">
          <w:t xml:space="preserve"> and Ricker models </w:t>
        </w:r>
      </w:ins>
      <w:ins w:id="199" w:author="Andy Kleinhesselink" w:date="2018-10-23T15:10:00Z">
        <w:r w:rsidR="00373187">
          <w:t>imply</w:t>
        </w:r>
      </w:ins>
      <w:ins w:id="200" w:author="Andy Kleinhesselink" w:date="2018-10-23T14:36:00Z">
        <w:r w:rsidR="0045307B">
          <w:t xml:space="preserve"> that per capita competitive effects depend on density</w:t>
        </w:r>
      </w:ins>
      <w:ins w:id="201" w:author="Andy Kleinhesselink" w:date="2018-10-23T17:47:00Z">
        <w:r w:rsidR="00D709AF">
          <w:t xml:space="preserve"> </w:t>
        </w:r>
        <w:r w:rsidR="00D709AF">
          <w:fldChar w:fldCharType="begin"/>
        </w:r>
      </w:ins>
      <w:ins w:id="202" w:author="Andy Kleinhesselink" w:date="2018-10-23T17:48:00Z">
        <w:r w:rsidR="00D709AF">
          <w:instrText xml:space="preserve"> ADDIN ZOTERO_ITEM CSL_CITATION {"citationID":"zfFRmjn2","properties":{"formattedCitation":"(Hassell and Comins 1976)","plainCitation":"(Hassell and Comins 1976)","noteIndex":0},"citationItems":[{"id":9,"uris":["http://zotero.org/users/688880/items/DW227A4V"],"uri":["http://zotero.org/users/688880/items/DW227A4V"],"itemData":{"id":9,"type":"article-journal","title":"Discrete time models for two-species competition","container-title":"Theoretical Population Biology","page":"202-221","volume":"9","issue":"2","source":"CrossRef","DOI":"10.1016/0040-5809(76)90045-9","ISSN":"00405809","language":"en","author":[{"family":"Hassell","given":"M.P."},{"family":"Comins","given":"H.N."}],"issued":{"date-parts":[["1976",4]]}}}],"schema":"https://github.com/citation-style-language/schema/raw/master/csl-citation.json"} </w:instrText>
        </w:r>
      </w:ins>
      <w:r w:rsidR="00D709AF">
        <w:fldChar w:fldCharType="separate"/>
      </w:r>
      <w:ins w:id="203" w:author="Andy Kleinhesselink" w:date="2018-10-23T17:47:00Z">
        <w:r w:rsidR="00D709AF">
          <w:rPr>
            <w:noProof/>
          </w:rPr>
          <w:t>(Hassell and Comins 1976)</w:t>
        </w:r>
        <w:r w:rsidR="00D709AF">
          <w:fldChar w:fldCharType="end"/>
        </w:r>
      </w:ins>
      <w:ins w:id="204" w:author="Andy Kleinhesselink" w:date="2018-10-23T14:46:00Z">
        <w:r>
          <w:t>.  Sp</w:t>
        </w:r>
      </w:ins>
      <w:ins w:id="205" w:author="Andy Kleinhesselink" w:date="2018-10-23T14:36:00Z">
        <w:r w:rsidR="0045307B">
          <w:t>ecifically</w:t>
        </w:r>
      </w:ins>
      <w:ins w:id="206" w:author="Andy Kleinhesselink" w:date="2018-10-23T14:46:00Z">
        <w:r>
          <w:t xml:space="preserve">, </w:t>
        </w:r>
      </w:ins>
      <w:ins w:id="207" w:author="Andy Kleinhesselink" w:date="2018-10-23T14:49:00Z">
        <w:r>
          <w:t xml:space="preserve">in these models </w:t>
        </w:r>
      </w:ins>
      <w:ins w:id="208" w:author="Andy Kleinhesselink" w:date="2018-10-23T14:36:00Z">
        <w:r w:rsidR="0045307B">
          <w:t xml:space="preserve">per capita competitive effects decline as density increases, as can be seen by </w:t>
        </w:r>
      </w:ins>
      <w:ins w:id="209" w:author="Andy Kleinhesselink" w:date="2018-10-23T17:48:00Z">
        <w:r w:rsidR="00D709AF">
          <w:t>looking at how the slope of</w:t>
        </w:r>
      </w:ins>
      <w:ins w:id="210" w:author="Andy Kleinhesselink" w:date="2018-10-23T14:36:00Z">
        <w:r w:rsidR="0045307B">
          <w:t xml:space="preserve"> these functions </w:t>
        </w:r>
      </w:ins>
      <w:ins w:id="211" w:author="Andy Kleinhesselink" w:date="2018-10-23T17:58:00Z">
        <w:r w:rsidR="006245D6">
          <w:t xml:space="preserve">change </w:t>
        </w:r>
      </w:ins>
      <w:ins w:id="212" w:author="Andy Kleinhesselink" w:date="2018-10-23T14:36:00Z">
        <w:r w:rsidR="0045307B">
          <w:t xml:space="preserve">with respect to </w:t>
        </w:r>
      </w:ins>
      <w:ins w:id="213" w:author="Andy Kleinhesselink" w:date="2018-10-23T17:48:00Z">
        <w:r w:rsidR="00D709AF">
          <w:t>competitor density</w:t>
        </w:r>
      </w:ins>
      <w:ins w:id="214" w:author="Andy Kleinhesselink" w:date="2018-10-23T14:36:00Z">
        <w:r w:rsidR="0045307B">
          <w:t xml:space="preserve"> (</w:t>
        </w:r>
      </w:ins>
      <w:ins w:id="215" w:author="Andy Kleinhesselink" w:date="2018-10-23T17:59:00Z">
        <w:r w:rsidR="00613786">
          <w:fldChar w:fldCharType="begin"/>
        </w:r>
        <w:r w:rsidR="00613786">
          <w:instrText xml:space="preserve"> REF _Ref528080870 \h </w:instrText>
        </w:r>
      </w:ins>
      <w:r w:rsidR="00613786">
        <w:fldChar w:fldCharType="separate"/>
      </w:r>
      <w:ins w:id="216" w:author="Andy Kleinhesselink" w:date="2018-10-23T17:59:00Z">
        <w:r w:rsidR="00613786">
          <w:t xml:space="preserve">Figure </w:t>
        </w:r>
        <w:r w:rsidR="00613786">
          <w:rPr>
            <w:noProof/>
          </w:rPr>
          <w:t>1</w:t>
        </w:r>
        <w:r w:rsidR="00613786">
          <w:fldChar w:fldCharType="end"/>
        </w:r>
      </w:ins>
      <w:ins w:id="217" w:author="Andy Kleinhesselink" w:date="2018-10-23T14:36:00Z">
        <w:r w:rsidR="0045307B">
          <w:t xml:space="preserve">).  That per capita competition should decline with density is </w:t>
        </w:r>
      </w:ins>
      <w:ins w:id="218" w:author="Andy Kleinhesselink" w:date="2018-10-23T14:50:00Z">
        <w:r>
          <w:t>necessitated</w:t>
        </w:r>
      </w:ins>
      <w:ins w:id="219" w:author="Andy Kleinhesselink" w:date="2018-10-23T14:36:00Z">
        <w:r w:rsidR="0045307B">
          <w:t xml:space="preserve"> by a simple argument:  if it did not</w:t>
        </w:r>
      </w:ins>
      <w:ins w:id="220" w:author="Andy Kleinhesselink" w:date="2018-10-23T14:58:00Z">
        <w:r w:rsidR="00206EC9">
          <w:t>,</w:t>
        </w:r>
      </w:ins>
      <w:ins w:id="221" w:author="Andy Kleinhesselink" w:date="2018-10-23T14:36:00Z">
        <w:r w:rsidR="0045307B">
          <w:t xml:space="preserve"> then competition could force a species’ per capita growth rate negative (</w:t>
        </w:r>
      </w:ins>
      <w:ins w:id="222" w:author="Andy Kleinhesselink" w:date="2018-10-23T17:59:00Z">
        <w:r w:rsidR="00613786">
          <w:fldChar w:fldCharType="begin"/>
        </w:r>
        <w:r w:rsidR="00613786">
          <w:instrText xml:space="preserve"> REF _Ref528080870 \h </w:instrText>
        </w:r>
      </w:ins>
      <w:r w:rsidR="00613786">
        <w:fldChar w:fldCharType="separate"/>
      </w:r>
      <w:ins w:id="223" w:author="Andy Kleinhesselink" w:date="2018-10-23T17:59:00Z">
        <w:r w:rsidR="00613786">
          <w:t xml:space="preserve">Figure </w:t>
        </w:r>
        <w:r w:rsidR="00613786">
          <w:rPr>
            <w:noProof/>
          </w:rPr>
          <w:t>1</w:t>
        </w:r>
        <w:r w:rsidR="00613786">
          <w:fldChar w:fldCharType="end"/>
        </w:r>
        <w:r w:rsidR="00613786">
          <w:t xml:space="preserve"> C</w:t>
        </w:r>
      </w:ins>
      <w:ins w:id="224" w:author="Andy Kleinhesselink" w:date="2018-10-23T14:36:00Z">
        <w:r w:rsidR="0045307B">
          <w:t xml:space="preserve">) – which is nonsensical in a discrete time model. </w:t>
        </w:r>
      </w:ins>
      <w:ins w:id="225" w:author="Andy Kleinhesselink" w:date="2018-10-23T15:12:00Z">
        <w:r w:rsidR="00373187">
          <w:t xml:space="preserve">For the same reason, </w:t>
        </w:r>
      </w:ins>
      <w:ins w:id="226" w:author="Andy Kleinhesselink" w:date="2018-10-23T15:11:00Z">
        <w:r w:rsidR="00373187">
          <w:t>species</w:t>
        </w:r>
      </w:ins>
      <w:ins w:id="227" w:author="Andy Kleinhesselink" w:date="2018-10-23T15:12:00Z">
        <w:r w:rsidR="00373187">
          <w:t xml:space="preserve"> effects are not, strictly speaking,</w:t>
        </w:r>
      </w:ins>
      <w:ins w:id="228" w:author="Andy Kleinhesselink" w:date="2018-10-23T15:11:00Z">
        <w:r w:rsidR="00373187">
          <w:t xml:space="preserve"> additive in such models</w:t>
        </w:r>
      </w:ins>
      <w:ins w:id="229" w:author="Andy Kleinhesselink" w:date="2018-10-23T15:12:00Z">
        <w:r w:rsidR="00373187">
          <w:t>.</w:t>
        </w:r>
      </w:ins>
      <w:ins w:id="230" w:author="Andy Kleinhesselink" w:date="2018-10-23T15:11:00Z">
        <w:r w:rsidR="00373187">
          <w:t xml:space="preserve"> </w:t>
        </w:r>
      </w:ins>
      <w:ins w:id="231" w:author="Andy Kleinhesselink" w:date="2018-10-23T18:00:00Z">
        <w:r w:rsidR="00613786">
          <w:t>Since n</w:t>
        </w:r>
      </w:ins>
      <w:ins w:id="232" w:author="Andy Kleinhesselink" w:date="2018-10-23T14:53:00Z">
        <w:r>
          <w:t xml:space="preserve">on-linear density dependence and non-additive species effects </w:t>
        </w:r>
        <w:r w:rsidR="00206EC9">
          <w:t>are</w:t>
        </w:r>
        <w:r>
          <w:t xml:space="preserve"> a property of all the commonly used discrete time models</w:t>
        </w:r>
      </w:ins>
      <w:ins w:id="233" w:author="Andy Kleinhesselink" w:date="2018-10-23T18:00:00Z">
        <w:r w:rsidR="00613786">
          <w:t>, these</w:t>
        </w:r>
      </w:ins>
      <w:ins w:id="234" w:author="Andy Kleinhesselink" w:date="2018-10-23T14:54:00Z">
        <w:r w:rsidR="00206EC9">
          <w:t xml:space="preserve"> </w:t>
        </w:r>
      </w:ins>
      <w:ins w:id="235" w:author="Andy Kleinhesselink" w:date="2018-10-23T18:00:00Z">
        <w:r w:rsidR="00613786">
          <w:t>properties should</w:t>
        </w:r>
      </w:ins>
      <w:ins w:id="236" w:author="Andy Kleinhesselink" w:date="2018-10-23T14:58:00Z">
        <w:r w:rsidR="00206EC9">
          <w:t xml:space="preserve"> not </w:t>
        </w:r>
      </w:ins>
      <w:ins w:id="237" w:author="Andy Kleinhesselink" w:date="2018-10-23T18:00:00Z">
        <w:r w:rsidR="00613786">
          <w:t>be taken</w:t>
        </w:r>
      </w:ins>
      <w:ins w:id="238" w:author="Andy Kleinhesselink" w:date="2018-10-23T14:55:00Z">
        <w:r w:rsidR="00206EC9">
          <w:t xml:space="preserve"> </w:t>
        </w:r>
      </w:ins>
      <w:ins w:id="239" w:author="Andy Kleinhesselink" w:date="2018-10-23T18:01:00Z">
        <w:r w:rsidR="00613786">
          <w:t xml:space="preserve">as </w:t>
        </w:r>
      </w:ins>
      <w:ins w:id="240" w:author="Andy Kleinhesselink" w:date="2018-10-23T14:55:00Z">
        <w:r w:rsidR="00206EC9">
          <w:t>our definition of HOI</w:t>
        </w:r>
      </w:ins>
      <w:ins w:id="241" w:author="Andy Kleinhesselink" w:date="2018-10-23T18:01:00Z">
        <w:r w:rsidR="00613786">
          <w:t>s</w:t>
        </w:r>
      </w:ins>
      <w:ins w:id="242" w:author="Andy Kleinhesselink" w:date="2018-10-23T14:55:00Z">
        <w:r w:rsidR="00206EC9">
          <w:t xml:space="preserve">. </w:t>
        </w:r>
      </w:ins>
    </w:p>
    <w:p w14:paraId="182C2876" w14:textId="7660BFAE" w:rsidR="00A43229" w:rsidRDefault="00613786" w:rsidP="008359A4">
      <w:pPr>
        <w:spacing w:after="202"/>
        <w:contextualSpacing/>
        <w:rPr>
          <w:ins w:id="243" w:author="Andy Kleinhesselink" w:date="2018-10-23T15:07:00Z"/>
        </w:rPr>
      </w:pPr>
      <w:ins w:id="244" w:author="Andy Kleinhesselink" w:date="2018-10-23T18:01:00Z">
        <w:r>
          <w:t xml:space="preserve">In order to </w:t>
        </w:r>
      </w:ins>
      <w:ins w:id="245" w:author="Andy Kleinhesselink" w:date="2018-10-23T15:05:00Z">
        <w:r w:rsidR="00373187">
          <w:t>construct</w:t>
        </w:r>
      </w:ins>
      <w:ins w:id="246" w:author="Andy Kleinhesselink" w:date="2018-10-23T15:00:00Z">
        <w:r w:rsidR="00206EC9">
          <w:t xml:space="preserve"> a more useful definition of </w:t>
        </w:r>
      </w:ins>
      <w:ins w:id="247" w:author="Andy Kleinhesselink" w:date="2018-10-23T15:01:00Z">
        <w:r w:rsidR="00206EC9">
          <w:t>HOIs</w:t>
        </w:r>
      </w:ins>
      <w:ins w:id="248" w:author="Andy Kleinhesselink" w:date="2018-10-23T18:01:00Z">
        <w:r>
          <w:t>, we</w:t>
        </w:r>
      </w:ins>
      <w:ins w:id="249" w:author="Andy Kleinhesselink" w:date="2018-10-23T15:01:00Z">
        <w:r w:rsidR="00206EC9">
          <w:t xml:space="preserve"> starting </w:t>
        </w:r>
      </w:ins>
      <w:ins w:id="250" w:author="Andy Kleinhesselink" w:date="2018-10-23T15:02:00Z">
        <w:r w:rsidR="00206EC9">
          <w:t xml:space="preserve">from </w:t>
        </w:r>
      </w:ins>
      <w:ins w:id="251" w:author="Andy Kleinhesselink" w:date="2018-10-23T15:05:00Z">
        <w:r w:rsidR="00373187">
          <w:t>the implications of HOIs for multispecies communities</w:t>
        </w:r>
      </w:ins>
      <w:ins w:id="252" w:author="Andy Kleinhesselink" w:date="2018-10-23T18:01:00Z">
        <w:r>
          <w:t xml:space="preserve">: </w:t>
        </w:r>
      </w:ins>
      <w:ins w:id="253" w:author="Andy Kleinhesselink" w:date="2018-10-23T15:02:00Z">
        <w:r w:rsidR="00206EC9">
          <w:t xml:space="preserve"> </w:t>
        </w:r>
      </w:ins>
      <w:ins w:id="254" w:author="Andy Kleinhesselink" w:date="2018-10-23T18:01:00Z">
        <w:r>
          <w:t>i</w:t>
        </w:r>
      </w:ins>
      <w:ins w:id="255" w:author="Andy Kleinhesselink" w:date="2018-10-23T15:02:00Z">
        <w:r w:rsidR="00206EC9">
          <w:t>n the most general sense, a HOI means that the interactions between multiple species cannot be predicted with</w:t>
        </w:r>
      </w:ins>
      <w:ins w:id="256" w:author="Andy Kleinhesselink" w:date="2018-10-23T15:03:00Z">
        <w:r w:rsidR="00206EC9">
          <w:t xml:space="preserve"> perfect</w:t>
        </w:r>
      </w:ins>
      <w:ins w:id="257" w:author="Andy Kleinhesselink" w:date="2018-10-23T15:02:00Z">
        <w:r w:rsidR="00206EC9">
          <w:t xml:space="preserve"> knowledge of how each competes in a pairwise manner. </w:t>
        </w:r>
      </w:ins>
      <w:ins w:id="258" w:author="Andy Kleinhesselink" w:date="2018-10-23T15:03:00Z">
        <w:r w:rsidR="00206EC9">
          <w:t xml:space="preserve">Said another way, </w:t>
        </w:r>
      </w:ins>
      <w:ins w:id="259" w:author="Andy Kleinhesselink" w:date="2018-10-23T15:14:00Z">
        <w:r w:rsidR="00373187">
          <w:t xml:space="preserve">HOIs imply that </w:t>
        </w:r>
      </w:ins>
      <w:ins w:id="260" w:author="Andy Kleinhesselink" w:date="2018-10-23T15:03:00Z">
        <w:r w:rsidR="00206EC9">
          <w:t xml:space="preserve">multispecies interactions </w:t>
        </w:r>
      </w:ins>
      <w:ins w:id="261" w:author="Andy Kleinhesselink" w:date="2018-10-23T15:06:00Z">
        <w:r w:rsidR="00373187">
          <w:t>are shaped by</w:t>
        </w:r>
      </w:ins>
      <w:ins w:id="262" w:author="Andy Kleinhesselink" w:date="2018-10-23T15:03:00Z">
        <w:r w:rsidR="00206EC9">
          <w:t xml:space="preserve"> emergent properties that are not detectable in </w:t>
        </w:r>
      </w:ins>
      <w:ins w:id="263" w:author="Andy Kleinhesselink" w:date="2018-10-23T15:06:00Z">
        <w:r w:rsidR="00373187">
          <w:t xml:space="preserve">the net outcome of </w:t>
        </w:r>
      </w:ins>
      <w:ins w:id="264" w:author="Andy Kleinhesselink" w:date="2018-10-23T15:03:00Z">
        <w:r w:rsidR="00206EC9">
          <w:t>pair</w:t>
        </w:r>
      </w:ins>
      <w:ins w:id="265" w:author="Andy Kleinhesselink" w:date="2018-10-23T15:04:00Z">
        <w:r w:rsidR="00206EC9">
          <w:t xml:space="preserve">wise interactions.  </w:t>
        </w:r>
      </w:ins>
      <w:ins w:id="266" w:author="Andy Kleinhesselink" w:date="2018-10-23T15:02:00Z">
        <w:r w:rsidR="00206EC9">
          <w:t xml:space="preserve">The challenge is developing a precise mathematic form for this definition. </w:t>
        </w:r>
      </w:ins>
      <w:ins w:id="267" w:author="Andy Kleinhesselink" w:date="2018-10-23T15:07:00Z">
        <w:r w:rsidR="00373187">
          <w:t xml:space="preserve">Following Billick and Case </w:t>
        </w:r>
        <w:r w:rsidR="00373187">
          <w:fldChar w:fldCharType="begin"/>
        </w:r>
        <w:r w:rsidR="00373187">
          <w: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instrText>
        </w:r>
        <w:r w:rsidR="00373187">
          <w:fldChar w:fldCharType="separate"/>
        </w:r>
        <w:r w:rsidR="00373187">
          <w:rPr>
            <w:noProof/>
          </w:rPr>
          <w:t>(1994)</w:t>
        </w:r>
        <w:r w:rsidR="00373187">
          <w:fldChar w:fldCharType="end"/>
        </w:r>
        <w:r w:rsidR="00373187">
          <w:t>, we argue that HOIs can be defined as non-additive competitive interactions</w:t>
        </w:r>
      </w:ins>
      <w:ins w:id="268" w:author="Andy Kleinhesselink" w:date="2018-10-23T15:15:00Z">
        <w:r w:rsidR="009C291A">
          <w:t xml:space="preserve"> with the caveat that such a </w:t>
        </w:r>
        <w:r w:rsidR="009C291A">
          <w:lastRenderedPageBreak/>
          <w:t xml:space="preserve">definition is only viable on a </w:t>
        </w:r>
      </w:ins>
      <w:ins w:id="269" w:author="Andy Kleinhesselink" w:date="2018-10-23T15:16:00Z">
        <w:r w:rsidR="009C291A">
          <w:t>transformed scale</w:t>
        </w:r>
      </w:ins>
      <w:ins w:id="270" w:author="Andy Kleinhesselink" w:date="2018-10-23T15:07:00Z">
        <w:r w:rsidR="00373187">
          <w:t xml:space="preserve"> (Box 1 “Defining HOIs”). In </w:t>
        </w:r>
        <w:r w:rsidR="00373187">
          <w:fldChar w:fldCharType="begin"/>
        </w:r>
        <w:r w:rsidR="00373187">
          <w:instrText xml:space="preserve"> REF _Ref514237378 \h </w:instrText>
        </w:r>
      </w:ins>
      <w:ins w:id="271" w:author="Andy Kleinhesselink" w:date="2018-10-23T15:07:00Z">
        <w:r w:rsidR="00373187">
          <w:fldChar w:fldCharType="separate"/>
        </w:r>
      </w:ins>
      <w:ins w:id="272" w:author="Andy Kleinhesselink" w:date="2018-10-23T17:58:00Z">
        <w:r>
          <w:t xml:space="preserve">Figure </w:t>
        </w:r>
        <w:r>
          <w:rPr>
            <w:noProof/>
          </w:rPr>
          <w:t>2</w:t>
        </w:r>
      </w:ins>
      <w:ins w:id="273" w:author="Andy Kleinhesselink" w:date="2018-10-23T15:07:00Z">
        <w:r w:rsidR="00373187">
          <w:fldChar w:fldCharType="end"/>
        </w:r>
        <w:r w:rsidR="00373187">
          <w:t>, we illustrate additive and non-additive competitive effects between three species.</w:t>
        </w:r>
      </w:ins>
    </w:p>
    <w:p w14:paraId="713BF812" w14:textId="5F67D39E" w:rsidR="00141AE0" w:rsidRDefault="00373187" w:rsidP="00A43229">
      <w:pPr>
        <w:spacing w:after="202"/>
        <w:contextualSpacing/>
        <w:rPr>
          <w:ins w:id="274" w:author="Andy Kleinhesselink" w:date="2018-10-23T12:24:00Z"/>
        </w:rPr>
      </w:pPr>
      <w:commentRangeStart w:id="275"/>
      <w:ins w:id="276" w:author="Andy Kleinhesselink" w:date="2018-10-23T15:07:00Z">
        <w:r>
          <w:t>As</w:t>
        </w:r>
        <w:commentRangeEnd w:id="275"/>
        <w:r>
          <w:rPr>
            <w:rStyle w:val="CommentReference"/>
          </w:rPr>
          <w:commentReference w:id="275"/>
        </w:r>
        <w:r>
          <w:t xml:space="preserve"> pointed out by Billick and Case (1994), non-additivity </w:t>
        </w:r>
      </w:ins>
      <w:ins w:id="277" w:author="Andy Kleinhesselink" w:date="2018-10-23T15:16:00Z">
        <w:r w:rsidR="009C291A">
          <w:t xml:space="preserve">does not </w:t>
        </w:r>
      </w:ins>
      <w:ins w:id="278" w:author="Andy Kleinhesselink" w:date="2018-10-23T15:17:00Z">
        <w:r w:rsidR="009C291A">
          <w:t>require more than two species.  Non-additivity can occur if intra-specific effects are modified by interspecific effects of one other species. This kind of HOI only requires two species</w:t>
        </w:r>
      </w:ins>
      <w:ins w:id="279" w:author="Andy Kleinhesselink" w:date="2018-10-23T15:18:00Z">
        <w:r w:rsidR="009C291A">
          <w:t xml:space="preserve"> </w:t>
        </w:r>
        <w:r w:rsidR="009C291A">
          <w:fldChar w:fldCharType="begin"/>
        </w:r>
        <w:r w:rsidR="009C291A">
          <w:instrText xml:space="preserve"> ADDIN ZOTERO_ITEM CSL_CITATION {"citationID":"s2454sJV","properties":{"formattedCitation":"(Mayfield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ins>
      <w:r w:rsidR="009C291A">
        <w:fldChar w:fldCharType="separate"/>
      </w:r>
      <w:ins w:id="280" w:author="Andy Kleinhesselink" w:date="2018-10-23T15:18:00Z">
        <w:r w:rsidR="009C291A">
          <w:rPr>
            <w:noProof/>
          </w:rPr>
          <w:t>(Mayfield and Stouffer 2017)</w:t>
        </w:r>
        <w:r w:rsidR="009C291A">
          <w:fldChar w:fldCharType="end"/>
        </w:r>
      </w:ins>
      <w:ins w:id="281" w:author="Andy Kleinhesselink" w:date="2018-10-23T15:17:00Z">
        <w:r w:rsidR="009C291A">
          <w:t xml:space="preserve">.  </w:t>
        </w:r>
      </w:ins>
      <w:ins w:id="282" w:author="Andy Kleinhesselink" w:date="2018-10-23T15:07:00Z">
        <w:r>
          <w:t xml:space="preserve">Whether one </w:t>
        </w:r>
      </w:ins>
      <w:ins w:id="283" w:author="Andy Kleinhesselink" w:date="2018-10-23T15:19:00Z">
        <w:r w:rsidR="009C291A">
          <w:t>counts these as</w:t>
        </w:r>
      </w:ins>
      <w:ins w:id="284" w:author="Andy Kleinhesselink" w:date="2018-10-23T15:07:00Z">
        <w:r>
          <w:t xml:space="preserve"> </w:t>
        </w:r>
      </w:ins>
      <w:ins w:id="285" w:author="Andy Kleinhesselink" w:date="2018-10-23T15:19:00Z">
        <w:r w:rsidR="009C291A">
          <w:t>HOIs</w:t>
        </w:r>
      </w:ins>
      <w:ins w:id="286" w:author="Andy Kleinhesselink" w:date="2018-10-23T15:07:00Z">
        <w:r>
          <w:t xml:space="preserve"> depends on the study goals, but if the only “HOIs” present involve modification of intraspecific competition by interspecific density, this would still allow one to predict multispecies dynamics with observations of interactions between all possible pairs of species. </w:t>
        </w:r>
      </w:ins>
      <w:ins w:id="287" w:author="Andy Kleinhesselink" w:date="2018-10-23T15:19:00Z">
        <w:r w:rsidR="009C291A">
          <w:t xml:space="preserve"> We focus our examples on cases where a third species modifies the interaction between two other species throughout the remainder of the paper</w:t>
        </w:r>
      </w:ins>
      <w:ins w:id="288" w:author="Andy Kleinhesselink" w:date="2018-10-23T15:20:00Z">
        <w:r w:rsidR="009C291A">
          <w:t xml:space="preserve"> because this type of interaction modification has generally received the most attention </w:t>
        </w:r>
        <w:r w:rsidR="009C291A">
          <w:fldChar w:fldCharType="begin"/>
        </w:r>
      </w:ins>
      <w:ins w:id="289" w:author="Andy Kleinhesselink" w:date="2018-10-23T15:21:00Z">
        <w:r w:rsidR="009C291A">
          <w:instrText xml:space="preserve"> ADDIN ZOTERO_ITEM CSL_CITATION {"citationID":"PXWq1fBT","properties":{"formattedCitation":"(Adler and Morris 1994, Grilli et al. 2017b)","plainCitation":"(Adler and Morris 1994,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instrText>
        </w:r>
      </w:ins>
      <w:r w:rsidR="009C291A">
        <w:fldChar w:fldCharType="separate"/>
      </w:r>
      <w:ins w:id="290" w:author="Andy Kleinhesselink" w:date="2018-10-23T15:21:00Z">
        <w:r w:rsidR="009C291A">
          <w:rPr>
            <w:noProof/>
          </w:rPr>
          <w:t>(Adler and Morris 1994, Grilli et al. 2017b)</w:t>
        </w:r>
      </w:ins>
      <w:ins w:id="291" w:author="Andy Kleinhesselink" w:date="2018-10-23T15:20:00Z">
        <w:r w:rsidR="009C291A">
          <w:fldChar w:fldCharType="end"/>
        </w:r>
        <w:r w:rsidR="009C291A">
          <w:t xml:space="preserve">. </w:t>
        </w:r>
      </w:ins>
    </w:p>
    <w:p w14:paraId="6498F627" w14:textId="22C30AF9" w:rsidR="00AF2F13" w:rsidDel="007F344C" w:rsidRDefault="000802AC" w:rsidP="00EA5C0F">
      <w:pPr>
        <w:spacing w:after="202"/>
        <w:contextualSpacing/>
        <w:rPr>
          <w:del w:id="292" w:author="Andy Kleinhesselink" w:date="2018-10-23T14:25:00Z"/>
        </w:rPr>
      </w:pPr>
      <w:del w:id="293" w:author="Andy Kleinhesselink" w:date="2018-10-23T12:15:00Z">
        <w:r w:rsidDel="00E57D3F">
          <w:delText xml:space="preserve">In particular, </w:delText>
        </w:r>
      </w:del>
      <w:del w:id="294" w:author="Andy Kleinhesselink" w:date="2018-10-23T12:14:00Z">
        <w:r w:rsidR="00155BFB" w:rsidDel="00E57D3F">
          <w:delText xml:space="preserve">they </w:delText>
        </w:r>
      </w:del>
      <w:del w:id="295" w:author="Andy Kleinhesselink" w:date="2018-10-23T14:25:00Z">
        <w:r w:rsidR="009C4CDF" w:rsidDel="007F344C">
          <w:delText xml:space="preserve">often </w:delText>
        </w:r>
        <w:r w:rsidR="00155BFB" w:rsidDel="007F344C">
          <w:delText xml:space="preserve">make </w:delText>
        </w:r>
        <w:r w:rsidR="009C4CDF" w:rsidDel="007F344C">
          <w:delText>the</w:delText>
        </w:r>
        <w:r w:rsidR="00155BFB" w:rsidDel="007F344C">
          <w:delText xml:space="preserve"> simplifying assumption that each species per capita competi</w:delText>
        </w:r>
        <w:r w:rsidR="00A74D2D" w:rsidDel="007F344C">
          <w:delText>ti</w:delText>
        </w:r>
        <w:r w:rsidR="00155BFB" w:rsidDel="007F344C">
          <w:delText>ve effect is independent of each other species</w:delText>
        </w:r>
        <w:r w:rsidR="00A74D2D" w:rsidDel="007F344C">
          <w:delText>’</w:delText>
        </w:r>
        <w:r w:rsidR="00155BFB" w:rsidDel="007F344C">
          <w:delText xml:space="preserve"> per capita effect.  This assumption may not necessarily be valid for competition in nature or even for many mechanistic competition models </w:delText>
        </w:r>
        <w:r w:rsidR="00155BFB" w:rsidDel="007F344C">
          <w:fldChar w:fldCharType="begin"/>
        </w:r>
        <w:r w:rsidR="00155BFB" w:rsidDel="007F344C">
          <w:delInstrText xml:space="preserve"> ADDIN ZOTERO_ITEM CSL_CITATION {"citationID":"mAvtF2W2","properties":{"formattedCitation":"(Abrams 1983)","plainCitation":"(Abrams 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A."}],"issued":{"date-parts":[["1983"]]}}}],"schema":"https://github.com/citation-style-language/schema/raw/master/csl-citation.json"} </w:delInstrText>
        </w:r>
        <w:r w:rsidR="00155BFB" w:rsidDel="007F344C">
          <w:fldChar w:fldCharType="separate"/>
        </w:r>
        <w:r w:rsidR="00155BFB" w:rsidDel="007F344C">
          <w:rPr>
            <w:noProof/>
          </w:rPr>
          <w:delText>(Abrams 1983)</w:delText>
        </w:r>
        <w:r w:rsidR="00155BFB" w:rsidDel="007F344C">
          <w:fldChar w:fldCharType="end"/>
        </w:r>
        <w:r w:rsidR="00155BFB" w:rsidDel="007F344C">
          <w:delText xml:space="preserve">.  When species competitive effects change depending on the presence of other species this </w:delText>
        </w:r>
        <w:r w:rsidR="005142CC" w:rsidDel="007F344C">
          <w:delText>leads to</w:delText>
        </w:r>
        <w:r w:rsidR="009C4CDF" w:rsidDel="007F344C">
          <w:delText xml:space="preserve"> </w:delText>
        </w:r>
        <w:r w:rsidR="00155BFB" w:rsidDel="007F344C">
          <w:delText xml:space="preserve">interaction modification </w:delText>
        </w:r>
        <w:r w:rsidR="009C4CDF" w:rsidDel="007F344C">
          <w:delText xml:space="preserve">or </w:delText>
        </w:r>
        <w:r w:rsidR="00155BFB" w:rsidDel="007F344C">
          <w:delText xml:space="preserve">higher order interaction (HOIs) </w:delText>
        </w:r>
        <w:r w:rsidR="0079504F" w:rsidDel="007F344C">
          <w:fldChar w:fldCharType="begin"/>
        </w:r>
        <w:r w:rsidR="0079504F" w:rsidDel="007F344C">
          <w:delInstrText xml:space="preserve"> ADDIN ZOTERO_ITEM CSL_CITATION {"citationID":"sAM5FUmZ","properties":{"formattedCitation":"(Billick and Case 1994, Adler and Morris 1994)","plainCitation":"(Billick and Case 1994, Adler and Morris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79504F" w:rsidDel="007F344C">
          <w:fldChar w:fldCharType="separate"/>
        </w:r>
        <w:r w:rsidR="0079504F" w:rsidDel="007F344C">
          <w:rPr>
            <w:noProof/>
          </w:rPr>
          <w:delText>(Billick and Case 1994, Adler and Morris 1994)</w:delText>
        </w:r>
        <w:r w:rsidR="0079504F" w:rsidDel="007F344C">
          <w:fldChar w:fldCharType="end"/>
        </w:r>
        <w:r w:rsidR="0079504F" w:rsidDel="007F344C">
          <w:delText xml:space="preserve">. </w:delText>
        </w:r>
      </w:del>
    </w:p>
    <w:p w14:paraId="64D06269" w14:textId="4A95CC6B" w:rsidR="009614A4" w:rsidDel="007F344C" w:rsidRDefault="00155BFB" w:rsidP="00EA5C0F">
      <w:pPr>
        <w:spacing w:after="202"/>
        <w:contextualSpacing/>
        <w:rPr>
          <w:del w:id="296" w:author="Andy Kleinhesselink" w:date="2018-10-23T14:25:00Z"/>
        </w:rPr>
      </w:pPr>
      <w:del w:id="297" w:author="Andy Kleinhesselink" w:date="2018-10-23T14:25:00Z">
        <w:r w:rsidDel="007F344C">
          <w:delText>HOIs have important practical and theoretical implication</w:delText>
        </w:r>
        <w:r w:rsidR="00C25D83" w:rsidDel="007F344C">
          <w:delText>s</w:delText>
        </w:r>
        <w:r w:rsidDel="007F344C">
          <w:delText xml:space="preserve"> for ecologists working to understand biological communities.  </w:delText>
        </w:r>
        <w:r w:rsidR="00BF7BAF" w:rsidDel="007F344C">
          <w:delText xml:space="preserve">In the most general sense, a </w:delText>
        </w:r>
        <w:r w:rsidR="009C4CDF" w:rsidDel="007F344C">
          <w:delText>HOI</w:delText>
        </w:r>
        <w:r w:rsidR="00BF7BAF" w:rsidDel="007F344C">
          <w:delText xml:space="preserve"> </w:delText>
        </w:r>
        <w:r w:rsidR="009C4CDF" w:rsidDel="007F344C">
          <w:delText>mean</w:delText>
        </w:r>
        <w:r w:rsidR="00C25D83" w:rsidDel="007F344C">
          <w:delText>s</w:delText>
        </w:r>
        <w:r w:rsidR="009C4CDF" w:rsidDel="007F344C">
          <w:delText xml:space="preserve"> that the </w:delText>
        </w:r>
        <w:r w:rsidR="00BF7BAF" w:rsidDel="007F344C">
          <w:delText>interaction</w:delText>
        </w:r>
        <w:r w:rsidR="009C4CDF" w:rsidDel="007F344C">
          <w:delText>s</w:delText>
        </w:r>
        <w:r w:rsidR="00BF7BAF" w:rsidDel="007F344C">
          <w:delText xml:space="preserve"> between multiple species could not be predicted with kno</w:delText>
        </w:r>
        <w:r w:rsidR="000B3C97" w:rsidDel="007F344C">
          <w:delText xml:space="preserve">wledge of how each competes in a pairwise manner. The challenge is developing a precise mathematic </w:delText>
        </w:r>
        <w:r w:rsidR="00EB2CD0" w:rsidDel="007F344C">
          <w:delText xml:space="preserve">form </w:delText>
        </w:r>
        <w:r w:rsidR="00DB5576" w:rsidDel="007F344C">
          <w:delText>for</w:delText>
        </w:r>
        <w:r w:rsidR="00F67798" w:rsidDel="007F344C">
          <w:delText xml:space="preserve"> this </w:delText>
        </w:r>
        <w:r w:rsidR="00EB2CD0" w:rsidDel="007F344C">
          <w:delText>definition</w:delText>
        </w:r>
        <w:r w:rsidR="000B3C97" w:rsidDel="007F344C">
          <w:delText xml:space="preserve">. </w:delText>
        </w:r>
        <w:r w:rsidR="0088315A" w:rsidDel="007F344C">
          <w:delText xml:space="preserve">Following Billick and Case </w:delText>
        </w:r>
        <w:r w:rsidR="0088315A" w:rsidDel="007F344C">
          <w:fldChar w:fldCharType="begin"/>
        </w:r>
        <w:r w:rsidR="0088315A" w:rsidDel="007F344C">
          <w:delInstrText xml:space="preserve"> ADDIN ZOTERO_ITEM CSL_CITATION {"citationID":"OZb79CAR","properties":{"formattedCitation":"(1994)","plainCitation":"(1994)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J."}],"issued":{"date-parts":[["1994"]]}},"suppress-author":true}],"schema":"https://github.com/citation-style-language/schema/raw/master/csl-citation.json"} </w:delInstrText>
        </w:r>
        <w:r w:rsidR="0088315A" w:rsidDel="007F344C">
          <w:fldChar w:fldCharType="separate"/>
        </w:r>
        <w:r w:rsidR="0088315A" w:rsidDel="007F344C">
          <w:rPr>
            <w:noProof/>
          </w:rPr>
          <w:delText>(1994)</w:delText>
        </w:r>
        <w:r w:rsidR="0088315A" w:rsidDel="007F344C">
          <w:fldChar w:fldCharType="end"/>
        </w:r>
        <w:r w:rsidR="0088315A" w:rsidDel="007F344C">
          <w:delText>, w</w:delText>
        </w:r>
        <w:r w:rsidR="0079504F" w:rsidDel="007F344C">
          <w:delText xml:space="preserve">e argue that </w:delText>
        </w:r>
        <w:r w:rsidR="007B137A" w:rsidDel="007F344C">
          <w:delText>HOIs can be defined as non-additive competitive interactions</w:delText>
        </w:r>
        <w:r w:rsidR="009C4CDF" w:rsidDel="007F344C">
          <w:delText xml:space="preserve"> (Box 1 “Defining HOIs”)</w:delText>
        </w:r>
        <w:r w:rsidR="00587DB2" w:rsidDel="007F344C">
          <w:delText>.</w:delText>
        </w:r>
        <w:r w:rsidR="00843A27" w:rsidDel="007F344C">
          <w:delText xml:space="preserve"> </w:delText>
        </w:r>
        <w:r w:rsidR="0079504F" w:rsidDel="007F344C">
          <w:delText xml:space="preserve">This has </w:delText>
        </w:r>
        <w:r w:rsidR="000802AC" w:rsidDel="007F344C">
          <w:delText xml:space="preserve">both </w:delText>
        </w:r>
        <w:r w:rsidR="0079504F" w:rsidDel="007F344C">
          <w:delText>a technical mathematical definition</w:delText>
        </w:r>
        <w:r w:rsidR="00EA5C0F" w:rsidDel="007F344C">
          <w:delText xml:space="preserve"> </w:delText>
        </w:r>
        <w:r w:rsidR="000802AC" w:rsidDel="007F344C">
          <w:delText>as well as</w:delText>
        </w:r>
        <w:r w:rsidR="0079504F" w:rsidDel="007F344C">
          <w:delText xml:space="preserve"> an intuitive ecological meaning:  when competition between species is additive</w:delText>
        </w:r>
        <w:r w:rsidR="000802AC" w:rsidDel="007F344C">
          <w:delText>,</w:delText>
        </w:r>
        <w:r w:rsidR="0079504F" w:rsidDel="007F344C">
          <w:delText xml:space="preserve"> then competition can be </w:delText>
        </w:r>
        <w:r w:rsidR="00D94617" w:rsidDel="007F344C">
          <w:delText xml:space="preserve">studied separately as a set of pairwise interactions that when </w:delText>
        </w:r>
        <w:r w:rsidR="000802AC" w:rsidDel="007F344C">
          <w:delText>summed</w:delText>
        </w:r>
        <w:r w:rsidR="00D94617" w:rsidDel="007F344C">
          <w:delText xml:space="preserve"> predict the </w:delText>
        </w:r>
        <w:r w:rsidR="0088315A" w:rsidDel="007F344C">
          <w:delText>population growth rates of the focal species in</w:delText>
        </w:r>
        <w:r w:rsidR="00D94617" w:rsidDel="007F344C">
          <w:delText xml:space="preserve"> </w:delText>
        </w:r>
        <w:r w:rsidR="00EA5C0F" w:rsidDel="007F344C">
          <w:delText>a</w:delText>
        </w:r>
        <w:r w:rsidR="00D94617" w:rsidDel="007F344C">
          <w:delText xml:space="preserve"> community</w:delText>
        </w:r>
        <w:r w:rsidR="009C4CDF" w:rsidDel="007F344C">
          <w:delText>.</w:delText>
        </w:r>
        <w:r w:rsidR="0088315A" w:rsidDel="007F344C">
          <w:delText xml:space="preserve"> </w:delText>
        </w:r>
        <w:r w:rsidR="00D94617" w:rsidDel="007F344C">
          <w:delText xml:space="preserve"> </w:delText>
        </w:r>
        <w:r w:rsidR="00017E5B" w:rsidDel="007F344C">
          <w:delText>Importantly, the summing can occur on a transformed (e.g. log</w:delText>
        </w:r>
        <w:r w:rsidR="00A66607" w:rsidDel="007F344C">
          <w:delText xml:space="preserve"> or inverse</w:delText>
        </w:r>
        <w:r w:rsidR="00017E5B" w:rsidDel="007F344C">
          <w:delText xml:space="preserve">) scale such that </w:delText>
        </w:r>
        <w:r w:rsidR="00927C9B" w:rsidDel="007F344C">
          <w:delText xml:space="preserve">even </w:delText>
        </w:r>
        <w:r w:rsidR="00017E5B" w:rsidDel="007F344C">
          <w:delText xml:space="preserve">interactions that are multiplicative </w:delText>
        </w:r>
        <w:r w:rsidR="00A66607" w:rsidDel="007F344C">
          <w:delText xml:space="preserve">or nonlinear in their effect </w:delText>
        </w:r>
        <w:r w:rsidR="005142CC" w:rsidDel="007F344C">
          <w:delText xml:space="preserve">on raw population growth rates </w:delText>
        </w:r>
        <w:r w:rsidR="00DB5576" w:rsidDel="007F344C">
          <w:delText xml:space="preserve">do </w:delText>
        </w:r>
        <w:r w:rsidR="00927C9B" w:rsidDel="007F344C">
          <w:delText xml:space="preserve">not </w:delText>
        </w:r>
        <w:r w:rsidR="00A66607" w:rsidDel="007F344C">
          <w:delText xml:space="preserve">necessarily </w:delText>
        </w:r>
        <w:r w:rsidR="00927C9B" w:rsidDel="007F344C">
          <w:delText>generate HOIs</w:delText>
        </w:r>
        <w:r w:rsidR="009C4CDF" w:rsidDel="007F344C">
          <w:delText xml:space="preserve"> </w:delText>
        </w:r>
        <w:r w:rsidR="009C4CDF" w:rsidDel="007F344C">
          <w:fldChar w:fldCharType="begin"/>
        </w:r>
        <w:r w:rsidR="009C4CDF" w:rsidDel="007F344C">
          <w:delInstrText xml:space="preserve"> ADDIN ZOTERO_ITEM CSL_CITATION {"citationID":"8blgSuA9","properties":{"formattedCitation":"(Adler and Morris 1994)","plainCitation":"(Adler and Morris 1994)","noteIndex":0},"citationItems":[{"id":51,"uris":["http://zotero.org/users/688880/items/ETYJBSMS"],"uri":["http://zotero.org/users/688880/items/ETYJBSMS"],"itemData":{"id":51,"type":"article-journal","title":"A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F."}],"issued":{"date-parts":[["1994",9]]}}}],"schema":"https://github.com/citation-style-language/schema/raw/master/csl-citation.json"} </w:delInstrText>
        </w:r>
        <w:r w:rsidR="009C4CDF" w:rsidDel="007F344C">
          <w:fldChar w:fldCharType="separate"/>
        </w:r>
        <w:r w:rsidR="009C4CDF" w:rsidDel="007F344C">
          <w:rPr>
            <w:noProof/>
          </w:rPr>
          <w:delText>(Adler and Morris 1994)</w:delText>
        </w:r>
        <w:r w:rsidR="009C4CDF" w:rsidDel="007F344C">
          <w:fldChar w:fldCharType="end"/>
        </w:r>
        <w:r w:rsidR="00927C9B" w:rsidDel="007F344C">
          <w:delText>.</w:delText>
        </w:r>
        <w:r w:rsidR="00017E5B" w:rsidDel="007F344C">
          <w:delText xml:space="preserve"> </w:delText>
        </w:r>
        <w:r w:rsidR="00F67798" w:rsidDel="007F344C">
          <w:delText xml:space="preserve">In </w:delText>
        </w:r>
        <w:r w:rsidR="00F67798" w:rsidDel="007F344C">
          <w:fldChar w:fldCharType="begin"/>
        </w:r>
        <w:r w:rsidR="00F67798" w:rsidDel="007F344C">
          <w:delInstrText xml:space="preserve"> REF _Ref514237378 \h </w:delInstrText>
        </w:r>
        <w:r w:rsidR="00F67798" w:rsidDel="007F344C">
          <w:fldChar w:fldCharType="separate"/>
        </w:r>
        <w:r w:rsidR="004C4E00" w:rsidDel="007F344C">
          <w:delText xml:space="preserve">Figure </w:delText>
        </w:r>
        <w:r w:rsidR="004C4E00" w:rsidDel="007F344C">
          <w:rPr>
            <w:noProof/>
          </w:rPr>
          <w:delText>1</w:delText>
        </w:r>
        <w:r w:rsidR="00F67798" w:rsidDel="007F344C">
          <w:fldChar w:fldCharType="end"/>
        </w:r>
        <w:r w:rsidR="00F67798" w:rsidDel="007F344C">
          <w:delText>, we illustrate additive and non-additive competitive effects between three species.</w:delText>
        </w:r>
      </w:del>
    </w:p>
    <w:p w14:paraId="7B39142C" w14:textId="1745F1C1" w:rsidR="00993F10" w:rsidDel="007F344C" w:rsidRDefault="0063785D" w:rsidP="009C4CDF">
      <w:pPr>
        <w:spacing w:after="202"/>
        <w:contextualSpacing/>
        <w:rPr>
          <w:del w:id="298" w:author="Andy Kleinhesselink" w:date="2018-10-23T14:25:00Z"/>
        </w:rPr>
      </w:pPr>
      <w:del w:id="299" w:author="Andy Kleinhesselink" w:date="2018-10-23T14:25:00Z">
        <w:r w:rsidDel="007F344C">
          <w:delText xml:space="preserve">The definition of higher order interactions </w:delText>
        </w:r>
        <w:r w:rsidR="003C4452" w:rsidDel="007F344C">
          <w:delText>developed here</w:delText>
        </w:r>
        <w:r w:rsidR="005E254B" w:rsidDel="007F344C">
          <w:delText xml:space="preserve"> follows closely from </w:delText>
        </w:r>
        <w:r w:rsidR="002070A9" w:rsidDel="007F344C">
          <w:delText>Billick and Case (1994)</w:delText>
        </w:r>
        <w:r w:rsidR="005E254B" w:rsidDel="007F344C">
          <w:delText xml:space="preserve">, with the </w:delText>
        </w:r>
        <w:r w:rsidR="003D6332" w:rsidDel="007F344C">
          <w:delText xml:space="preserve">added qualifier that additivity can be </w:delText>
        </w:r>
        <w:r w:rsidR="00DB5576" w:rsidDel="007F344C">
          <w:delText xml:space="preserve">assessed </w:delText>
        </w:r>
        <w:r w:rsidR="003D6332" w:rsidDel="007F344C">
          <w:delText>on a transfor</w:delText>
        </w:r>
        <w:r w:rsidR="00D24B1E" w:rsidDel="007F344C">
          <w:delText>m</w:delText>
        </w:r>
        <w:r w:rsidR="003D6332" w:rsidDel="007F344C">
          <w:delText xml:space="preserve">ed scale. </w:delText>
        </w:r>
        <w:r w:rsidR="00D24B1E" w:rsidDel="007F344C">
          <w:delText>As pointed out by Billick and Case (1994), such non-additivity can also emerge in a pairwise interaction</w:delText>
        </w:r>
        <w:r w:rsidR="003C4452" w:rsidDel="007F344C">
          <w:delText>s</w:delText>
        </w:r>
        <w:r w:rsidR="00D24B1E" w:rsidDel="007F344C">
          <w:delText xml:space="preserve"> if </w:delText>
        </w:r>
        <w:r w:rsidR="003C4452" w:rsidDel="007F344C">
          <w:delText>for example</w:delText>
        </w:r>
        <w:r w:rsidR="003E6E06" w:rsidDel="007F344C">
          <w:delText>,</w:delText>
        </w:r>
        <w:r w:rsidR="003C4452" w:rsidDel="007F344C">
          <w:delText xml:space="preserve"> </w:delText>
        </w:r>
        <w:r w:rsidR="00A96836" w:rsidDel="007F344C">
          <w:delText>intraspecific interaction strengths are altered by the presen</w:delText>
        </w:r>
        <w:r w:rsidR="003E6E06" w:rsidDel="007F344C">
          <w:delText>ce of interspecific competitors</w:delText>
        </w:r>
        <w:r w:rsidR="00A96836" w:rsidDel="007F344C">
          <w:delText xml:space="preserve">.  </w:delText>
        </w:r>
        <w:r w:rsidR="003E6E06" w:rsidDel="007F344C">
          <w:delText>W</w:delText>
        </w:r>
        <w:r w:rsidR="00A96836" w:rsidDel="007F344C">
          <w:delText xml:space="preserve">hether one treats these types of </w:delText>
        </w:r>
        <w:r w:rsidR="003E6E06" w:rsidDel="007F344C">
          <w:delText xml:space="preserve">pairwise </w:delText>
        </w:r>
        <w:r w:rsidR="00A96836" w:rsidDel="007F344C">
          <w:delText xml:space="preserve">interactions </w:delText>
        </w:r>
        <w:r w:rsidR="00D81A8D" w:rsidDel="007F344C">
          <w:delText>as higher order interactions depends on the study goals</w:delText>
        </w:r>
        <w:r w:rsidR="000A6BBF" w:rsidDel="007F344C">
          <w:delText>,</w:delText>
        </w:r>
        <w:r w:rsidR="00D81A8D" w:rsidDel="007F344C">
          <w:delText xml:space="preserve"> but </w:delText>
        </w:r>
        <w:r w:rsidR="005142CC" w:rsidDel="007F344C">
          <w:delText xml:space="preserve">if </w:delText>
        </w:r>
        <w:r w:rsidR="00D93ED5" w:rsidDel="007F344C">
          <w:delText xml:space="preserve">the only </w:delText>
        </w:r>
        <w:r w:rsidR="000A6BBF" w:rsidDel="007F344C">
          <w:delText>“HOIs</w:delText>
        </w:r>
        <w:r w:rsidR="005142CC" w:rsidDel="007F344C">
          <w:delText xml:space="preserve">” </w:delText>
        </w:r>
        <w:r w:rsidR="00D93ED5" w:rsidDel="007F344C">
          <w:delText xml:space="preserve">present </w:delText>
        </w:r>
        <w:r w:rsidR="005142CC" w:rsidDel="007F344C">
          <w:delText>involve modification of intraspecific competition by int</w:delText>
        </w:r>
        <w:r w:rsidR="00D93ED5" w:rsidDel="007F344C">
          <w:delText>erspecific density, this would still allow one to predict multispecies dynamics with observations of interactions between all possible pairs of species</w:delText>
        </w:r>
        <w:r w:rsidR="005142CC" w:rsidDel="007F344C">
          <w:delText xml:space="preserve">. </w:delText>
        </w:r>
      </w:del>
    </w:p>
    <w:p w14:paraId="37D58977" w14:textId="449EC40D" w:rsidR="009C4CDF" w:rsidRDefault="000A6BBF" w:rsidP="009C4CDF">
      <w:pPr>
        <w:spacing w:after="202"/>
        <w:contextualSpacing/>
      </w:pPr>
      <w:r>
        <w:t xml:space="preserve">Resolving </w:t>
      </w:r>
      <w:r w:rsidR="00F45049">
        <w:t>the</w:t>
      </w:r>
      <w:r>
        <w:t xml:space="preserve"> mathematical definition of HOIs</w:t>
      </w:r>
      <w:r w:rsidR="00142FC0">
        <w:t xml:space="preserve"> is a necessary first step</w:t>
      </w:r>
      <w:r w:rsidR="00993F10">
        <w:t xml:space="preserve"> for understanding these interactions</w:t>
      </w:r>
      <w:r w:rsidR="00142FC0">
        <w:t xml:space="preserve">, but does not clarify </w:t>
      </w:r>
      <w:commentRangeStart w:id="300"/>
      <w:r w:rsidR="00993F10">
        <w:t>the processes generating</w:t>
      </w:r>
      <w:r w:rsidR="009C4CDF">
        <w:t xml:space="preserve"> </w:t>
      </w:r>
      <w:r w:rsidR="00142FC0">
        <w:t>these interactions</w:t>
      </w:r>
      <w:r w:rsidR="009C4CDF">
        <w:t xml:space="preserve"> in nature.  </w:t>
      </w:r>
      <w:commentRangeEnd w:id="300"/>
      <w:r w:rsidR="009C4CDF">
        <w:rPr>
          <w:rStyle w:val="CommentReference"/>
        </w:rPr>
        <w:commentReference w:id="300"/>
      </w:r>
      <w:r w:rsidR="007C09B3">
        <w:t xml:space="preserve">Addressing </w:t>
      </w:r>
      <w:r w:rsidR="00923E50">
        <w:t>these processes</w:t>
      </w:r>
      <w:r w:rsidR="007C09B3">
        <w:t xml:space="preserve"> is the subject of the remainder of this paper.</w:t>
      </w:r>
      <w:commentRangeEnd w:id="99"/>
      <w:r w:rsidR="00674D02">
        <w:rPr>
          <w:rStyle w:val="CommentReference"/>
        </w:rPr>
        <w:commentReference w:id="99"/>
      </w:r>
    </w:p>
    <w:p w14:paraId="73FF759A" w14:textId="55F62B20" w:rsidR="004A7CD3" w:rsidRPr="00EA5C0F" w:rsidRDefault="00EA5C0F" w:rsidP="009823D3">
      <w:pPr>
        <w:spacing w:after="202"/>
        <w:ind w:firstLine="0"/>
        <w:contextualSpacing/>
        <w:rPr>
          <w:b/>
        </w:rPr>
      </w:pPr>
      <w:r w:rsidRPr="00EA5C0F">
        <w:rPr>
          <w:b/>
        </w:rPr>
        <w:t>Box</w:t>
      </w:r>
      <w:r w:rsidR="00C11090">
        <w:rPr>
          <w:b/>
        </w:rPr>
        <w:t xml:space="preserve"> 1</w:t>
      </w:r>
      <w:r w:rsidRPr="00EA5C0F">
        <w:rPr>
          <w:b/>
        </w:rPr>
        <w:t xml:space="preserve">: </w:t>
      </w:r>
      <w:r w:rsidR="00C11090">
        <w:rPr>
          <w:b/>
        </w:rPr>
        <w:t>D</w:t>
      </w:r>
      <w:r w:rsidR="009D721E">
        <w:rPr>
          <w:b/>
        </w:rPr>
        <w:t>efinin</w:t>
      </w:r>
      <w:r w:rsidR="00C11090">
        <w:rPr>
          <w:b/>
        </w:rPr>
        <w:t>g</w:t>
      </w:r>
      <w:r w:rsidR="009D721E">
        <w:rPr>
          <w:b/>
        </w:rPr>
        <w:t xml:space="preserve"> </w:t>
      </w:r>
      <w:r w:rsidRPr="00EA5C0F">
        <w:rPr>
          <w:b/>
        </w:rPr>
        <w:t>HOIs</w:t>
      </w:r>
      <w:r w:rsidR="004A7CD3">
        <w:rPr>
          <w:b/>
        </w:rPr>
        <w:t xml:space="preserve"> ------------------</w:t>
      </w:r>
    </w:p>
    <w:p w14:paraId="3C5CC92A" w14:textId="0EB7D583" w:rsidR="00181318" w:rsidRDefault="00EA5C0F" w:rsidP="00181318">
      <w:pPr>
        <w:spacing w:after="202"/>
        <w:contextualSpacing/>
      </w:pPr>
      <w:r>
        <w:t xml:space="preserve">A mathematical definition of </w:t>
      </w:r>
      <w:r w:rsidR="00390672">
        <w:t>HOIs start</w:t>
      </w:r>
      <w:r>
        <w:t>s</w:t>
      </w:r>
      <w:r w:rsidR="00390672">
        <w:t xml:space="preserve"> with a general </w:t>
      </w:r>
      <w:r w:rsidR="007C09B3">
        <w:t xml:space="preserve">phenomenological </w:t>
      </w:r>
      <w:r w:rsidR="00390672">
        <w:t xml:space="preserve">model </w:t>
      </w:r>
      <w:r w:rsidR="007C09B3">
        <w:t xml:space="preserve">of </w:t>
      </w:r>
      <w:r w:rsidR="00390672">
        <w:t>species</w:t>
      </w:r>
      <w:r w:rsidR="00B74CF6">
        <w:t xml:space="preserve"> </w:t>
      </w:r>
      <w:r w:rsidR="00390672">
        <w:t>competition</w:t>
      </w:r>
      <w:r w:rsidR="001B5599">
        <w:t xml:space="preserve"> in discrete time</w:t>
      </w:r>
      <w:r w:rsidR="003906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
        <w:gridCol w:w="7016"/>
        <w:gridCol w:w="730"/>
      </w:tblGrid>
      <w:tr w:rsidR="00181318" w14:paraId="14D09AEC" w14:textId="77777777" w:rsidTr="00181318">
        <w:trPr>
          <w:trHeight w:val="503"/>
        </w:trPr>
        <w:tc>
          <w:tcPr>
            <w:tcW w:w="918" w:type="dxa"/>
            <w:vAlign w:val="center"/>
          </w:tcPr>
          <w:p w14:paraId="4E9E200E" w14:textId="77777777" w:rsidR="00181318" w:rsidRDefault="00181318" w:rsidP="00181318">
            <w:pPr>
              <w:spacing w:after="202"/>
              <w:ind w:firstLine="0"/>
              <w:contextualSpacing/>
              <w:jc w:val="center"/>
            </w:pPr>
          </w:p>
        </w:tc>
        <w:tc>
          <w:tcPr>
            <w:tcW w:w="7200" w:type="dxa"/>
            <w:vAlign w:val="center"/>
          </w:tcPr>
          <w:p w14:paraId="2340A416" w14:textId="46EC6905" w:rsidR="00181318" w:rsidRDefault="009173B3" w:rsidP="0018131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oMath>
            </m:oMathPara>
          </w:p>
        </w:tc>
        <w:tc>
          <w:tcPr>
            <w:tcW w:w="738" w:type="dxa"/>
            <w:vAlign w:val="center"/>
          </w:tcPr>
          <w:p w14:paraId="01E3A228" w14:textId="341DD1A1" w:rsidR="00181318" w:rsidRDefault="00181318" w:rsidP="0018131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1</w:t>
            </w:r>
            <w:r w:rsidR="00AC7C1E">
              <w:rPr>
                <w:noProof/>
              </w:rPr>
              <w:fldChar w:fldCharType="end"/>
            </w:r>
            <w:r>
              <w:t>)</w:t>
            </w:r>
          </w:p>
        </w:tc>
      </w:tr>
    </w:tbl>
    <w:p w14:paraId="6D216E4E" w14:textId="315ED8AC" w:rsidR="00B7338B" w:rsidRDefault="00390672" w:rsidP="00841145">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m:t>
            </m:r>
          </m:sub>
        </m:sSub>
      </m:oMath>
      <w:r>
        <w:t xml:space="preserve"> is the density of species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f</m:t>
        </m:r>
      </m:oMath>
      <w:r>
        <w:t xml:space="preserve"> is a function that gives the per capita population growth rate as a function of </w:t>
      </w:r>
      <w:r w:rsidR="00B74CF6">
        <w:t>the densities of species</w:t>
      </w:r>
      <w:r>
        <w:t xml:space="preserve"> </w:t>
      </w:r>
      <m:oMath>
        <m:r>
          <w:rPr>
            <w:rFonts w:ascii="Cambria Math" w:hAnsi="Cambria Math"/>
          </w:rPr>
          <m:t>i</m:t>
        </m:r>
      </m:oMath>
      <w:r>
        <w:t xml:space="preserve">, </w:t>
      </w:r>
      <m:oMath>
        <m:r>
          <w:rPr>
            <w:rFonts w:ascii="Cambria Math" w:hAnsi="Cambria Math"/>
          </w:rPr>
          <m:t>j</m:t>
        </m:r>
      </m:oMath>
      <w:r>
        <w:t xml:space="preserve"> and </w:t>
      </w:r>
      <m:oMath>
        <m:r>
          <w:rPr>
            <w:rFonts w:ascii="Cambria Math" w:hAnsi="Cambria Math"/>
          </w:rPr>
          <m:t>k</m:t>
        </m:r>
      </m:oMath>
      <w:r w:rsidR="00B74CF6">
        <w:t>.  A</w:t>
      </w:r>
      <w:r w:rsidR="001D377E">
        <w:t xml:space="preserve"> Beverton-</w:t>
      </w:r>
      <w:r w:rsidR="001D377E">
        <w:lastRenderedPageBreak/>
        <w:t xml:space="preserve">Holt model </w:t>
      </w:r>
      <w:r w:rsidR="00896B38">
        <w:t>of</w:t>
      </w:r>
      <w:r w:rsidR="00B7338B">
        <w:t xml:space="preserve"> </w:t>
      </w:r>
      <w:r w:rsidR="00896B38">
        <w:t xml:space="preserve">density dependent </w:t>
      </w:r>
      <w:r w:rsidR="00B7338B">
        <w:t>competition</w:t>
      </w:r>
      <w:r w:rsidR="007C09B3">
        <w:t>, for example,</w:t>
      </w:r>
      <w:r w:rsidR="00B74CF6">
        <w:t xml:space="preserve"> is a specific case of this general functional form</w:t>
      </w:r>
      <w:r w:rsidR="001B5599">
        <w:t xml:space="preserve"> in which the per capita population growth rate declines in proportion to the inverse of the sum of competitor densities</w:t>
      </w:r>
      <w:r w:rsidR="00B7338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
        <w:gridCol w:w="7014"/>
        <w:gridCol w:w="730"/>
      </w:tblGrid>
      <w:tr w:rsidR="00B7338B" w14:paraId="4F8B5684" w14:textId="77777777" w:rsidTr="001B5599">
        <w:trPr>
          <w:trHeight w:val="503"/>
        </w:trPr>
        <w:tc>
          <w:tcPr>
            <w:tcW w:w="918" w:type="dxa"/>
            <w:vAlign w:val="center"/>
          </w:tcPr>
          <w:p w14:paraId="36918F03" w14:textId="77777777" w:rsidR="00B7338B" w:rsidRDefault="00B7338B" w:rsidP="001B5599">
            <w:pPr>
              <w:spacing w:after="202"/>
              <w:ind w:firstLine="0"/>
              <w:contextualSpacing/>
              <w:jc w:val="center"/>
            </w:pPr>
          </w:p>
        </w:tc>
        <w:tc>
          <w:tcPr>
            <w:tcW w:w="7200" w:type="dxa"/>
            <w:vAlign w:val="center"/>
          </w:tcPr>
          <w:p w14:paraId="0928367E" w14:textId="589595FA" w:rsidR="00B7338B" w:rsidRDefault="009173B3" w:rsidP="001B5599">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r>
                  <w:rPr>
                    <w:rFonts w:ascii="Cambria Math" w:hAnsi="Cambria Math"/>
                  </w:rPr>
                  <m:t>,</m:t>
                </m:r>
              </m:oMath>
            </m:oMathPara>
          </w:p>
        </w:tc>
        <w:tc>
          <w:tcPr>
            <w:tcW w:w="738" w:type="dxa"/>
            <w:vAlign w:val="center"/>
          </w:tcPr>
          <w:p w14:paraId="66BF2F6D" w14:textId="4EC27C92" w:rsidR="00B7338B" w:rsidRDefault="00B7338B" w:rsidP="001B5599">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2</w:t>
            </w:r>
            <w:r>
              <w:rPr>
                <w:noProof/>
              </w:rPr>
              <w:fldChar w:fldCharType="end"/>
            </w:r>
            <w:r>
              <w:t>)</w:t>
            </w:r>
          </w:p>
        </w:tc>
      </w:tr>
    </w:tbl>
    <w:p w14:paraId="263EE045" w14:textId="646E62D5" w:rsidR="00B74CF6" w:rsidRDefault="001B5599" w:rsidP="00F75903">
      <w:pPr>
        <w:spacing w:after="202"/>
        <w:ind w:firstLine="0"/>
        <w:contextualSpacing/>
      </w:pPr>
      <w:r>
        <w:t>where</w:t>
      </w:r>
      <w:r w:rsidR="00896B38">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896B38">
        <w:t xml:space="preserve"> is the per capita population growth rate i</w:t>
      </w:r>
      <w:r>
        <w:t xml:space="preserve">n the absence of all competition and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t xml:space="preserve"> gives the per capita competitive effect of each individual of species</w:t>
      </w:r>
      <w:r w:rsidRPr="001B5599">
        <w:rPr>
          <w:i/>
        </w:rPr>
        <w:t xml:space="preserve"> j</w:t>
      </w:r>
      <w:r w:rsidR="00B7338B">
        <w:t xml:space="preserve">.  </w:t>
      </w:r>
    </w:p>
    <w:p w14:paraId="7C23C578" w14:textId="631F6E01" w:rsidR="00B74CF6" w:rsidRDefault="00B74CF6" w:rsidP="00B74CF6">
      <w:pPr>
        <w:spacing w:after="202"/>
        <w:contextualSpacing/>
      </w:pPr>
      <w:r>
        <w:t xml:space="preserve">Despite the fact that the functional relationship between population growth rate and competition is non-linear in the Beverton-Holt model, </w:t>
      </w:r>
      <w:r w:rsidR="00B40093">
        <w:t xml:space="preserve">it is possible to </w:t>
      </w:r>
      <w:r w:rsidR="00E9515D">
        <w:t>transform</w:t>
      </w:r>
      <w:r w:rsidR="00B40093">
        <w:t xml:space="preserve"> population growth </w:t>
      </w:r>
      <w:r w:rsidR="00E9515D">
        <w:t>by some function</w:t>
      </w:r>
      <w:r w:rsidR="00B40093">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 xml:space="preserve">, </m:t>
        </m:r>
      </m:oMath>
      <w:r w:rsidR="00B40093">
        <w:t>such that the effects of competition are additive</w:t>
      </w:r>
      <w:r w:rsidR="00E9515D">
        <w:t xml:space="preserve"> on this scale</w:t>
      </w:r>
      <w:r w:rsidR="00B40093">
        <w:t>. In th</w:t>
      </w:r>
      <w:r w:rsidR="00E9515D">
        <w:t>is</w:t>
      </w:r>
      <w:r w:rsidR="00B40093">
        <w:t xml:space="preserve"> ca</w:t>
      </w:r>
      <w:r w:rsidR="00E9515D">
        <w:t>se</w:t>
      </w:r>
      <w:r w:rsidR="00B40093">
        <w:t>, we</w:t>
      </w:r>
      <w:r>
        <w:t xml:space="preserve"> transform population growth rate by dividing by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then taking the inverse and subtracting one,</w:t>
      </w:r>
    </w:p>
    <w:p w14:paraId="3B1F9D07" w14:textId="2FF4E6C6" w:rsidR="00B74CF6" w:rsidRDefault="009173B3" w:rsidP="00B40093">
      <w:pPr>
        <w:spacing w:after="202"/>
        <w:contextualSpacing/>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num>
                    <m:den>
                      <m:sSub>
                        <m:sSubPr>
                          <m:ctrlPr>
                            <w:rPr>
                              <w:rFonts w:ascii="Cambria Math" w:hAnsi="Cambria Math"/>
                              <w:i/>
                            </w:rPr>
                          </m:ctrlPr>
                        </m:sSubPr>
                        <m:e>
                          <m:r>
                            <w:rPr>
                              <w:rFonts w:ascii="Cambria Math" w:hAnsi="Cambria Math"/>
                            </w:rPr>
                            <m:t>λ</m:t>
                          </m:r>
                        </m:e>
                        <m:sub>
                          <m:r>
                            <w:rPr>
                              <w:rFonts w:ascii="Cambria Math" w:hAnsi="Cambria Math"/>
                            </w:rPr>
                            <m:t>i</m:t>
                          </m:r>
                        </m:sub>
                      </m:sSub>
                    </m:den>
                  </m:f>
                </m:e>
              </m:d>
            </m:e>
            <m:sup>
              <m:r>
                <w:rPr>
                  <w:rFonts w:ascii="Cambria Math" w:hAnsi="Cambria Math"/>
                </w:rPr>
                <m:t>-1</m:t>
              </m:r>
            </m:sup>
          </m:sSup>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oMath>
      </m:oMathPara>
    </w:p>
    <w:p w14:paraId="75778FB3" w14:textId="158D9EF8" w:rsidR="00F1355F" w:rsidRDefault="001B5599" w:rsidP="00B40093">
      <w:pPr>
        <w:spacing w:after="202"/>
        <w:ind w:firstLine="0"/>
        <w:contextualSpacing/>
      </w:pPr>
      <w:r>
        <w:t>On this transformed scale</w:t>
      </w:r>
      <w:r w:rsidR="00E9515D">
        <w:t xml:space="preserve"> we</w:t>
      </w:r>
      <w:r w:rsidR="00B40093">
        <w:t xml:space="preserve"> can </w:t>
      </w:r>
      <w:r w:rsidR="00E9515D">
        <w:t xml:space="preserve">still </w:t>
      </w:r>
      <w:r w:rsidR="00B40093">
        <w:t>predict the overall effects of competition in multi-species community by adding up the separate pairwise competi</w:t>
      </w:r>
      <w:r w:rsidR="00E9515D">
        <w:t xml:space="preserve">tive </w:t>
      </w:r>
      <w:r w:rsidR="00B40093">
        <w:t>interactions</w:t>
      </w:r>
      <w:r w:rsidR="00E9515D">
        <w:t xml:space="preserve"> and applying the appropriate transformation</w:t>
      </w:r>
      <w:r>
        <w:t xml:space="preserve">—competition is additive on the transformed scale and there are no HOI’s. </w:t>
      </w:r>
      <w:r w:rsidR="004A7CD3">
        <w:t xml:space="preserve"> </w:t>
      </w:r>
      <w:r w:rsidR="00F1355F">
        <w:t xml:space="preserve">  </w:t>
      </w:r>
    </w:p>
    <w:p w14:paraId="0BF14225" w14:textId="1B0B8FCB" w:rsidR="008359A4" w:rsidRDefault="00F1355F" w:rsidP="008359A4">
      <w:pPr>
        <w:pBdr>
          <w:bottom w:val="single" w:sz="6" w:space="1" w:color="auto"/>
        </w:pBdr>
        <w:spacing w:after="202"/>
        <w:contextualSpacing/>
        <w:rPr>
          <w:ins w:id="301" w:author="Andy Kleinhesselink" w:date="2018-10-23T15:45:00Z"/>
        </w:rPr>
      </w:pPr>
      <w:r>
        <w:t xml:space="preserve">In contrast, consider the case </w:t>
      </w:r>
      <w:r w:rsidR="0069477D">
        <w:t xml:space="preserve">with a higher order interaction </w:t>
      </w:r>
      <w:r>
        <w:t xml:space="preserve">where, </w:t>
      </w:r>
      <m:oMath>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ii</m:t>
                    </m:r>
                  </m:sub>
                </m:sSub>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ik</m:t>
                    </m:r>
                  </m:sub>
                </m:sSub>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d>
                      <m:dPr>
                        <m:ctrlPr>
                          <w:rPr>
                            <w:rFonts w:ascii="Cambria Math" w:hAnsi="Cambria Math"/>
                            <w:i/>
                          </w:rPr>
                        </m:ctrlPr>
                      </m:dPr>
                      <m:e>
                        <m:r>
                          <w:rPr>
                            <w:rFonts w:ascii="Cambria Math" w:hAnsi="Cambria Math"/>
                          </w:rPr>
                          <m:t>jk</m:t>
                        </m:r>
                      </m:e>
                    </m:d>
                  </m:sub>
                </m:sSub>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e>
            </m:d>
          </m:e>
          <m:sup>
            <m:r>
              <w:rPr>
                <w:rFonts w:ascii="Cambria Math" w:hAnsi="Cambria Math"/>
              </w:rPr>
              <m:t>-1</m:t>
            </m:r>
          </m:sup>
        </m:sSup>
      </m:oMath>
      <w:r>
        <w:t xml:space="preserve">. </w:t>
      </w:r>
      <w:r w:rsidR="00841145">
        <w:t xml:space="preserve"> </w:t>
      </w:r>
      <w:r w:rsidR="00E9515D">
        <w:t>T</w:t>
      </w:r>
      <w:r w:rsidR="004A7CD3">
        <w:t xml:space="preserve">he coefficient </w:t>
      </w:r>
      <m:oMath>
        <m:sSub>
          <m:sSubPr>
            <m:ctrlPr>
              <w:rPr>
                <w:rFonts w:ascii="Cambria Math" w:hAnsi="Cambria Math"/>
                <w:i/>
              </w:rPr>
            </m:ctrlPr>
          </m:sSubPr>
          <m:e>
            <m:r>
              <w:rPr>
                <w:rFonts w:ascii="Cambria Math" w:hAnsi="Cambria Math"/>
              </w:rPr>
              <m:t>β</m:t>
            </m:r>
          </m:e>
          <m:sub>
            <m:r>
              <w:rPr>
                <w:rFonts w:ascii="Cambria Math" w:hAnsi="Cambria Math"/>
              </w:rPr>
              <m:t>i,(j,k)</m:t>
            </m:r>
          </m:sub>
        </m:sSub>
      </m:oMath>
      <w:r w:rsidR="00390672">
        <w:t xml:space="preserve"> captures a</w:t>
      </w:r>
      <w:r w:rsidR="00B353DB">
        <w:t>n</w:t>
      </w:r>
      <w:r w:rsidR="00390672">
        <w:t xml:space="preserve"> </w:t>
      </w:r>
      <w:commentRangeStart w:id="302"/>
      <w:commentRangeEnd w:id="302"/>
      <w:r w:rsidR="0069477D">
        <w:rPr>
          <w:rStyle w:val="CommentReference"/>
        </w:rPr>
        <w:commentReference w:id="302"/>
      </w:r>
      <w:r w:rsidR="00390672">
        <w:t xml:space="preserve">HOI </w:t>
      </w:r>
      <w:r>
        <w:t xml:space="preserve">between </w:t>
      </w:r>
      <w:r w:rsidR="00390672">
        <w:t xml:space="preserve">species </w:t>
      </w:r>
      <w:r w:rsidRPr="00F1355F">
        <w:rPr>
          <w:i/>
        </w:rPr>
        <w:t>j</w:t>
      </w:r>
      <w:r w:rsidR="00595679">
        <w:t xml:space="preserve"> and </w:t>
      </w:r>
      <w:r w:rsidRPr="00F1355F">
        <w:rPr>
          <w:i/>
        </w:rPr>
        <w:t>k</w:t>
      </w:r>
      <w:r w:rsidR="00390672">
        <w:t xml:space="preserve">. </w:t>
      </w:r>
      <w:r w:rsidR="0069477D">
        <w:t xml:space="preserve">So </w:t>
      </w:r>
      <w:r w:rsidR="00390672">
        <w:t xml:space="preserve">long as </w:t>
      </w:r>
      <m:oMath>
        <m:sSub>
          <m:sSubPr>
            <m:ctrlPr>
              <w:rPr>
                <w:rFonts w:ascii="Cambria Math" w:hAnsi="Cambria Math"/>
                <w:i/>
              </w:rPr>
            </m:ctrlPr>
          </m:sSubPr>
          <m:e>
            <m:r>
              <w:rPr>
                <w:rFonts w:ascii="Cambria Math" w:hAnsi="Cambria Math"/>
              </w:rPr>
              <m:t>β</m:t>
            </m:r>
          </m:e>
          <m:sub>
            <m:r>
              <w:rPr>
                <w:rFonts w:ascii="Cambria Math" w:hAnsi="Cambria Math"/>
              </w:rPr>
              <m:t>i,(j,k)</m:t>
            </m:r>
          </m:sub>
        </m:sSub>
        <m:r>
          <w:rPr>
            <w:rFonts w:ascii="Cambria Math" w:hAnsi="Cambria Math"/>
          </w:rPr>
          <m:t>≠0</m:t>
        </m:r>
      </m:oMath>
      <w:r w:rsidR="0069477D">
        <w:t>,</w:t>
      </w:r>
      <w:r w:rsidR="00390672">
        <w:t xml:space="preserve"> </w:t>
      </w:r>
      <w:r w:rsidR="00E9515D">
        <w:t xml:space="preserve">there are no transformations of </w:t>
      </w:r>
      <w:r w:rsidR="0069477D">
        <w:t xml:space="preserve">the </w:t>
      </w:r>
      <w:r w:rsidR="00E9515D">
        <w:t xml:space="preserve">population growth rate that will allow us to </w:t>
      </w:r>
      <w:r w:rsidR="00171E83">
        <w:t xml:space="preserve">assess the </w:t>
      </w:r>
      <w:r w:rsidR="00E9515D">
        <w:t xml:space="preserve">effects of </w:t>
      </w:r>
      <w:r w:rsidR="00390672">
        <w:lastRenderedPageBreak/>
        <w:t xml:space="preserve">species </w:t>
      </w:r>
      <w:r w:rsidR="004A7CD3" w:rsidRPr="004A7CD3">
        <w:rPr>
          <w:i/>
        </w:rPr>
        <w:t>j</w:t>
      </w:r>
      <w:r w:rsidR="00595679">
        <w:t xml:space="preserve"> and </w:t>
      </w:r>
      <w:r w:rsidR="004A7CD3" w:rsidRPr="004A7CD3">
        <w:rPr>
          <w:i/>
        </w:rPr>
        <w:t>k</w:t>
      </w:r>
      <w:r w:rsidR="00434E85">
        <w:t xml:space="preserve"> as a linear combination of their effects</w:t>
      </w:r>
      <w:r w:rsidR="00390672">
        <w:t xml:space="preserve">. </w:t>
      </w:r>
      <w:r w:rsidR="0069477D">
        <w:t>B</w:t>
      </w:r>
      <w:r w:rsidR="00BE53CA">
        <w:t>y extension</w:t>
      </w:r>
      <w:r w:rsidR="0069477D">
        <w:t>,</w:t>
      </w:r>
      <w:r w:rsidR="00BE53CA">
        <w:t xml:space="preserve"> w</w:t>
      </w:r>
      <w:r w:rsidR="00E9515D">
        <w:t xml:space="preserve">e </w:t>
      </w:r>
      <w:r w:rsidR="0069477D">
        <w:t>also cannot</w:t>
      </w:r>
      <w:r w:rsidR="00E9515D">
        <w:t xml:space="preserve"> predict the population growth rate of species </w:t>
      </w:r>
      <w:r w:rsidR="00E9515D" w:rsidRPr="00E9515D">
        <w:rPr>
          <w:i/>
        </w:rPr>
        <w:t>i</w:t>
      </w:r>
      <w:r w:rsidR="00E9515D">
        <w:t xml:space="preserve"> in a multi-species community from </w:t>
      </w:r>
      <w:r w:rsidR="00434E85">
        <w:t>just the pairwise interaction coefficients</w:t>
      </w:r>
      <w:r w:rsidR="00E9515D">
        <w:t xml:space="preserve">.  </w:t>
      </w:r>
      <w:r w:rsidR="0069477D">
        <w:t xml:space="preserve">From </w:t>
      </w:r>
      <w:r w:rsidR="004A7CD3">
        <w:t>this definition</w:t>
      </w:r>
      <w:r w:rsidR="0069477D">
        <w:t>,</w:t>
      </w:r>
      <w:r w:rsidR="004A7CD3">
        <w:t xml:space="preserve"> even </w:t>
      </w:r>
      <w:r w:rsidR="0069477D">
        <w:t xml:space="preserve">a </w:t>
      </w:r>
      <w:r w:rsidR="004A7CD3">
        <w:t xml:space="preserve">two species </w:t>
      </w:r>
      <w:r w:rsidR="0069477D">
        <w:t xml:space="preserve">community </w:t>
      </w:r>
      <w:r w:rsidR="004A7CD3">
        <w:t xml:space="preserve">can </w:t>
      </w:r>
      <w:r w:rsidR="0069477D">
        <w:t xml:space="preserve">include </w:t>
      </w:r>
      <w:r w:rsidR="004A7CD3">
        <w:t xml:space="preserve">non-additivity and HOIs, </w:t>
      </w:r>
      <w:r w:rsidR="00434E85">
        <w:t>as might describe</w:t>
      </w:r>
      <w:r w:rsidR="004A7CD3">
        <w:t xml:space="preserve"> the effects of species </w:t>
      </w:r>
      <w:r w:rsidR="00620A7E">
        <w:rPr>
          <w:i/>
        </w:rPr>
        <w:t>j</w:t>
      </w:r>
      <w:r w:rsidR="00620A7E">
        <w:t xml:space="preserve"> </w:t>
      </w:r>
      <w:r w:rsidR="004A7CD3">
        <w:t xml:space="preserve">and </w:t>
      </w:r>
      <w:r w:rsidR="00620A7E">
        <w:t xml:space="preserve">on the effect </w:t>
      </w:r>
      <w:r w:rsidR="004A7CD3">
        <w:t xml:space="preserve">species </w:t>
      </w:r>
      <w:r w:rsidR="00620A7E">
        <w:rPr>
          <w:i/>
        </w:rPr>
        <w:t>i</w:t>
      </w:r>
      <w:r w:rsidR="00620A7E">
        <w:t xml:space="preserve"> has on i</w:t>
      </w:r>
      <w:r w:rsidR="004A7CD3">
        <w:t xml:space="preserve">tself </w:t>
      </w:r>
      <w:r w:rsidR="00595679">
        <w:fldChar w:fldCharType="begin"/>
      </w:r>
      <w:r w:rsidR="00595679">
        <w:instrText xml:space="preserve"> ADDIN ZOTERO_ITEM CSL_CITATION {"citationID":"TDIsfEmx","properties":{"formattedCitation":"(Billick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instrText>
      </w:r>
      <w:r w:rsidR="00595679">
        <w:fldChar w:fldCharType="separate"/>
      </w:r>
      <w:r w:rsidR="00E9515D" w:rsidRPr="0088315A">
        <w:rPr>
          <w:noProof/>
        </w:rPr>
        <w:t>(Billick and Case 1994, Mayfield and Stouffer 2017)</w:t>
      </w:r>
      <w:r w:rsidR="00595679">
        <w:fldChar w:fldCharType="end"/>
      </w:r>
      <w:r w:rsidR="00595679">
        <w:t xml:space="preserve">. </w:t>
      </w:r>
    </w:p>
    <w:p w14:paraId="40CA0111" w14:textId="0F1AA324" w:rsidR="004A7CD3" w:rsidRDefault="004A7CD3">
      <w:pPr>
        <w:pBdr>
          <w:bottom w:val="single" w:sz="6" w:space="1" w:color="auto"/>
        </w:pBdr>
        <w:spacing w:after="202"/>
        <w:ind w:firstLine="0"/>
        <w:contextualSpacing/>
        <w:pPrChange w:id="303" w:author="Andy Kleinhesselink" w:date="2018-10-23T15:45:00Z">
          <w:pPr>
            <w:pBdr>
              <w:bottom w:val="single" w:sz="6" w:space="1" w:color="auto"/>
            </w:pBdr>
            <w:spacing w:after="202"/>
            <w:contextualSpacing/>
          </w:pPr>
        </w:pPrChange>
      </w:pPr>
      <w:r>
        <w:t xml:space="preserve"> [ end box ] </w:t>
      </w:r>
    </w:p>
    <w:p w14:paraId="1AFFF976" w14:textId="483B03FC" w:rsidR="00B93196" w:rsidRDefault="00390672">
      <w:pPr>
        <w:pStyle w:val="Heading"/>
      </w:pPr>
      <w:bookmarkStart w:id="304" w:name="hois-arrising-from-cycles-of-pairwise-co"/>
      <w:bookmarkEnd w:id="304"/>
      <w:commentRangeStart w:id="305"/>
      <w:r>
        <w:t xml:space="preserve">HOIs </w:t>
      </w:r>
      <w:r w:rsidR="009D721E">
        <w:t xml:space="preserve">arise </w:t>
      </w:r>
      <w:r>
        <w:t xml:space="preserve">from </w:t>
      </w:r>
      <w:r w:rsidR="003B1848">
        <w:t xml:space="preserve">unmeasured population </w:t>
      </w:r>
      <w:r w:rsidR="00A22074">
        <w:t>states</w:t>
      </w:r>
      <w:commentRangeEnd w:id="305"/>
      <w:r w:rsidR="00821ADE">
        <w:rPr>
          <w:rStyle w:val="CommentReference"/>
          <w:rFonts w:eastAsiaTheme="minorEastAsia" w:cstheme="minorBidi"/>
          <w:b w:val="0"/>
        </w:rPr>
        <w:commentReference w:id="305"/>
      </w:r>
      <w:r w:rsidR="00D4167D">
        <w:t xml:space="preserve"> &lt; I cut this &gt; </w:t>
      </w:r>
    </w:p>
    <w:p w14:paraId="54DAEBDC" w14:textId="5DC2A52E" w:rsidR="00B93196" w:rsidRDefault="007254DA">
      <w:pPr>
        <w:pStyle w:val="Heading"/>
      </w:pPr>
      <w:bookmarkStart w:id="306" w:name="hois-in-a-mechanistic-resource-competiti"/>
      <w:bookmarkEnd w:id="306"/>
      <w:r>
        <w:t xml:space="preserve">HOIs </w:t>
      </w:r>
      <w:r w:rsidR="00390672">
        <w:t>in a mechanistic resource competition model</w:t>
      </w:r>
    </w:p>
    <w:p w14:paraId="0243F1E5" w14:textId="02BEBE81" w:rsidR="00030770" w:rsidDel="00491490" w:rsidRDefault="00030770" w:rsidP="001C4C8E">
      <w:pPr>
        <w:spacing w:after="202"/>
        <w:contextualSpacing/>
        <w:rPr>
          <w:del w:id="307" w:author="Andy Kleinhesselink" w:date="2018-10-23T15:46:00Z"/>
        </w:rPr>
      </w:pPr>
      <w:del w:id="308" w:author="Andy Kleinhesselink" w:date="2018-10-23T15:46:00Z">
        <w:r w:rsidDel="00491490">
          <w:delText xml:space="preserve">Theoretical discussions of HOIs have often focused on differential equations where competition operates as a function of continuously changing species densities or individual sizes </w:delText>
        </w:r>
        <w:r w:rsidDel="00491490">
          <w:fldChar w:fldCharType="begin"/>
        </w:r>
        <w:r w:rsidDel="00491490">
          <w:delInstrText xml:space="preserve"> ADDIN ZOTERO_ITEM CSL_CITATION {"citationID":"6FY7kb9S","properties":{"formattedCitation":"(Billick and Case 1994)","plainCitation":"(Billick and Case 1994)","noteIndex":0},"citationItems":[{"id":2192,"uris":["http://zotero.org/users/688880/items/MGR8XNWN"],"uri":["http://zotero.org/users/688880/items/MGR8XNWN"],"itemData":{"id":2192,"type":"article-journal","title":"Higher Order Interactions in Ecological Communities: What Are They and How Can They be Detected?","container-title":"Ecology","page":"1530-1543","volume":"75","issue":"6","source":"JSTOR","abstract":"The detection and significance of higher order interactions (HOIs) between species has been a matter of debate and experimentation in community ecology for several decades. HOIs are considered potentially significant because their presence is assumed to mean that the dynamic behavior of a full community of species is unpredictable based on observations of interactions between subsets of the species within the community. Despite such attention, the causal mechanisms that produce HOIs have been inadequately discussed. We discuss three different usages of the term HOIs and provide insight as to why HOIs might be found within a given community. HOIs may be detected for three reasons: inappropriate assumptions made concerning species interactions that influence statistical tests, unmeasured parameters and variables, and interaction modifications (i.e., a functional change in the interaction of two species caused by a third species. This confusion concerning the defining attributes of HOIs has made their detection problematic. While the statistical tests being used in the ecological experiments to detect HOIs are described in detail in most papers, the dynamic models underlying these tests are often not made explicit. Additionally, we demonstrate the equivalency of three different statistical tests: the Case and Bender (1981) test, analysis of variance, and a multiplicative test (Wootton 1994). However, the choice of a response variable (i.e., population densities, population growth rates, per-capita growth rates, etc.) and different data transformations applied to these response variables alter the underlying dynamics model that is being tested. The result is that the statistical test applied does not always perform the intended comparison but instead tests a different and sometimes unjustified or even inappropriate dynamic model. Finally, we review the relationship between indirect effects and HOIs. Whereas some researchers have lumped HOIs and indirect effects, we argue that the two represent completely unique and separate phenomena. Additionally, indirect effects can complicate detection of HOIs, and we review several methods by which to separate the two processes.","DOI":"10.2307/1939614","ISSN":"0012-9658","shortTitle":"Higher Order Interactions in Ecological Communities","journalAbbreviation":"Ecology","author":[{"family":"Billick","given":"Ian"},{"family":"Case","given":"Ted J."}],"issued":{"date-parts":[["1994"]]}}}],"schema":"https://github.com/citation-style-language/schema/raw/master/csl-citation.json"} </w:delInstrText>
        </w:r>
        <w:r w:rsidDel="00491490">
          <w:fldChar w:fldCharType="separate"/>
        </w:r>
        <w:r w:rsidDel="00491490">
          <w:rPr>
            <w:noProof/>
          </w:rPr>
          <w:delText>(Billick and Case 1994)</w:delText>
        </w:r>
        <w:r w:rsidDel="00491490">
          <w:fldChar w:fldCharType="end"/>
        </w:r>
        <w:r w:rsidDel="00491490">
          <w:delText xml:space="preserve">.  Yet, except for work in laboratory microcosms and studies of plankton, ecologists rarely quantify competition using models that are explicitly continuous in time, making these theoretical studies an awkward match to the way we study natural systems.  Population-level effects of competition </w:delText>
        </w:r>
        <w:r w:rsidR="00796F19" w:rsidDel="00491490">
          <w:delText xml:space="preserve">in empirical studies </w:delText>
        </w:r>
        <w:r w:rsidDel="00491490">
          <w:delText xml:space="preserve">are most often measured by observing per-capita population growth rates over some discrete period of time, typically one year.  Importantly, </w:delText>
        </w:r>
        <w:r w:rsidR="00796F19" w:rsidDel="00491490">
          <w:delText xml:space="preserve">because we </w:delText>
        </w:r>
        <w:r w:rsidDel="00491490">
          <w:delText>measur</w:delText>
        </w:r>
        <w:r w:rsidR="00796F19" w:rsidDel="00491490">
          <w:delText>e</w:delText>
        </w:r>
        <w:r w:rsidDel="00491490">
          <w:delText xml:space="preserve"> the effects of competition over a discrete time interval</w:delText>
        </w:r>
        <w:r w:rsidR="00796F19" w:rsidDel="00491490">
          <w:delText xml:space="preserve">, </w:delText>
        </w:r>
        <w:r w:rsidDel="00491490">
          <w:delText xml:space="preserve">HOIs </w:delText>
        </w:r>
        <w:r w:rsidR="00796F19" w:rsidDel="00491490">
          <w:delText>can</w:delText>
        </w:r>
        <w:r w:rsidDel="00491490">
          <w:delText xml:space="preserve"> emerge as a result of </w:delText>
        </w:r>
        <w:r w:rsidR="001A7FAE" w:rsidDel="00491490">
          <w:delText xml:space="preserve">the </w:delText>
        </w:r>
        <w:r w:rsidDel="00491490">
          <w:delText>unmeasured states within the population</w:delText>
        </w:r>
        <w:r w:rsidR="00D91CB4" w:rsidDel="00491490">
          <w:delText xml:space="preserve"> that change over the time interval</w:delText>
        </w:r>
        <w:r w:rsidDel="00491490">
          <w:delText xml:space="preserve"> </w:delText>
        </w:r>
        <w:r w:rsidDel="00491490">
          <w:fldChar w:fldCharType="begin"/>
        </w:r>
        <w:r w:rsidDel="00491490">
          <w:delInstrText xml:space="preserve"> ADDIN ZOTERO_ITEM CSL_CITATION {"citationID":"awYIeO9u","properties":{"formattedCitation":"(Adler and Morris 1994, Levine et al. 2017, Grilli et al. 2017b)","plainCitation":"(Adler and Morris 1994, Levine et al. 2017, Grilli et al. 2017b)","noteIndex":0},"citationItems":[{"id":51,"uris":["http://zotero.org/users/688880/items/ETYJBSMS"],"uri":["http://zotero.org/users/688880/items/ETYJBSMS"],"itemData":{"id":51,"type":"article-journal","title":"A General Test for Interaction Modification","container-title":"Ecology","page":"1552-1559","volume":"75","issue":"6","source":"CrossRef","DOI":"10.2307/1939616","ISSN":"00129658","language":"en","author":[{"family":"Adler","given":"Frederick R."},{"family":"Morris","given":"William F."}],"issued":{"date-parts":[["1994",9]]}}},{"id":7343,"uris":["http://zotero.org/users/688880/items/JNQ4ERLS"],"uri":["http://zotero.org/users/688880/items/JNQ4ERLS"],"itemData":{"id":7343,"type":"article-journal","title":"Beyond pairwise mechanisms of species coexistence in complex communities","container-title":"Nature","page":"56-64","volume":"546","issue":"7656","source":"www.nature.com","abstract":"The tremendous diversity of species in ecological communities has motivated a century of research into the mechanisms that maintain biodiversity. However, much of this work examines the coexistence of just pairs of competitors. This approach ignores those mechanisms of coexistence that emerge only in diverse competitive networks. Despite the potential for these mechanisms to create conditions under which the loss of one competitor triggers the loss of others, we lack the knowledge needed to judge their importance for coexistence in nature. Progress requires borrowing insight from the study of multitrophic interaction networks, and coupling empirical data to models of competition.","DOI":"10.1038/nature22898","ISSN":"1476-4687","language":"en","author":[{"family":"Levine","given":"Jonathan M."},{"family":"Bascompte","given":"Jordi"},{"family":"Adler","given":"Peter B."},{"family":"Allesina","given":"Stefano"}],"issued":{"date-parts":[["2017",6]]}}},{"id":14,"uris":["http://zotero.org/users/688880/items/CB4MYUDW"],"uri":["http://zotero.org/users/688880/items/CB4MYUDW"],"itemData":{"id":14,"type":"article-journal","title":"Higher-order interactions stabilize dynamics in competitive network models","container-title":"Nature","page":"210-213","volume":"548","issue":"7666","source":"www.nature.com","abstract":"Ecologists have long sought a way to explain how the remarkable biodiversity observed in nature is maintained. On the one hand, simple models of interacting competitors cannot produce the stable persistence of very large ecological communities1,2,3,4,5. On the other hand, neutral models6,7,8,9, in which species do not interact and diversity is maintained by immigration and speciation, yield unrealistically small fluctuations in population abundance10, and a strong positive correlation between a species’ abundance and its age11, contrary to empirical evidence. Models allowing for the robust persistence of large communities of interacting competitors are lacking. Here we show that very diverse communities could persist thanks to the stabilizing role of higher-order interactions12,13, in which the presence of a species influences the interaction between other species. Although higher-order interactions have been studied for decades14,15,16, their role in shaping ecological communities is still unclear5. The inclusion of higher-order interactions in competitive network models stabilizes dynamics, making species coexistence robust to the perturbation of both population abundance and parameter values. We show that higher-order interactions have strong effects in models of closed ecological communities, as well as of open communities in which new species are constantly introduced. In our framework, higher-order interactions are completely defined by pairwise interactions, facilitating empirical parameterization and validation of our models.","DOI":"10.1038/nature23273","ISSN":"1476-4687","language":"en","author":[{"family":"Grilli","given":"Jacopo"},{"family":"Barabás","given":"György"},{"family":"Michalska-Smith","given":"Matthew J."},{"family":"Allesina","given":"Stefano"}],"issued":{"date-parts":[["2017",8]]}}}],"schema":"https://github.com/citation-style-language/schema/raw/master/csl-citation.json"} </w:delInstrText>
        </w:r>
        <w:r w:rsidDel="00491490">
          <w:fldChar w:fldCharType="separate"/>
        </w:r>
        <w:r w:rsidDel="00491490">
          <w:rPr>
            <w:noProof/>
          </w:rPr>
          <w:delText>(Adler and Morris 1994, Levine et al. 2017, Grilli et al. 2017b)</w:delText>
        </w:r>
        <w:r w:rsidDel="00491490">
          <w:fldChar w:fldCharType="end"/>
        </w:r>
        <w:r w:rsidDel="00491490">
          <w:delText xml:space="preserve">. </w:delText>
        </w:r>
        <w:r w:rsidR="00801FF0" w:rsidDel="00491490">
          <w:delText>We know that t</w:delText>
        </w:r>
        <w:r w:rsidR="001A7FAE" w:rsidDel="00491490">
          <w:delText xml:space="preserve">hese states </w:delText>
        </w:r>
        <w:r w:rsidR="00801FF0" w:rsidDel="00491490">
          <w:delText xml:space="preserve">can </w:delText>
        </w:r>
        <w:r w:rsidR="001A7FAE" w:rsidDel="00491490">
          <w:delText>include chang</w:delText>
        </w:r>
        <w:r w:rsidR="00C05963" w:rsidDel="00491490">
          <w:delText>es to the</w:delText>
        </w:r>
        <w:r w:rsidR="001A7FAE" w:rsidDel="00491490">
          <w:delText xml:space="preserve"> size or morphology of individuals, or even their density</w:delText>
        </w:r>
        <w:r w:rsidR="00C05963" w:rsidDel="00491490">
          <w:delText xml:space="preserve">, in response to their competitive environment.  </w:delText>
        </w:r>
        <w:r w:rsidR="00801FF0" w:rsidDel="00491490">
          <w:delText>But we lack hypotheses about which state changes will most strongly generate HOIs.</w:delText>
        </w:r>
      </w:del>
    </w:p>
    <w:p w14:paraId="60EC86AD" w14:textId="798A98B2" w:rsidR="00E74718" w:rsidRDefault="007F6090" w:rsidP="001C4C8E">
      <w:pPr>
        <w:spacing w:after="202"/>
        <w:contextualSpacing/>
      </w:pPr>
      <w:r>
        <w:t xml:space="preserve">To </w:t>
      </w:r>
      <w:del w:id="309" w:author="Andy Kleinhesselink" w:date="2018-10-23T15:46:00Z">
        <w:r w:rsidR="00583522" w:rsidDel="00491490">
          <w:delText xml:space="preserve">explore </w:delText>
        </w:r>
      </w:del>
      <w:ins w:id="310" w:author="Andy Kleinhesselink" w:date="2018-10-23T15:47:00Z">
        <w:r w:rsidR="00491490">
          <w:t>illustrate how HOIs might be detected in data on species interactions and to explore the processes that could lead ot HOIs in a discrete time model, we</w:t>
        </w:r>
      </w:ins>
      <w:del w:id="311" w:author="Andy Kleinhesselink" w:date="2018-10-23T15:47:00Z">
        <w:r w:rsidR="00583522" w:rsidDel="00491490">
          <w:delText>these processes</w:delText>
        </w:r>
        <w:r w:rsidDel="00491490">
          <w:delText>, we</w:delText>
        </w:r>
      </w:del>
      <w:r>
        <w:t xml:space="preserve"> simulate competition among annual plants for a single shared resource over continuous time using a mechanistic resource competition model.  We then describe competition in the system using a simple phenomenological competition model. By comparing the cases in which higher order interactions emerge or fail to emerge</w:t>
      </w:r>
      <w:r w:rsidR="0044174E">
        <w:t xml:space="preserve"> in this phenomenological description of the system</w:t>
      </w:r>
      <w:r>
        <w:t xml:space="preserve">, we can address the </w:t>
      </w:r>
      <w:r w:rsidR="000612C8">
        <w:t>processes causing</w:t>
      </w:r>
      <w:r>
        <w:t xml:space="preserve"> these interactions develop.</w:t>
      </w:r>
      <w:bookmarkStart w:id="312" w:name="resource-mechanistic-model"/>
      <w:bookmarkEnd w:id="312"/>
    </w:p>
    <w:p w14:paraId="4A3CD663" w14:textId="60DCA47F" w:rsidR="00B93196" w:rsidRDefault="00390672" w:rsidP="00871ECE">
      <w:pPr>
        <w:spacing w:after="202"/>
        <w:contextualSpacing/>
      </w:pPr>
      <w:r>
        <w:t xml:space="preserve">Our mechanistic model is inspired by </w:t>
      </w:r>
      <w:commentRangeStart w:id="313"/>
      <w:r>
        <w:t xml:space="preserve">California </w:t>
      </w:r>
      <w:commentRangeEnd w:id="313"/>
      <w:r w:rsidR="00BC6731">
        <w:rPr>
          <w:rStyle w:val="CommentReference"/>
        </w:rPr>
        <w:commentReference w:id="313"/>
      </w:r>
      <w:r>
        <w:t>annual plant communities</w:t>
      </w:r>
      <w:r w:rsidR="00871ECE">
        <w:t>.  I</w:t>
      </w:r>
      <w:r>
        <w:t xml:space="preserve">n this </w:t>
      </w:r>
      <w:r w:rsidR="002F1C5D">
        <w:t>system</w:t>
      </w:r>
      <w:r>
        <w:t xml:space="preserve">, rainfall </w:t>
      </w:r>
      <w:r w:rsidR="00282E26">
        <w:t>gene</w:t>
      </w:r>
      <w:r w:rsidR="00D93ED5">
        <w:t>r</w:t>
      </w:r>
      <w:r w:rsidR="00282E26">
        <w:t xml:space="preserve">ally </w:t>
      </w:r>
      <w:r>
        <w:t xml:space="preserve">starts in the </w:t>
      </w:r>
      <w:r w:rsidR="00282E26">
        <w:t xml:space="preserve">early </w:t>
      </w:r>
      <w:r>
        <w:t>winter and gradually declines through the spring while temperature and evaporative demand increase. Plants germinate in the winter and</w:t>
      </w:r>
      <w:r w:rsidR="00C2312B">
        <w:t xml:space="preserve"> grow until they</w:t>
      </w:r>
      <w:r>
        <w:t xml:space="preserve"> begin to flower in spring. By summer, most plants have completed flowering and produce seeds and die. </w:t>
      </w:r>
      <w:r w:rsidR="00871ECE">
        <w:t xml:space="preserve">In our model, </w:t>
      </w:r>
      <w:r>
        <w:t xml:space="preserve">we track a single pool of generic soil resources, </w:t>
      </w:r>
      <w:r w:rsidR="00C2312B">
        <w:t xml:space="preserve">most easily conceptualized as water given its timing of </w:t>
      </w:r>
      <w:r w:rsidR="00C2312B">
        <w:lastRenderedPageBreak/>
        <w:t>availability</w:t>
      </w:r>
      <w:r>
        <w:t xml:space="preserve">. </w:t>
      </w:r>
      <w:r w:rsidR="00E53D49">
        <w:t xml:space="preserve"> Importantly, this pool is not resupplied during the growing season.  </w:t>
      </w:r>
      <w:r>
        <w:t xml:space="preserve">As spring progresses, plants grow larger </w:t>
      </w:r>
      <w:r w:rsidR="00E53D49">
        <w:t xml:space="preserve">and use up </w:t>
      </w:r>
      <w:r w:rsidR="009514BB">
        <w:t>the pool of stored soil resources</w:t>
      </w:r>
      <w:r w:rsidR="00E53D49">
        <w:t xml:space="preserve">.  Because growth is resource dependent in our model, plant growth slows and eventually net growth is negative as resources are depleted. We make the assumption that when net plant growth stops, the optimal behavior of the plants is to </w:t>
      </w:r>
      <w:r w:rsidR="00D702AB">
        <w:t xml:space="preserve">stop producing </w:t>
      </w:r>
      <w:r>
        <w:t>vegetative bioma</w:t>
      </w:r>
      <w:r w:rsidR="00871ECE">
        <w:t>ss and start producing seeds</w:t>
      </w:r>
      <w:r w:rsidR="00E64622">
        <w:t xml:space="preserve"> </w:t>
      </w:r>
      <w:r w:rsidR="00E64622">
        <w:fldChar w:fldCharType="begin"/>
      </w:r>
      <w:r w:rsidR="00E64622">
        <w:instrText xml:space="preserve"> ADDIN ZOTERO_ITEM CSL_CITATION {"citationID":"N8wmZfWW","properties":{"formattedCitation":"(Cohen 1976)","plainCitation":"(Cohen 1976)","noteIndex":0},"citationItems":[{"id":2841,"uris":["http://zotero.org/users/688880/items/PHM659CT"],"uri":["http://zotero.org/users/688880/items/PHM659CT"],"itemData":{"id":2841,"type":"article-journal","title":"The Optimal Timing of Reproduction","container-title":"The American Naturalist","page":"801-807","volume":"110","issue":"975","source":"JSTOR","abstract":"The optimal timing of reproductive effort is determined in a model which takes into account (a) the physiological limits on the growth and biomass production of the individuals, (b) the survival function of the population, and (c) the reutilization of somatic biomass for reproduction at the end of the season. Total reproductive biomass is maximized by a step transition from somatic growth to reproductive production. Optimal transition is at a biomass which is much less than the maximally attainable biomass. Optimal transition time is an increasing function of the survival and of the reutilization conversion factor. Much higher optimal transition biomass is expected where reproductive success depends not only on the production of reproductive biomass but is an increasing function of somatic biomass as well.","ISSN":"0003-0147","author":[{"family":"Cohen","given":"Dan"}],"issued":{"date-parts":[["1976"]]}}}],"schema":"https://github.com/citation-style-language/schema/raw/master/csl-citation.json"} </w:instrText>
      </w:r>
      <w:r w:rsidR="00E64622">
        <w:fldChar w:fldCharType="separate"/>
      </w:r>
      <w:r w:rsidR="00E64622">
        <w:rPr>
          <w:noProof/>
        </w:rPr>
        <w:t>(Cohen 1976)</w:t>
      </w:r>
      <w:r w:rsidR="00E64622">
        <w:fldChar w:fldCharType="end"/>
      </w:r>
      <w:r w:rsidR="00871ECE">
        <w:t xml:space="preserve">. </w:t>
      </w:r>
    </w:p>
    <w:p w14:paraId="1AF97154" w14:textId="77777777" w:rsidR="00B93196" w:rsidRDefault="00390672">
      <w:pPr>
        <w:spacing w:after="202"/>
        <w:contextualSpacing/>
      </w:pPr>
      <w:r>
        <w:t>The model is expressed as a set of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
        <w:gridCol w:w="7019"/>
        <w:gridCol w:w="729"/>
      </w:tblGrid>
      <w:tr w:rsidR="00455957" w14:paraId="296C6039" w14:textId="77777777" w:rsidTr="00762A58">
        <w:trPr>
          <w:trHeight w:val="503"/>
        </w:trPr>
        <w:tc>
          <w:tcPr>
            <w:tcW w:w="918" w:type="dxa"/>
            <w:vAlign w:val="center"/>
          </w:tcPr>
          <w:p w14:paraId="6E7D636D" w14:textId="77777777" w:rsidR="00455957" w:rsidRDefault="00455957" w:rsidP="00762A58">
            <w:pPr>
              <w:spacing w:after="202"/>
              <w:ind w:firstLine="0"/>
              <w:contextualSpacing/>
              <w:jc w:val="center"/>
            </w:pPr>
          </w:p>
        </w:tc>
        <w:tc>
          <w:tcPr>
            <w:tcW w:w="7200" w:type="dxa"/>
            <w:vAlign w:val="center"/>
          </w:tcPr>
          <w:p w14:paraId="5B5C4A7A" w14:textId="2349522F" w:rsidR="00455957" w:rsidRDefault="009173B3" w:rsidP="00762A58">
            <w:pPr>
              <w:spacing w:after="202"/>
              <w:contextualSpacing/>
              <w:jc w:val="center"/>
            </w:pPr>
            <m:oMathPara>
              <m:oMath>
                <m:f>
                  <m:fPr>
                    <m:ctrlPr>
                      <w:rPr>
                        <w:rFonts w:ascii="Cambria Math" w:hAnsi="Cambria Math"/>
                        <w:i/>
                      </w:rPr>
                    </m:ctrlPr>
                  </m:fPr>
                  <m:num>
                    <m:r>
                      <w:rPr>
                        <w:rFonts w:ascii="Cambria Math" w:hAnsi="Cambria Math"/>
                      </w:rPr>
                      <m:t>dR</m:t>
                    </m:r>
                  </m:num>
                  <m:den>
                    <m:r>
                      <w:rPr>
                        <w:rFonts w:ascii="Cambria Math" w:hAnsi="Cambria Math"/>
                      </w:rPr>
                      <m:t>du</m:t>
                    </m:r>
                  </m:den>
                </m:f>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R(u)</m:t>
                        </m:r>
                      </m:e>
                    </m:d>
                  </m:e>
                </m:nary>
                <m:r>
                  <w:rPr>
                    <w:rFonts w:ascii="Cambria Math" w:hAnsi="Cambria Math"/>
                  </w:rPr>
                  <m:t>,</m:t>
                </m:r>
              </m:oMath>
            </m:oMathPara>
          </w:p>
        </w:tc>
        <w:tc>
          <w:tcPr>
            <w:tcW w:w="738" w:type="dxa"/>
            <w:vAlign w:val="center"/>
          </w:tcPr>
          <w:p w14:paraId="7EA20A26" w14:textId="10C3DF1A"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3</w:t>
            </w:r>
            <w:r w:rsidR="00AC7C1E">
              <w:rPr>
                <w:noProof/>
              </w:rPr>
              <w:fldChar w:fldCharType="end"/>
            </w:r>
            <w:r>
              <w:t>)</w:t>
            </w:r>
          </w:p>
        </w:tc>
      </w:tr>
    </w:tbl>
    <w:p w14:paraId="3DB42D78" w14:textId="284BECA9" w:rsidR="00B93196" w:rsidRDefault="00390672" w:rsidP="00F82748">
      <w:pPr>
        <w:spacing w:after="202"/>
        <w:ind w:firstLine="0"/>
        <w:contextualSpacing/>
      </w:pPr>
      <w:r>
        <w:t xml:space="preserve">where </w:t>
      </w:r>
      <m:oMath>
        <m:r>
          <w:rPr>
            <w:rFonts w:ascii="Cambria Math" w:hAnsi="Cambria Math"/>
          </w:rPr>
          <m:t>R</m:t>
        </m:r>
        <m:d>
          <m:dPr>
            <m:ctrlPr>
              <w:rPr>
                <w:rFonts w:ascii="Cambria Math" w:hAnsi="Cambria Math"/>
              </w:rPr>
            </m:ctrlPr>
          </m:dPr>
          <m:e>
            <m:r>
              <w:rPr>
                <w:rFonts w:ascii="Cambria Math" w:hAnsi="Cambria Math"/>
              </w:rPr>
              <m:t>u</m:t>
            </m:r>
          </m:e>
        </m:d>
      </m:oMath>
      <w:r>
        <w:t xml:space="preserve"> gives the resource availability at time </w:t>
      </w:r>
      <m:oMath>
        <m:r>
          <w:rPr>
            <w:rFonts w:ascii="Cambria Math" w:hAnsi="Cambria Math"/>
          </w:rPr>
          <m:t>u</m:t>
        </m:r>
      </m:oMath>
      <w:r>
        <w:t xml:space="preserve">, and </w:t>
      </w:r>
      <m:oMath>
        <m:r>
          <w:rPr>
            <w:rFonts w:ascii="Cambria Math" w:hAnsi="Cambria Math"/>
          </w:rPr>
          <m:t>S</m:t>
        </m:r>
      </m:oMath>
      <w:r>
        <w:t xml:space="preserve"> gives the resource supply rat</w:t>
      </w:r>
      <w:r w:rsidR="00283422">
        <w:t>e</w:t>
      </w:r>
      <w:r>
        <w:t>. The final term express</w:t>
      </w:r>
      <w:r w:rsidR="00871ECE">
        <w:t xml:space="preserve">es the loss of resources due to </w:t>
      </w:r>
      <w:r>
        <w:t xml:space="preserve">uptake by plants. </w:t>
      </w:r>
      <w:r w:rsidR="00871ECE">
        <w:t>P</w:t>
      </w:r>
      <w:r>
        <w:t xml:space="preserve">lant biomass of species </w:t>
      </w:r>
      <m:oMath>
        <m:r>
          <w:rPr>
            <w:rFonts w:ascii="Cambria Math" w:hAnsi="Cambria Math"/>
          </w:rPr>
          <m:t>i</m:t>
        </m:r>
      </m:oMath>
      <w:r>
        <w:t xml:space="preserve"> at time </w:t>
      </w:r>
      <m:oMath>
        <m:r>
          <w:rPr>
            <w:rFonts w:ascii="Cambria Math" w:hAnsi="Cambria Math"/>
          </w:rPr>
          <m:t>u</m:t>
        </m:r>
      </m:oMath>
      <w:r>
        <w:t xml:space="preserve"> is given by </w:t>
      </w:r>
      <m:oMath>
        <m:sSub>
          <m:sSubPr>
            <m:ctrlPr>
              <w:rPr>
                <w:rFonts w:ascii="Cambria Math" w:hAnsi="Cambria Math"/>
                <w:i/>
              </w:rPr>
            </m:ctrlPr>
          </m:sSubPr>
          <m:e>
            <m:r>
              <w:rPr>
                <w:rFonts w:ascii="Cambria Math" w:hAnsi="Cambria Math"/>
              </w:rPr>
              <m:t>B</m:t>
            </m:r>
          </m:e>
          <m:sub>
            <m:r>
              <w:rPr>
                <w:rFonts w:ascii="Cambria Math" w:hAnsi="Cambria Math"/>
              </w:rPr>
              <m:t>i</m:t>
            </m:r>
          </m:sub>
        </m:sSub>
        <m:d>
          <m:dPr>
            <m:ctrlPr>
              <w:rPr>
                <w:rFonts w:ascii="Cambria Math" w:hAnsi="Cambria Math"/>
                <w:i/>
              </w:rPr>
            </m:ctrlPr>
          </m:dPr>
          <m:e>
            <m:r>
              <w:rPr>
                <w:rFonts w:ascii="Cambria Math" w:hAnsi="Cambria Math"/>
              </w:rPr>
              <m:t>u</m:t>
            </m:r>
          </m:e>
        </m:d>
      </m:oMath>
      <w:r w:rsidR="009C4676">
        <w:t xml:space="preserve">, </w:t>
      </w:r>
      <w:r w:rsidR="009C4676" w:rsidRPr="009C4676">
        <w:rPr>
          <w:i/>
        </w:rPr>
        <w:t>s</w:t>
      </w:r>
      <w:r w:rsidR="009C4676">
        <w:t xml:space="preserve"> is the number of species in the community </w:t>
      </w:r>
      <w:r>
        <w:t xml:space="preserve">and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w:t>
      </w:r>
      <w:r w:rsidR="009C4676">
        <w:t xml:space="preserve">is the resource dependent uptake function for species </w:t>
      </w:r>
      <w:r w:rsidR="009C4676" w:rsidRPr="009C4676">
        <w:rPr>
          <w:i/>
        </w:rPr>
        <w:t>i</w:t>
      </w:r>
      <w:r>
        <w:t xml:space="preserve">. We simulate a Mediterranean climate by setting initial resource availability </w:t>
      </w:r>
      <w:r w:rsidR="00F82748">
        <w:t xml:space="preserve">high, </w:t>
      </w:r>
      <m:oMath>
        <m:r>
          <w:rPr>
            <w:rFonts w:ascii="Cambria Math" w:hAnsi="Cambria Math"/>
          </w:rPr>
          <m:t>R</m:t>
        </m:r>
        <m:d>
          <m:dPr>
            <m:ctrlPr>
              <w:rPr>
                <w:rFonts w:ascii="Cambria Math" w:hAnsi="Cambria Math"/>
                <w:i/>
              </w:rPr>
            </m:ctrlPr>
          </m:dPr>
          <m:e>
            <m:r>
              <w:rPr>
                <w:rFonts w:ascii="Cambria Math" w:hAnsi="Cambria Math"/>
              </w:rPr>
              <m:t>u=0</m:t>
            </m:r>
          </m:e>
        </m:d>
        <m:r>
          <w:rPr>
            <w:rFonts w:ascii="Cambria Math" w:hAnsi="Cambria Math"/>
          </w:rPr>
          <m:t>≫0</m:t>
        </m:r>
      </m:oMath>
      <w:r w:rsidR="00F82748">
        <w:t xml:space="preserve">, and </w:t>
      </w:r>
      <w:r>
        <w:t xml:space="preserve">setting the resource supply rate </w:t>
      </w:r>
      <m:oMath>
        <m:r>
          <w:rPr>
            <w:rFonts w:ascii="Cambria Math" w:hAnsi="Cambria Math"/>
          </w:rPr>
          <m:t>S</m:t>
        </m:r>
      </m:oMath>
      <w:r>
        <w:t xml:space="preserve"> to zero</w:t>
      </w:r>
      <w:r w:rsidR="00D93ED5">
        <w:t>—</w:t>
      </w:r>
      <w:r w:rsidR="00B838FF">
        <w:t>resource availability starts out high and is gradually depleted (</w:t>
      </w:r>
      <w:r w:rsidR="00B838FF">
        <w:fldChar w:fldCharType="begin"/>
      </w:r>
      <w:r w:rsidR="00B838FF">
        <w:instrText xml:space="preserve"> REF _Ref514237815 \h </w:instrText>
      </w:r>
      <w:r w:rsidR="00B838FF">
        <w:fldChar w:fldCharType="separate"/>
      </w:r>
      <w:ins w:id="314" w:author="Andy Kleinhesselink" w:date="2018-10-23T17:58:00Z">
        <w:r w:rsidR="00613786">
          <w:t xml:space="preserve">Figure </w:t>
        </w:r>
        <w:r w:rsidR="00613786">
          <w:rPr>
            <w:noProof/>
          </w:rPr>
          <w:t>3</w:t>
        </w:r>
      </w:ins>
      <w:del w:id="315" w:author="Andy Kleinhesselink" w:date="2018-10-23T17:58:00Z">
        <w:r w:rsidR="004C4E00" w:rsidDel="00613786">
          <w:delText xml:space="preserve">Figure </w:delText>
        </w:r>
        <w:r w:rsidR="004C4E00" w:rsidDel="00613786">
          <w:rPr>
            <w:noProof/>
          </w:rPr>
          <w:delText>2</w:delText>
        </w:r>
      </w:del>
      <w:r w:rsidR="00B838FF">
        <w:fldChar w:fldCharType="end"/>
      </w:r>
      <w:r w:rsidR="00B838FF">
        <w:t xml:space="preserve"> a). </w:t>
      </w:r>
    </w:p>
    <w:p w14:paraId="4441285D" w14:textId="4816C4E5" w:rsidR="00B93196" w:rsidRPr="00455957" w:rsidRDefault="00390672" w:rsidP="00455957">
      <w:pPr>
        <w:spacing w:after="202"/>
        <w:contextualSpacing/>
      </w:pPr>
      <w:r>
        <w:t xml:space="preserve">Growth of each species </w:t>
      </w:r>
      <w:r w:rsidR="00AE2E61">
        <w:t xml:space="preserve">is simulated with a piecewise differential equation dependent on </w:t>
      </w:r>
      <w:r>
        <w:t>resource availability,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
        <w:gridCol w:w="7038"/>
        <w:gridCol w:w="724"/>
      </w:tblGrid>
      <w:tr w:rsidR="00455957" w14:paraId="67B5BB81" w14:textId="77777777" w:rsidTr="00762A58">
        <w:trPr>
          <w:trHeight w:val="503"/>
        </w:trPr>
        <w:tc>
          <w:tcPr>
            <w:tcW w:w="918" w:type="dxa"/>
            <w:vAlign w:val="center"/>
          </w:tcPr>
          <w:p w14:paraId="12B65479" w14:textId="77777777" w:rsidR="00455957" w:rsidRDefault="00455957" w:rsidP="00762A58">
            <w:pPr>
              <w:spacing w:after="202"/>
              <w:ind w:firstLine="0"/>
              <w:contextualSpacing/>
              <w:jc w:val="center"/>
            </w:pPr>
          </w:p>
        </w:tc>
        <w:tc>
          <w:tcPr>
            <w:tcW w:w="7200" w:type="dxa"/>
            <w:vAlign w:val="center"/>
          </w:tcPr>
          <w:p w14:paraId="77D373E1" w14:textId="0D4542C4" w:rsidR="00455957" w:rsidRDefault="009173B3" w:rsidP="00571A8C">
            <w:pPr>
              <w:spacing w:after="202"/>
              <w:contextualSpacing/>
              <w:jc w:val="cente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i</m:t>
                        </m:r>
                      </m:sub>
                    </m:sSub>
                  </m:num>
                  <m:den>
                    <m:r>
                      <w:rPr>
                        <w:rFonts w:ascii="Cambria Math" w:hAnsi="Cambria Math"/>
                      </w:rPr>
                      <m:t>du</m:t>
                    </m:r>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&gt;m</m:t>
                        </m:r>
                      </m:e>
                      <m:e>
                        <m:r>
                          <w:rPr>
                            <w:rFonts w:ascii="Cambria Math" w:hAnsi="Cambria Math"/>
                          </w:rPr>
                          <m:t>0,  &amp;</m:t>
                        </m:r>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R</m:t>
                            </m:r>
                          </m:e>
                        </m:d>
                        <m:r>
                          <w:rPr>
                            <w:rFonts w:ascii="Cambria Math" w:hAnsi="Cambria Math"/>
                          </w:rPr>
                          <m:t>≤m</m:t>
                        </m:r>
                      </m:e>
                    </m:eqArr>
                  </m:e>
                </m:d>
                <m:r>
                  <w:rPr>
                    <w:rFonts w:ascii="Cambria Math" w:hAnsi="Cambria Math"/>
                  </w:rPr>
                  <m:t>,</m:t>
                </m:r>
              </m:oMath>
            </m:oMathPara>
          </w:p>
        </w:tc>
        <w:tc>
          <w:tcPr>
            <w:tcW w:w="738" w:type="dxa"/>
            <w:vAlign w:val="center"/>
          </w:tcPr>
          <w:p w14:paraId="06117B59" w14:textId="6591CA74"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4</w:t>
            </w:r>
            <w:r w:rsidR="00AC7C1E">
              <w:rPr>
                <w:noProof/>
              </w:rPr>
              <w:fldChar w:fldCharType="end"/>
            </w:r>
            <w:r>
              <w:t>)</w:t>
            </w:r>
          </w:p>
        </w:tc>
      </w:tr>
    </w:tbl>
    <w:p w14:paraId="5C4B5E77" w14:textId="238E6517" w:rsidR="00B93196" w:rsidRDefault="00F82748" w:rsidP="00E64622">
      <w:pPr>
        <w:spacing w:after="202"/>
        <w:ind w:firstLine="0"/>
        <w:contextualSpacing/>
      </w:pPr>
      <w:r>
        <w:t>w</w:t>
      </w:r>
      <w:r w:rsidR="00390672">
        <w:t xml:space="preserve">here, </w:t>
      </w:r>
      <m:oMath>
        <m:sSub>
          <m:sSubPr>
            <m:ctrlPr>
              <w:rPr>
                <w:rFonts w:ascii="Cambria Math" w:hAnsi="Cambria Math"/>
              </w:rPr>
            </m:ctrlPr>
          </m:sSubPr>
          <m:e>
            <m:r>
              <w:rPr>
                <w:rFonts w:ascii="Cambria Math" w:hAnsi="Cambria Math"/>
              </w:rPr>
              <m:t>B</m:t>
            </m:r>
          </m:e>
          <m:sub>
            <m:r>
              <w:rPr>
                <w:rFonts w:ascii="Cambria Math" w:hAnsi="Cambria Math"/>
              </w:rPr>
              <m:t>i</m:t>
            </m:r>
          </m:sub>
        </m:sSub>
      </m:oMath>
      <w:r w:rsidR="00390672">
        <w:t xml:space="preserve"> is the total biomass of species </w:t>
      </w:r>
      <m:oMath>
        <m:r>
          <w:rPr>
            <w:rFonts w:ascii="Cambria Math" w:hAnsi="Cambria Math"/>
          </w:rPr>
          <m:t>i</m:t>
        </m:r>
      </m:oMath>
      <w:r w:rsidR="00390672">
        <w:t xml:space="preserve">, </w:t>
      </w:r>
      <m:oMath>
        <m:r>
          <w:rPr>
            <w:rFonts w:ascii="Cambria Math" w:hAnsi="Cambria Math"/>
          </w:rPr>
          <m:t>q</m:t>
        </m:r>
      </m:oMath>
      <w:r w:rsidR="00390672">
        <w:t xml:space="preserve"> is a resource conversion factor, </w:t>
      </w:r>
      <m:oMath>
        <m:r>
          <w:rPr>
            <w:rFonts w:ascii="Cambria Math" w:hAnsi="Cambria Math"/>
          </w:rPr>
          <m:t>m</m:t>
        </m:r>
      </m:oMath>
      <w:r w:rsidR="00390672">
        <w:t xml:space="preserve"> is a per biomass respiration and tissue loss rate, and as in the first equation,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is </w:t>
      </w:r>
      <w:r w:rsidR="00E84F09">
        <w:t>a function giving</w:t>
      </w:r>
      <w:r w:rsidR="00390672">
        <w:t xml:space="preserve"> </w:t>
      </w:r>
      <w:r w:rsidR="00390672">
        <w:lastRenderedPageBreak/>
        <w:t>resource uptake rate.</w:t>
      </w:r>
      <w:r w:rsidR="00E64622">
        <w:t xml:space="preserve">  T</w:t>
      </w:r>
      <w:r w:rsidR="00390672">
        <w:t xml:space="preserve">he growth of each species stops when </w:t>
      </w:r>
      <m:oMath>
        <m:sSub>
          <m:sSubPr>
            <m:ctrlPr>
              <w:rPr>
                <w:rFonts w:ascii="Cambria Math" w:hAnsi="Cambria Math"/>
                <w:i/>
              </w:rPr>
            </m:ctrlPr>
          </m:sSubPr>
          <m:e>
            <m:r>
              <w:rPr>
                <w:rFonts w:ascii="Cambria Math" w:hAnsi="Cambria Math"/>
              </w:rPr>
              <m:t>q</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(R(u))=m</m:t>
        </m:r>
      </m:oMath>
      <w:r w:rsidR="00390672">
        <w:t xml:space="preserve"> meaning that biomass gained is equal to biomass lost to respiration and maintenance. </w:t>
      </w:r>
      <w:r w:rsidR="00E64622">
        <w:t>T</w:t>
      </w:r>
      <w:r w:rsidR="00390672">
        <w:t xml:space="preserve">he optimal behavior of the plant at this point is to stop growing and convert </w:t>
      </w:r>
      <w:r w:rsidR="009514BB">
        <w:t>all bi</w:t>
      </w:r>
      <w:r w:rsidR="0051421D">
        <w:t>om</w:t>
      </w:r>
      <w:r w:rsidR="009514BB">
        <w:t>ass</w:t>
      </w:r>
      <w:r w:rsidR="00390672">
        <w:t xml:space="preserve"> to seed mass. We impose this behavior on the model by</w:t>
      </w:r>
      <w:r w:rsidR="007F5B3C">
        <w:t xml:space="preserve"> setting growth to zero when resources fall to this point</w:t>
      </w:r>
      <w:r w:rsidR="00390672">
        <w:t>.</w:t>
      </w:r>
    </w:p>
    <w:p w14:paraId="5273D6F1" w14:textId="560A423D" w:rsidR="00B93196" w:rsidRDefault="00390672">
      <w:pPr>
        <w:spacing w:after="202"/>
        <w:contextualSpacing/>
      </w:pPr>
      <w:r>
        <w:t>Different species are likely to have different rates of resource uptake</w:t>
      </w:r>
      <w:r w:rsidR="00B838FF">
        <w:t xml:space="preserve"> and growth</w:t>
      </w:r>
      <w:r>
        <w:t>. In our simulation</w:t>
      </w:r>
      <w:r w:rsidR="009C4676">
        <w:t>,</w:t>
      </w:r>
      <w:r>
        <w:t xml:space="preserve"> we assume a trade-off between rates of resource uptake at high resource availability and rates of resource uptake at low resource availability</w:t>
      </w:r>
      <w:r w:rsidR="003F7DD7">
        <w:t xml:space="preserve"> (</w:t>
      </w:r>
      <w:r w:rsidR="00B838FF">
        <w:fldChar w:fldCharType="begin"/>
      </w:r>
      <w:r w:rsidR="00B838FF">
        <w:instrText xml:space="preserve"> REF _Ref514237815 \h </w:instrText>
      </w:r>
      <w:r w:rsidR="00B838FF">
        <w:fldChar w:fldCharType="separate"/>
      </w:r>
      <w:ins w:id="316" w:author="Andy Kleinhesselink" w:date="2018-10-23T17:58:00Z">
        <w:r w:rsidR="00613786">
          <w:t xml:space="preserve">Figure </w:t>
        </w:r>
        <w:r w:rsidR="00613786">
          <w:rPr>
            <w:noProof/>
          </w:rPr>
          <w:t>3</w:t>
        </w:r>
      </w:ins>
      <w:del w:id="317" w:author="Andy Kleinhesselink" w:date="2018-10-23T17:58:00Z">
        <w:r w:rsidR="004C4E00" w:rsidDel="00613786">
          <w:delText xml:space="preserve">Figure </w:delText>
        </w:r>
        <w:r w:rsidR="004C4E00" w:rsidDel="00613786">
          <w:rPr>
            <w:noProof/>
          </w:rPr>
          <w:delText>2</w:delText>
        </w:r>
      </w:del>
      <w:r w:rsidR="00B838FF">
        <w:fldChar w:fldCharType="end"/>
      </w:r>
      <w:r w:rsidR="00B838FF">
        <w:t>c</w:t>
      </w:r>
      <w:r w:rsidR="003F7DD7">
        <w:t>)</w:t>
      </w:r>
      <w:r>
        <w:t xml:space="preserve">. This means that species which </w:t>
      </w:r>
      <w:r w:rsidR="00E8164E">
        <w:t xml:space="preserve">grow rapidly </w:t>
      </w:r>
      <w:r>
        <w:t xml:space="preserve">early in the season when resource availability is high </w:t>
      </w:r>
      <w:r w:rsidR="00E8164E">
        <w:t>will stop growing and produce seed earlier</w:t>
      </w:r>
      <w:r w:rsidR="00B838FF">
        <w:t xml:space="preserve"> (</w:t>
      </w:r>
      <w:r w:rsidR="00B838FF">
        <w:fldChar w:fldCharType="begin"/>
      </w:r>
      <w:r w:rsidR="00B838FF">
        <w:instrText xml:space="preserve"> REF _Ref514237815 \h </w:instrText>
      </w:r>
      <w:r w:rsidR="00B838FF">
        <w:fldChar w:fldCharType="separate"/>
      </w:r>
      <w:ins w:id="318" w:author="Andy Kleinhesselink" w:date="2018-10-23T17:58:00Z">
        <w:r w:rsidR="00613786">
          <w:t xml:space="preserve">Figure </w:t>
        </w:r>
        <w:r w:rsidR="00613786">
          <w:rPr>
            <w:noProof/>
          </w:rPr>
          <w:t>3</w:t>
        </w:r>
      </w:ins>
      <w:del w:id="319" w:author="Andy Kleinhesselink" w:date="2018-10-23T17:58:00Z">
        <w:r w:rsidR="004C4E00" w:rsidDel="00613786">
          <w:delText xml:space="preserve">Figure </w:delText>
        </w:r>
        <w:r w:rsidR="004C4E00" w:rsidDel="00613786">
          <w:rPr>
            <w:noProof/>
          </w:rPr>
          <w:delText>2</w:delText>
        </w:r>
      </w:del>
      <w:r w:rsidR="00B838FF">
        <w:fldChar w:fldCharType="end"/>
      </w:r>
      <w:r w:rsidR="00B838FF">
        <w:t>b)</w:t>
      </w:r>
      <w:r>
        <w:t>. In contrast, species that grow slower early in the growing season are able to persist later into the season when resource availability is low</w:t>
      </w:r>
      <w:r w:rsidR="00E8164E">
        <w:t xml:space="preserve">.  </w:t>
      </w:r>
    </w:p>
    <w:p w14:paraId="4109C1FA" w14:textId="02AD173A" w:rsidR="00B93196" w:rsidRDefault="00E8164E">
      <w:pPr>
        <w:spacing w:after="202"/>
        <w:contextualSpacing/>
      </w:pPr>
      <w:r>
        <w:t>T</w:t>
      </w:r>
      <w:r w:rsidR="00390672">
        <w:t xml:space="preserve">his trade-off between species </w:t>
      </w:r>
      <w:r>
        <w:t xml:space="preserve">in early </w:t>
      </w:r>
      <w:r w:rsidR="00B838FF">
        <w:t xml:space="preserve">and </w:t>
      </w:r>
      <w:r>
        <w:t xml:space="preserve">late season growth rates is produced by giving each species </w:t>
      </w:r>
      <m:oMath>
        <m:r>
          <w:rPr>
            <w:rFonts w:ascii="Cambria Math" w:hAnsi="Cambria Math"/>
          </w:rPr>
          <m:t>i</m:t>
        </m:r>
      </m:oMath>
      <w:r w:rsidR="00390672">
        <w:t xml:space="preserve"> a unique resource uptake function </w:t>
      </w:r>
      <m:oMath>
        <m:sSub>
          <m:sSubPr>
            <m:ctrlPr>
              <w:rPr>
                <w:rFonts w:ascii="Cambria Math" w:hAnsi="Cambria Math"/>
              </w:rPr>
            </m:ctrlPr>
          </m:sSubPr>
          <m:e>
            <m:r>
              <w:rPr>
                <w:rFonts w:ascii="Cambria Math" w:hAnsi="Cambria Math"/>
              </w:rPr>
              <m:t>f</m:t>
            </m:r>
          </m:e>
          <m:sub>
            <m:r>
              <w:rPr>
                <w:rFonts w:ascii="Cambria Math" w:hAnsi="Cambria Math"/>
              </w:rPr>
              <m:t>i</m:t>
            </m:r>
          </m:sub>
        </m:sSub>
      </m:oMath>
      <w:r w:rsidR="00390672">
        <w:t xml:space="preserve"> </w:t>
      </w:r>
      <w:r w:rsidR="00E84F09">
        <w:fldChar w:fldCharType="begin"/>
      </w:r>
      <w:r w:rsidR="00E84F09">
        <w:instrText xml:space="preserve"> ADDIN ZOTERO_ITEM CSL_CITATION {"citationID":"yTK7ebSo","properties":{"formattedCitation":"(Miller and Klausmeier 2017)","plainCitation":"(Miller and Klausmeier 2017)","noteIndex":0},"citationItems":[{"id":2817,"uris":["http://zotero.org/users/688880/items/BFAMA2JG"],"uri":["http://zotero.org/users/688880/items/BFAMA2JG"],"itemData":{"id":2817,"type":"article-journal","title":"Evolutionary stability of coexistence due to the storage effect in a two-season model","container-title":"Theoretical Ecology","page":"91-103","volume":"10","issue":"1","source":"CrossRef","DOI":"10.1007/s12080-016-0314-z","ISSN":"1874-1738, 1874-1746","language":"en","author":[{"family":"Miller","given":"Elizabeth T."},{"family":"Klausmeier","given":"Christopher A."}],"issued":{"date-parts":[["2017",3]]}}}],"schema":"https://github.com/citation-style-language/schema/raw/master/csl-citation.json"} </w:instrText>
      </w:r>
      <w:r w:rsidR="00E84F09">
        <w:fldChar w:fldCharType="separate"/>
      </w:r>
      <w:r w:rsidR="00BA2597">
        <w:rPr>
          <w:noProof/>
        </w:rPr>
        <w:t>(Miller and Klausmeier 2017)</w:t>
      </w:r>
      <w:r w:rsidR="00E84F09">
        <w:fldChar w:fldCharType="end"/>
      </w:r>
      <w:r w:rsidR="00E84F0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013"/>
        <w:gridCol w:w="730"/>
      </w:tblGrid>
      <w:tr w:rsidR="00455957" w14:paraId="3949F755" w14:textId="77777777" w:rsidTr="00762A58">
        <w:trPr>
          <w:trHeight w:val="503"/>
        </w:trPr>
        <w:tc>
          <w:tcPr>
            <w:tcW w:w="918" w:type="dxa"/>
            <w:vAlign w:val="center"/>
          </w:tcPr>
          <w:p w14:paraId="2E637946" w14:textId="77777777" w:rsidR="00455957" w:rsidRDefault="00455957" w:rsidP="00762A58">
            <w:pPr>
              <w:spacing w:after="202"/>
              <w:ind w:firstLine="0"/>
              <w:contextualSpacing/>
              <w:jc w:val="center"/>
            </w:pPr>
          </w:p>
        </w:tc>
        <w:tc>
          <w:tcPr>
            <w:tcW w:w="7200" w:type="dxa"/>
            <w:vAlign w:val="center"/>
          </w:tcPr>
          <w:p w14:paraId="39304A06" w14:textId="77777777" w:rsidR="00455957" w:rsidRDefault="009173B3" w:rsidP="00762A58">
            <w:pPr>
              <w:spacing w:after="202"/>
              <w:contextualSpacing/>
              <w:jc w:val="cente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num>
                  <m:den>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+R</m:t>
                    </m:r>
                  </m:den>
                </m:f>
                <m:r>
                  <w:rPr>
                    <w:rFonts w:ascii="Cambria Math" w:hAnsi="Cambria Math"/>
                  </w:rPr>
                  <m:t>,</m:t>
                </m:r>
              </m:oMath>
            </m:oMathPara>
          </w:p>
        </w:tc>
        <w:tc>
          <w:tcPr>
            <w:tcW w:w="738" w:type="dxa"/>
            <w:vAlign w:val="center"/>
          </w:tcPr>
          <w:p w14:paraId="0C94889F" w14:textId="14A8681F"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5</w:t>
            </w:r>
            <w:r w:rsidR="00AC7C1E">
              <w:rPr>
                <w:noProof/>
              </w:rPr>
              <w:fldChar w:fldCharType="end"/>
            </w:r>
            <w:r>
              <w:t>)</w:t>
            </w:r>
          </w:p>
        </w:tc>
      </w:tr>
    </w:tbl>
    <w:p w14:paraId="2CFB29CA" w14:textId="16FFA07C" w:rsidR="00635361" w:rsidRDefault="00E84F09" w:rsidP="00BC6731">
      <w:pPr>
        <w:spacing w:after="202"/>
        <w:ind w:firstLine="0"/>
        <w:contextualSpacing/>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is the maximum rate of resource capture and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is the half-saturation constant of resource capture.  </w:t>
      </w:r>
      <w:r w:rsidR="00390672">
        <w:t>The unique resource upta</w:t>
      </w:r>
      <w:r w:rsidR="00696E1C">
        <w:t xml:space="preserve">ke curves result in unique growth and phenology for </w:t>
      </w:r>
      <w:r w:rsidR="00FD5022">
        <w:t>the three species we model here</w:t>
      </w:r>
      <w:r w:rsidR="00B838FF">
        <w:t xml:space="preserve">, </w:t>
      </w:r>
      <w:r w:rsidR="00844A96">
        <w:t xml:space="preserve">and term </w:t>
      </w:r>
      <w:r w:rsidR="00B838FF">
        <w:t>‘early’, ‘mid’ and ‘late’ (</w:t>
      </w:r>
      <w:r w:rsidR="00B838FF">
        <w:fldChar w:fldCharType="begin"/>
      </w:r>
      <w:r w:rsidR="00B838FF">
        <w:instrText xml:space="preserve"> REF _Ref514237815 \h </w:instrText>
      </w:r>
      <w:r w:rsidR="00B838FF">
        <w:fldChar w:fldCharType="separate"/>
      </w:r>
      <w:ins w:id="320" w:author="Andy Kleinhesselink" w:date="2018-10-23T17:58:00Z">
        <w:r w:rsidR="00613786">
          <w:t xml:space="preserve">Figure </w:t>
        </w:r>
        <w:r w:rsidR="00613786">
          <w:rPr>
            <w:noProof/>
          </w:rPr>
          <w:t>3</w:t>
        </w:r>
      </w:ins>
      <w:del w:id="321" w:author="Andy Kleinhesselink" w:date="2018-10-23T17:58:00Z">
        <w:r w:rsidR="004C4E00" w:rsidDel="00613786">
          <w:delText xml:space="preserve">Figure </w:delText>
        </w:r>
        <w:r w:rsidR="004C4E00" w:rsidDel="00613786">
          <w:rPr>
            <w:noProof/>
          </w:rPr>
          <w:delText>2</w:delText>
        </w:r>
      </w:del>
      <w:r w:rsidR="00B838FF">
        <w:fldChar w:fldCharType="end"/>
      </w:r>
      <w:r w:rsidR="00B838FF">
        <w:t>)</w:t>
      </w:r>
      <w:r w:rsidR="003F7DD7">
        <w:t xml:space="preserve">. </w:t>
      </w:r>
      <w:r w:rsidR="00635361">
        <w:t xml:space="preserve">The differences in the timing of growth of species in this model recreates important </w:t>
      </w:r>
      <w:r w:rsidR="00635361">
        <w:lastRenderedPageBreak/>
        <w:t xml:space="preserve">functional differences between species observed empirically in this system </w:t>
      </w:r>
      <w:r w:rsidR="00635361">
        <w:fldChar w:fldCharType="begin"/>
      </w:r>
      <w:r w:rsidR="00635361">
        <w:instrText xml:space="preserve"> ADDIN ZOTERO_ITEM CSL_CITATION {"citationID":"wEEtEvqx","properties":{"formattedCitation":"(Godoy and Levine 2013)","plainCitation":"(Godoy and Levine 2013)","noteIndex":0},"citationItems":[{"id":1750,"uris":["http://zotero.org/users/688880/items/MAEVP4H8"],"uri":["http://zotero.org/users/688880/items/MAEVP4H8"],"itemData":{"id":1750,"type":"article-journal","title":"Phenology effects on invasion success: insights from coupling field experiments to coexistence theory","container-title":"Ecology","page":"726-736","volume":"95","issue":"3","source":"esajournals.org (Atypon)","abstract":"Ecologists have identified a growing number of functional traits that promote invasion. However, whether trait differences between exotic and native species promote invasion success by enhancing niche differences or giving invaders competitive advantages is poorly understood. We explored the mechanisms by which phenology determines invasion success in a California annual plant community by quantifying how the seasonal timing of growth relates to niche differences that stabilize coexistence, and the competitive ability differences that drive dominance and exclusion. We parameterized models of community dynamics from experimentally assembled annual communities in which exotic plants displayed earlier, coincident, or later phenology than native residents. Using recent theoretical advances from the coexistence literature, we found that differences in phenology promote stabilizing niche differences between exotic and native species. However, phenology was more strongly related to competitive ability differences, allowing later invaders to outcompete earlier native competitors and native residents to outcompete earlier invaders in field experiments. Few of these insights could be inferred by comparing the competitive outcomes across invaders, highlighting the need to quantify niche and competitive ability differences when disentangling how species differences drive invasion success.","DOI":"10.1890/13-1157.1","ISSN":"0012-9658","shortTitle":"Phenology effects on invasion success","journalAbbreviation":"Ecology","author":[{"family":"Godoy","given":"Oscar"},{"family":"Levine","given":"Jonathan M."}],"issued":{"date-parts":[["2013",7,31]]}}}],"schema":"https://github.com/citation-style-language/schema/raw/master/csl-citation.json"} </w:instrText>
      </w:r>
      <w:r w:rsidR="00635361">
        <w:fldChar w:fldCharType="separate"/>
      </w:r>
      <w:r w:rsidR="00635361">
        <w:rPr>
          <w:noProof/>
        </w:rPr>
        <w:t>(Godoy and Levine 2013)</w:t>
      </w:r>
      <w:r w:rsidR="00635361">
        <w:fldChar w:fldCharType="end"/>
      </w:r>
      <w:r w:rsidR="00635361">
        <w:t>.</w:t>
      </w:r>
    </w:p>
    <w:p w14:paraId="26FF65B1" w14:textId="7394669E" w:rsidR="00696E1C" w:rsidRDefault="00390672" w:rsidP="00455957">
      <w:pPr>
        <w:spacing w:after="202"/>
        <w:contextualSpacing/>
      </w:pPr>
      <w:r>
        <w:t xml:space="preserve">So </w:t>
      </w:r>
      <w:r w:rsidR="00163557">
        <w:t>far,</w:t>
      </w:r>
      <w:r>
        <w:t xml:space="preserve"> we have described a model </w:t>
      </w:r>
      <w:r w:rsidR="00FE3A4F">
        <w:t xml:space="preserve">of growth dynamics </w:t>
      </w:r>
      <w:r>
        <w:t xml:space="preserve">in continuous time </w:t>
      </w:r>
      <w:r w:rsidR="00694199">
        <w:rPr>
          <w:i/>
        </w:rPr>
        <w:t>u</w:t>
      </w:r>
      <w:r w:rsidR="00694199">
        <w:t xml:space="preserve"> </w:t>
      </w:r>
      <w:r>
        <w:t xml:space="preserve">within a single generation. By contrast, </w:t>
      </w:r>
      <w:r w:rsidR="00C106A4">
        <w:t xml:space="preserve">for fitting the phenomenological competition models, </w:t>
      </w:r>
      <w:r>
        <w:t xml:space="preserve">we track </w:t>
      </w:r>
      <w:r w:rsidR="00C05EBC">
        <w:t xml:space="preserve">the </w:t>
      </w:r>
      <w:r>
        <w:t xml:space="preserve">total population size of each generation at a discrete annual time </w:t>
      </w:r>
      <m:oMath>
        <m:r>
          <w:rPr>
            <w:rFonts w:ascii="Cambria Math" w:hAnsi="Cambria Math"/>
          </w:rPr>
          <m:t>t</m:t>
        </m:r>
      </m:oMath>
      <w:r>
        <w:t xml:space="preserve">. To calculate the total population size of each species </w:t>
      </w:r>
      <w:r w:rsidR="00C106A4">
        <w:t>in year</w:t>
      </w:r>
      <w:r>
        <w:t xml:space="preserve"> </w:t>
      </w:r>
      <m:oMath>
        <m:r>
          <w:rPr>
            <w:rFonts w:ascii="Cambria Math" w:hAnsi="Cambria Math"/>
          </w:rPr>
          <m:t>t+1</m:t>
        </m:r>
      </m:oMath>
      <w:r>
        <w:t xml:space="preserve"> we take each species’ maximum vegetative biomass during the growing season, multiply that by a conversion factor </w:t>
      </w:r>
      <m:oMath>
        <m:r>
          <w:rPr>
            <w:rFonts w:ascii="Cambria Math" w:hAnsi="Cambria Math"/>
          </w:rPr>
          <m:t>c</m:t>
        </m:r>
      </m:oMath>
      <w:r>
        <w:t xml:space="preserve"> to get </w:t>
      </w:r>
      <w:r w:rsidR="00B838FF">
        <w:t>total number of s</w:t>
      </w:r>
      <w:r>
        <w:t>eed</w:t>
      </w:r>
      <w:r w:rsidR="00B838FF">
        <w:t>s</w:t>
      </w:r>
      <w:r>
        <w:t xml:space="preserve"> </w:t>
      </w:r>
      <w:r w:rsidR="00B838FF">
        <w:t>produced</w:t>
      </w:r>
      <w:r>
        <w:t>. Thus,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015"/>
        <w:gridCol w:w="730"/>
      </w:tblGrid>
      <w:tr w:rsidR="00455957" w14:paraId="6BF1941A" w14:textId="77777777" w:rsidTr="00762A58">
        <w:trPr>
          <w:trHeight w:val="503"/>
        </w:trPr>
        <w:tc>
          <w:tcPr>
            <w:tcW w:w="918" w:type="dxa"/>
            <w:vAlign w:val="center"/>
          </w:tcPr>
          <w:p w14:paraId="2EED065A" w14:textId="77777777" w:rsidR="00455957" w:rsidRDefault="00455957" w:rsidP="00762A58">
            <w:pPr>
              <w:spacing w:after="202"/>
              <w:ind w:firstLine="0"/>
              <w:contextualSpacing/>
              <w:jc w:val="center"/>
            </w:pPr>
          </w:p>
        </w:tc>
        <w:tc>
          <w:tcPr>
            <w:tcW w:w="7200" w:type="dxa"/>
            <w:vAlign w:val="center"/>
          </w:tcPr>
          <w:p w14:paraId="5619765F" w14:textId="0578D42C" w:rsidR="00455957" w:rsidRDefault="009173B3" w:rsidP="00762A58">
            <w:pPr>
              <w:spacing w:after="202"/>
              <w:contextualSpacing/>
              <w:jc w:val="center"/>
            </w:pPr>
            <m:oMathPara>
              <m:oMath>
                <m:sSub>
                  <m:sSubPr>
                    <m:ctrlPr>
                      <w:rPr>
                        <w:rFonts w:ascii="Cambria Math" w:hAnsi="Cambria Math"/>
                        <w:i/>
                      </w:rPr>
                    </m:ctrlPr>
                  </m:sSubPr>
                  <m:e>
                    <m:r>
                      <w:rPr>
                        <w:rFonts w:ascii="Cambria Math" w:hAnsi="Cambria Math"/>
                      </w:rPr>
                      <m:t>n</m:t>
                    </m:r>
                  </m:e>
                  <m:sub>
                    <m:r>
                      <w:rPr>
                        <w:rFonts w:ascii="Cambria Math" w:hAnsi="Cambria Math"/>
                      </w:rPr>
                      <m:t>it+1</m:t>
                    </m:r>
                  </m:sub>
                </m:sSub>
                <m:r>
                  <w:rPr>
                    <w:rFonts w:ascii="Cambria Math" w:hAnsi="Cambria Math"/>
                  </w:rPr>
                  <m:t>=c</m:t>
                </m:r>
                <m:sSub>
                  <m:sSubPr>
                    <m:ctrlPr>
                      <w:rPr>
                        <w:rFonts w:ascii="Cambria Math" w:hAnsi="Cambria Math"/>
                        <w:i/>
                      </w:rPr>
                    </m:ctrlPr>
                  </m:sSub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B</m:t>
                                </m:r>
                              </m:e>
                              <m:sub>
                                <m:r>
                                  <w:rPr>
                                    <w:rFonts w:ascii="Cambria Math" w:hAnsi="Cambria Math"/>
                                  </w:rPr>
                                  <m:t>i</m:t>
                                </m:r>
                              </m:sub>
                            </m:sSub>
                          </m:e>
                        </m:func>
                      </m:e>
                    </m:d>
                  </m:e>
                  <m:sub>
                    <m:r>
                      <w:rPr>
                        <w:rFonts w:ascii="Cambria Math" w:hAnsi="Cambria Math"/>
                      </w:rPr>
                      <m:t>t</m:t>
                    </m:r>
                  </m:sub>
                </m:sSub>
                <m:r>
                  <w:rPr>
                    <w:rFonts w:ascii="Cambria Math" w:hAnsi="Cambria Math"/>
                  </w:rPr>
                  <m:t>,</m:t>
                </m:r>
              </m:oMath>
            </m:oMathPara>
          </w:p>
        </w:tc>
        <w:tc>
          <w:tcPr>
            <w:tcW w:w="738" w:type="dxa"/>
            <w:vAlign w:val="center"/>
          </w:tcPr>
          <w:p w14:paraId="29DF05E3" w14:textId="45D40261"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6</w:t>
            </w:r>
            <w:r w:rsidR="00AC7C1E">
              <w:rPr>
                <w:noProof/>
              </w:rPr>
              <w:fldChar w:fldCharType="end"/>
            </w:r>
            <w:r>
              <w:t>)</w:t>
            </w:r>
          </w:p>
        </w:tc>
      </w:tr>
    </w:tbl>
    <w:p w14:paraId="2DCBA3F4" w14:textId="50B4E5E2" w:rsidR="00B93196" w:rsidRDefault="00390672" w:rsidP="006E4B1F">
      <w:pPr>
        <w:spacing w:after="202"/>
        <w:ind w:firstLine="0"/>
        <w:contextualSpacing/>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i,t+1</m:t>
            </m:r>
          </m:sub>
        </m:sSub>
      </m:oMath>
      <w:r>
        <w:t xml:space="preserve"> is the number of seeds produced</w:t>
      </w:r>
      <w:r w:rsidR="006E4B1F">
        <w:t xml:space="preserve"> at the end of the growing season</w:t>
      </w:r>
      <w:r w:rsidR="00140180">
        <w:t>, and therefore available to start the next years population growth</w:t>
      </w:r>
      <w:r>
        <w:t xml:space="preserve">. </w:t>
      </w:r>
      <w:r w:rsidR="00F31E08">
        <w:t>W</w:t>
      </w:r>
      <w:r>
        <w:t>e assume that there is no seed mortality between years and all seeds germinate.</w:t>
      </w:r>
    </w:p>
    <w:p w14:paraId="3F5DF659" w14:textId="4CE76667" w:rsidR="00515D8D" w:rsidRDefault="00390672" w:rsidP="00BC6731">
      <w:pPr>
        <w:spacing w:after="202"/>
        <w:contextualSpacing/>
      </w:pPr>
      <w:r>
        <w:t xml:space="preserve">We simulate these dynamics using the ordinary differential equation solvers package </w:t>
      </w:r>
      <w:r w:rsidR="006E4B1F" w:rsidRPr="006E4B1F">
        <w:rPr>
          <w:rFonts w:ascii="Lucida Console" w:hAnsi="Lucida Console" w:cs="Arial"/>
        </w:rPr>
        <w:t>desolve</w:t>
      </w:r>
      <w:r>
        <w:t xml:space="preserve"> in the statistical program </w:t>
      </w:r>
      <w:r w:rsidRPr="006E4B1F">
        <w:rPr>
          <w:rFonts w:cs="Times New Roman"/>
        </w:rPr>
        <w:t>R</w:t>
      </w:r>
      <w:r w:rsidR="006E4B1F" w:rsidRPr="006E4B1F">
        <w:rPr>
          <w:rFonts w:cs="Times New Roman"/>
        </w:rPr>
        <w:t xml:space="preserve"> </w:t>
      </w:r>
      <w:r w:rsidR="006E4B1F" w:rsidRPr="006E4B1F">
        <w:rPr>
          <w:rFonts w:cs="Times New Roman"/>
        </w:rPr>
        <w:fldChar w:fldCharType="begin"/>
      </w:r>
      <w:r w:rsidR="006E4B1F" w:rsidRPr="006E4B1F">
        <w:rPr>
          <w:rFonts w:cs="Times New Roman"/>
        </w:rPr>
        <w:instrText xml:space="preserve"> ADDIN ZOTERO_ITEM CSL_CITATION {"citationID":"wGnLemQR","properties":{"formattedCitation":"(R Core Team 2015)","plainCitation":"(R Core Team 2015)","noteIndex":0},"citationItems":[{"id":106,"uris":["http://zotero.org/users/688880/items/T2P37MVD"],"uri":["http://zotero.org/users/688880/items/T2P37MVD"],"itemData":{"id":106,"type":"book","title":"R: A Language and Environment for Statistical Computing","publisher":"R Foundation for Statistical Computing","publisher-place":"Vienna, Austria","event-place":"Vienna, Austria","URL":"https://www.R-project.org/","author":[{"literal":"R Core Team"}],"issued":{"date-parts":[["2015"]]}}}],"schema":"https://github.com/citation-style-language/schema/raw/master/csl-citation.json"} </w:instrText>
      </w:r>
      <w:r w:rsidR="006E4B1F" w:rsidRPr="006E4B1F">
        <w:rPr>
          <w:rFonts w:cs="Times New Roman"/>
        </w:rPr>
        <w:fldChar w:fldCharType="separate"/>
      </w:r>
      <w:r w:rsidR="006E4B1F" w:rsidRPr="006E4B1F">
        <w:rPr>
          <w:rFonts w:cs="Times New Roman"/>
        </w:rPr>
        <w:t>(R Core Team 2015)</w:t>
      </w:r>
      <w:r w:rsidR="006E4B1F" w:rsidRPr="006E4B1F">
        <w:rPr>
          <w:rFonts w:cs="Times New Roman"/>
        </w:rPr>
        <w:fldChar w:fldCharType="end"/>
      </w:r>
      <w:r>
        <w:t>. Simulation parameters and code to run the simulations are given in the supporting information.</w:t>
      </w:r>
      <w:r w:rsidR="00515D8D">
        <w:t xml:space="preserve">  </w:t>
      </w:r>
    </w:p>
    <w:p w14:paraId="6721D678" w14:textId="61C6333B" w:rsidR="00B93196" w:rsidRDefault="00515D8D" w:rsidP="00CE658F">
      <w:pPr>
        <w:spacing w:after="202"/>
        <w:contextualSpacing/>
      </w:pPr>
      <w:bookmarkStart w:id="322" w:name="response-surface-experiment"/>
      <w:bookmarkEnd w:id="322"/>
      <w:r>
        <w:t>Finally</w:t>
      </w:r>
      <w:r w:rsidR="00CE658F">
        <w:t>,</w:t>
      </w:r>
      <w:r>
        <w:t xml:space="preserve"> </w:t>
      </w:r>
      <w:r w:rsidR="00390672">
        <w:t>we</w:t>
      </w:r>
      <w:r w:rsidR="00CE658F">
        <w:t xml:space="preserve"> used </w:t>
      </w:r>
      <w:r w:rsidR="00B838FF">
        <w:t xml:space="preserve">this </w:t>
      </w:r>
      <w:r w:rsidR="00CE658F">
        <w:t>mechanistic model to</w:t>
      </w:r>
      <w:r w:rsidR="00390672">
        <w:t xml:space="preserve"> simulate</w:t>
      </w:r>
      <w:r w:rsidR="00CE658F">
        <w:t xml:space="preserve"> plant growth </w:t>
      </w:r>
      <w:r w:rsidR="00F95D7B">
        <w:t xml:space="preserve">when faced with </w:t>
      </w:r>
      <w:r w:rsidR="00542765">
        <w:t>a range of densities</w:t>
      </w:r>
      <w:r w:rsidR="00F95D7B">
        <w:t xml:space="preserve"> of one or two other competitors</w:t>
      </w:r>
      <w:r w:rsidR="00542765">
        <w:t xml:space="preserve">, and from these simulated data we fit a </w:t>
      </w:r>
      <w:r w:rsidR="007C13D7">
        <w:t xml:space="preserve">phenomenological competition </w:t>
      </w:r>
      <w:r w:rsidR="00542765">
        <w:t>model</w:t>
      </w:r>
      <w:r w:rsidR="007C13D7">
        <w:t xml:space="preserve">.  </w:t>
      </w:r>
      <w:r w:rsidR="00A33854">
        <w:t xml:space="preserve">In the </w:t>
      </w:r>
      <w:r w:rsidR="00542765">
        <w:t xml:space="preserve">simulated experiment </w:t>
      </w:r>
      <w:r w:rsidR="00390672">
        <w:t xml:space="preserve">each of the three species </w:t>
      </w:r>
      <w:r w:rsidR="00542765">
        <w:t xml:space="preserve">are </w:t>
      </w:r>
      <w:r w:rsidR="00390672">
        <w:t xml:space="preserve">grown against </w:t>
      </w:r>
      <w:r w:rsidR="00542765">
        <w:t>increasing densities of either one interspecific competitor species or two interspecific competitor species at once</w:t>
      </w:r>
      <w:r w:rsidR="00390672">
        <w:t>.</w:t>
      </w:r>
      <w:r w:rsidR="00366E5F">
        <w:t xml:space="preserve"> </w:t>
      </w:r>
      <w:r w:rsidR="005E7D95">
        <w:t xml:space="preserve">For each </w:t>
      </w:r>
      <w:r w:rsidR="00542765">
        <w:t>simulation</w:t>
      </w:r>
      <w:r w:rsidR="005E7D95">
        <w:t>, w</w:t>
      </w:r>
      <w:r w:rsidR="00390672">
        <w:t>e calculate</w:t>
      </w:r>
      <w:r w:rsidR="005E7D95">
        <w:t>d</w:t>
      </w:r>
      <w:r w:rsidR="00390672">
        <w:t xml:space="preserve"> the per capita reproductive output of the focal species and fit </w:t>
      </w:r>
      <w:r w:rsidR="002A58BE">
        <w:t xml:space="preserve">the </w:t>
      </w:r>
      <w:r w:rsidR="00390672">
        <w:lastRenderedPageBreak/>
        <w:t xml:space="preserve">phenomenological competition models </w:t>
      </w:r>
      <w:r w:rsidR="002A58BE">
        <w:t xml:space="preserve">described in the next section </w:t>
      </w:r>
      <w:r w:rsidR="00390672">
        <w:t xml:space="preserve">to our simulated </w:t>
      </w:r>
      <w:r w:rsidR="002A58BE">
        <w:t xml:space="preserve">experimental </w:t>
      </w:r>
      <w:r w:rsidR="00390672">
        <w:t xml:space="preserve">data. </w:t>
      </w:r>
    </w:p>
    <w:p w14:paraId="182DB920" w14:textId="77777777" w:rsidR="00B93196" w:rsidRDefault="00390672">
      <w:pPr>
        <w:pStyle w:val="Heading2"/>
      </w:pPr>
      <w:bookmarkStart w:id="323" w:name="phenomenological-annual-plant-model"/>
      <w:bookmarkEnd w:id="323"/>
      <w:r>
        <w:t>Phenomenological annual plant model</w:t>
      </w:r>
    </w:p>
    <w:p w14:paraId="2D23B9F2" w14:textId="50796703" w:rsidR="00B93196" w:rsidRDefault="00390672">
      <w:pPr>
        <w:spacing w:after="202"/>
        <w:contextualSpacing/>
      </w:pPr>
      <w:r>
        <w:t>We model annual plant competition in terms of the decline in per capita reproductive output with increasing density of competitors at the start of the growing season (</w:t>
      </w:r>
      <m:oMath>
        <m:sSub>
          <m:sSubPr>
            <m:ctrlPr>
              <w:rPr>
                <w:rFonts w:ascii="Cambria Math" w:hAnsi="Cambria Math"/>
              </w:rPr>
            </m:ctrlPr>
          </m:sSubPr>
          <m:e>
            <m:r>
              <w:rPr>
                <w:rFonts w:ascii="Cambria Math" w:hAnsi="Cambria Math"/>
              </w:rPr>
              <m:t>n</m:t>
            </m:r>
          </m:e>
          <m:sub>
            <m:r>
              <w:rPr>
                <w:rFonts w:ascii="Cambria Math" w:hAnsi="Cambria Math"/>
              </w:rPr>
              <m:t>j,t</m:t>
            </m:r>
          </m:sub>
        </m:sSub>
      </m:oMath>
      <w:r>
        <w:t xml:space="preserve">). We </w:t>
      </w:r>
      <w:r w:rsidR="00F90404">
        <w:t>tested</w:t>
      </w:r>
      <w:r w:rsidR="003840B0">
        <w:t xml:space="preserve"> two different</w:t>
      </w:r>
      <w:r>
        <w:t xml:space="preserve"> phenomenological competition </w:t>
      </w:r>
      <w:r w:rsidR="003840B0">
        <w:t xml:space="preserve">models.  The first </w:t>
      </w:r>
      <w:r>
        <w:t>has been used</w:t>
      </w:r>
      <w:r w:rsidR="007A229F">
        <w:t xml:space="preserve"> in</w:t>
      </w:r>
      <w:r>
        <w:t xml:space="preserve"> a number</w:t>
      </w:r>
      <w:r w:rsidR="00EF4366">
        <w:t xml:space="preserve"> of</w:t>
      </w:r>
      <w:r>
        <w:t xml:space="preserve"> empirical studies of annual plant </w:t>
      </w:r>
      <w:r w:rsidR="009514BB">
        <w:t xml:space="preserve">competition </w:t>
      </w:r>
      <w:r w:rsidR="009514BB">
        <w:fldChar w:fldCharType="begin"/>
      </w:r>
      <w:r w:rsidR="009514BB">
        <w:instrText xml:space="preserve"> ADDIN ZOTERO_ITEM CSL_CITATION {"citationID":"2LDSyTFv","properties":{"formattedCitation":"(Rees et al. 1996, Freckleton et al. 2000, Kraft et al. 2015)","plainCitation":"(Rees et al. 1996, Freckleton et al. 2000, Kraft et al. 2015)","noteIndex":0},"citationItems":[{"id":7447,"uris":["http://zotero.org/users/688880/items/NU8VHQGZ"],"uri":["http://zotero.org/users/688880/items/NU8VHQGZ"],"itemData":{"id":7447,"type":"article-journal","title":"Quantifying the Impact of Competition and Spatial Heterogeneity on the Structure and Dynamics of a Four-Species Guild of Winter Annuals","container-title":"The American Naturalist","page":"1-32","volume":"147","issue":"1","source":"JSTOR","abstract":"We develop statistical methods appropriate for the analysis of spatially structured population data. The methods are used to study the structure and dynamics of a four-species annual plant guild recorded in 1,000 permanent squares over a 10-yr period. We parameterize models that predict population density from one year to the next. In agreement with theoretical expectation all the models have locally stable equilibria, and overcompensation is rare. We demonstrate that interspecific interactions are extremely weak, relative to intraspecific ones, and that the spatial arrangement of species and individuals within them is critical to the observed dynamics. The impact of spatial density-dependent population growth on observed densities was calculated. In 52% of the cases population size would have been increased by at least a factor of 1.5 had there been no interactions between individuals, and in 9% of these it would have increased by a factor of four or more. This effect is shown to be largely a result of intraspecific interactions. We discuss possible explanations for the weakness of interspecific interactions.","ISSN":"0003-0147","author":[{"family":"Rees","given":"Mark"},{"family":"Grubb","given":"Peter J."},{"family":"Kelly","given":"Dave"}],"issued":{"date-parts":[["1996"]]}}},{"id":7446,"uris":["http://zotero.org/users/688880/items/KKYDJTY4"],"uri":["http://zotero.org/users/688880/items/KKYDJTY4"],"itemData":{"id":7446,"type":"article-journal","title":"Determinants of the abundance of invasive annual weeds: community structure and non-equilibrium dynamics","container-title":"Proceedings of the Royal Society B: Biological Sciences","page":"1153-1161","volume":"267","issue":"1448","source":"Crossref","DOI":"10.1098/rspb.2000.1122","ISSN":"0962-8452, 1471-2954","shortTitle":"Determinants of the abundance of invasive annual weeds","language":"en","author":[{"family":"Freckleton","given":"R. P."},{"family":"Watkinson","given":"A. R."},{"family":"Dowling","given":"P. M."},{"family":"Leys","given":"A. R."}],"issued":{"date-parts":[["2000",6,7]]}}},{"id":2808,"uris":["http://zotero.org/users/688880/items/S7NFX6Q5"],"uri":["http://zotero.org/users/688880/items/S7NFX6Q5"],"itemData":{"id":2808,"type":"article-journal","title":"Plant functional traits and the multidimensional nature of species coexistence","container-title":"Proceedings of the National Academy of Sciences of the United States of America","page":"797–802","volume":"112","issue":"3","abstract":"Understanding the processes maintaining species diversity is a central problem in ecology, with implications for the conservation and management of ecosystems. Although biologists often assume that trait differences between competitors promote diversity, empirical evidence connecting functional traits to the niche differences that stabilize species coexistence is rare. Obtaining such evidence is critical because traits also underlie the average fitness differences driving competitive exclusion, and this complicates efforts to infer community dynamics from phenotypic patterns. We coupled field-parameterized mathematical models of competition between 102 pairs of annual plants with detailed sampling of leaf, seed, root, and whole-plant functional traits to relate phenotypic differences to stabilizing niche and average fitness differences. Single functional traits were often well correlated with average fitness differences between species, indicating that competitive dominance was associated with late phenology, deep rooting, and several other traits. In contrast, single functional traits were poorly correlated with the stabilizing niche differences that promote coexistence. Niche differences could only be described by combinations of traits, corresponding to differentiation between species in multiple ecological dimensions. In addition, several traits were associated with both fitness differences and stabilizing niche differences. These complex relationships between phenotypic differences and the dynamics of competing species argue against the simple use of single functional traits to infer community assembly processes but lay the groundwork for a theoretically justified trait-based community ecology.","DOI":"10.1073/pnas.1413650112","ISSN":"0027-8424","author":[{"family":"Kraft","given":"Nathan J B"},{"family":"Godoy","given":"Oscar"},{"family":"Levine","given":"Jonathan M"}],"issued":{"date-parts":[["2015",1]]}}}],"schema":"https://github.com/citation-style-language/schema/raw/master/csl-citation.json"} </w:instrText>
      </w:r>
      <w:r w:rsidR="009514BB">
        <w:fldChar w:fldCharType="separate"/>
      </w:r>
      <w:r w:rsidR="009514BB">
        <w:rPr>
          <w:noProof/>
        </w:rPr>
        <w:t>(Rees et al. 1996, Freckleton et al. 2000, Kraft et al. 2015)</w:t>
      </w:r>
      <w:r w:rsidR="009514BB">
        <w:fldChar w:fldCharType="end"/>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455957" w14:paraId="5D326CB4" w14:textId="77777777" w:rsidTr="00762A58">
        <w:trPr>
          <w:trHeight w:val="503"/>
        </w:trPr>
        <w:tc>
          <w:tcPr>
            <w:tcW w:w="918" w:type="dxa"/>
            <w:vAlign w:val="center"/>
          </w:tcPr>
          <w:p w14:paraId="4EA15107" w14:textId="77777777" w:rsidR="00455957" w:rsidRDefault="00455957" w:rsidP="00762A58">
            <w:pPr>
              <w:spacing w:after="202"/>
              <w:ind w:firstLine="0"/>
              <w:contextualSpacing/>
              <w:jc w:val="center"/>
            </w:pPr>
          </w:p>
        </w:tc>
        <w:tc>
          <w:tcPr>
            <w:tcW w:w="7200" w:type="dxa"/>
            <w:vAlign w:val="center"/>
          </w:tcPr>
          <w:p w14:paraId="1DAE6AC3" w14:textId="164FE194" w:rsidR="00455957" w:rsidRDefault="009173B3" w:rsidP="00762A58">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nary>
                          </m:e>
                        </m:d>
                      </m:e>
                      <m:sup>
                        <m:sSub>
                          <m:sSubPr>
                            <m:ctrlPr>
                              <w:rPr>
                                <w:rFonts w:ascii="Cambria Math" w:hAnsi="Cambria Math"/>
                                <w:i/>
                              </w:rPr>
                            </m:ctrlPr>
                          </m:sSubPr>
                          <m:e>
                            <m:r>
                              <w:rPr>
                                <w:rFonts w:ascii="Cambria Math" w:hAnsi="Cambria Math"/>
                              </w:rPr>
                              <m:t>τ</m:t>
                            </m:r>
                          </m:e>
                          <m:sub>
                            <m:r>
                              <w:rPr>
                                <w:rFonts w:ascii="Cambria Math" w:hAnsi="Cambria Math"/>
                              </w:rPr>
                              <m:t>i</m:t>
                            </m:r>
                          </m:sub>
                        </m:sSub>
                      </m:sup>
                    </m:sSup>
                  </m:den>
                </m:f>
                <m:r>
                  <w:rPr>
                    <w:rFonts w:ascii="Cambria Math" w:hAnsi="Cambria Math"/>
                  </w:rPr>
                  <m:t xml:space="preserve"> ,</m:t>
                </m:r>
              </m:oMath>
            </m:oMathPara>
          </w:p>
        </w:tc>
        <w:tc>
          <w:tcPr>
            <w:tcW w:w="738" w:type="dxa"/>
            <w:vAlign w:val="center"/>
          </w:tcPr>
          <w:p w14:paraId="47427FEC" w14:textId="5E507B28" w:rsidR="00455957" w:rsidRDefault="00455957" w:rsidP="00762A58">
            <w:pPr>
              <w:spacing w:after="202"/>
              <w:ind w:firstLine="0"/>
              <w:contextualSpacing/>
              <w:jc w:val="center"/>
            </w:pPr>
            <w:r>
              <w:t>(</w:t>
            </w:r>
            <w:r w:rsidR="00AC7C1E">
              <w:rPr>
                <w:noProof/>
              </w:rPr>
              <w:fldChar w:fldCharType="begin"/>
            </w:r>
            <w:r w:rsidR="00AC7C1E">
              <w:rPr>
                <w:noProof/>
              </w:rPr>
              <w:instrText xml:space="preserve"> SEQ eq \* MERGEFORMAT </w:instrText>
            </w:r>
            <w:r w:rsidR="00AC7C1E">
              <w:rPr>
                <w:noProof/>
              </w:rPr>
              <w:fldChar w:fldCharType="separate"/>
            </w:r>
            <w:r w:rsidR="00613786">
              <w:rPr>
                <w:noProof/>
              </w:rPr>
              <w:t>7</w:t>
            </w:r>
            <w:r w:rsidR="00AC7C1E">
              <w:rPr>
                <w:noProof/>
              </w:rPr>
              <w:fldChar w:fldCharType="end"/>
            </w:r>
            <w:r>
              <w:t>)</w:t>
            </w:r>
          </w:p>
        </w:tc>
      </w:tr>
    </w:tbl>
    <w:p w14:paraId="72812BC6" w14:textId="222984BF" w:rsidR="00B93196" w:rsidRDefault="00A6374E" w:rsidP="00A6374E">
      <w:pPr>
        <w:spacing w:after="202"/>
        <w:ind w:firstLine="0"/>
        <w:contextualSpacing/>
      </w:pPr>
      <w:r>
        <w:t xml:space="preserve">where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&gt;0</m:t>
        </m:r>
      </m:oMath>
      <w:r>
        <w:t xml:space="preserve"> </w:t>
      </w:r>
      <w:r w:rsidR="00390672">
        <w:t xml:space="preserve">denotes maximum per capita reproductive output, </w:t>
      </w:r>
      <m:oMath>
        <m:sSub>
          <m:sSubPr>
            <m:ctrlPr>
              <w:rPr>
                <w:rFonts w:ascii="Cambria Math" w:hAnsi="Cambria Math"/>
              </w:rPr>
            </m:ctrlPr>
          </m:sSubPr>
          <m:e>
            <m:r>
              <w:rPr>
                <w:rFonts w:ascii="Cambria Math" w:hAnsi="Cambria Math"/>
              </w:rPr>
              <m:t>α</m:t>
            </m:r>
          </m:e>
          <m:sub>
            <m:r>
              <w:rPr>
                <w:rFonts w:ascii="Cambria Math" w:hAnsi="Cambria Math"/>
              </w:rPr>
              <m:t>ij</m:t>
            </m:r>
          </m:sub>
        </m:sSub>
      </m:oMath>
      <w:r w:rsidR="00390672">
        <w:t xml:space="preserve"> is the per capita competitive effect of species </w:t>
      </w:r>
      <m:oMath>
        <m:r>
          <w:rPr>
            <w:rFonts w:ascii="Cambria Math" w:hAnsi="Cambria Math"/>
          </w:rPr>
          <m:t>j</m:t>
        </m:r>
      </m:oMath>
      <w:r w:rsidR="00390672">
        <w:t xml:space="preserve"> on </w:t>
      </w:r>
      <m:oMath>
        <m:r>
          <w:rPr>
            <w:rFonts w:ascii="Cambria Math" w:hAnsi="Cambria Math"/>
          </w:rPr>
          <m:t>i</m:t>
        </m:r>
      </m:oMath>
      <w:r w:rsidR="00390672">
        <w:t xml:space="preserve"> and </w:t>
      </w:r>
      <w:r>
        <w:t xml:space="preserve"> </w:t>
      </w:r>
      <m:oMath>
        <m:sSub>
          <m:sSubPr>
            <m:ctrlPr>
              <w:rPr>
                <w:rFonts w:ascii="Cambria Math" w:hAnsi="Cambria Math"/>
                <w:i/>
              </w:rPr>
            </m:ctrlPr>
          </m:sSubPr>
          <m:e>
            <m:r>
              <w:rPr>
                <w:rFonts w:ascii="Cambria Math" w:hAnsi="Cambria Math"/>
              </w:rPr>
              <m:t>τ</m:t>
            </m:r>
          </m:e>
          <m:sub>
            <m:r>
              <w:rPr>
                <w:rFonts w:ascii="Cambria Math" w:hAnsi="Cambria Math"/>
              </w:rPr>
              <m:t>i</m:t>
            </m:r>
          </m:sub>
        </m:sSub>
        <w:commentRangeStart w:id="324"/>
        <w:commentRangeEnd w:id="324"/>
        <m:r>
          <m:rPr>
            <m:sty m:val="p"/>
          </m:rPr>
          <w:rPr>
            <w:rStyle w:val="CommentReference"/>
          </w:rPr>
          <w:commentReference w:id="324"/>
        </m:r>
        <w:commentRangeStart w:id="325"/>
        <w:commentRangeEnd w:id="325"/>
        <m:r>
          <m:rPr>
            <m:sty m:val="p"/>
          </m:rPr>
          <w:rPr>
            <w:rStyle w:val="CommentReference"/>
          </w:rPr>
          <w:commentReference w:id="325"/>
        </m:r>
        <m:r>
          <w:rPr>
            <w:rFonts w:ascii="Cambria Math" w:hAnsi="Cambria Math"/>
          </w:rPr>
          <m:t>&gt;0</m:t>
        </m:r>
      </m:oMath>
      <w:r>
        <w:t xml:space="preserve"> is a species</w:t>
      </w:r>
      <w:r w:rsidR="00CC0BA7">
        <w:t>-</w:t>
      </w:r>
      <w:r>
        <w:t>specific parameter controlling</w:t>
      </w:r>
      <w:r w:rsidR="00390672">
        <w:t xml:space="preserve"> how steep fecundity declines with competition in general. </w:t>
      </w:r>
    </w:p>
    <w:p w14:paraId="0E62807F" w14:textId="1D9996EC" w:rsidR="003840B0" w:rsidRDefault="003840B0" w:rsidP="00A6374E">
      <w:pPr>
        <w:spacing w:after="202"/>
        <w:ind w:firstLine="0"/>
        <w:contextualSpacing/>
      </w:pPr>
      <w:r>
        <w:tab/>
        <w:t xml:space="preserve">We also fit </w:t>
      </w:r>
      <w:r w:rsidR="007543E5">
        <w:t xml:space="preserve">a second </w:t>
      </w:r>
      <w:r>
        <w:t xml:space="preserve">model </w:t>
      </w:r>
      <w:r w:rsidR="002B6912">
        <w:t>in which the effects of each species are modified with a</w:t>
      </w:r>
      <w:r w:rsidR="00FA4B01">
        <w:t xml:space="preserve"> separate </w:t>
      </w:r>
      <w:r w:rsidR="002B6912">
        <w:t xml:space="preserve">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m:t>
        </m:r>
      </m:oMath>
      <w:r w:rsidR="002B6912">
        <w:t xml:space="preserve"> where </w:t>
      </w:r>
      <m:oMath>
        <m:sSub>
          <m:sSubPr>
            <m:ctrlPr>
              <w:rPr>
                <w:rFonts w:ascii="Cambria Math" w:hAnsi="Cambria Math"/>
                <w:i/>
              </w:rPr>
            </m:ctrlPr>
          </m:sSubPr>
          <m:e>
            <m:r>
              <w:rPr>
                <w:rFonts w:ascii="Cambria Math" w:hAnsi="Cambria Math"/>
              </w:rPr>
              <m:t>τ</m:t>
            </m:r>
          </m:e>
          <m:sub>
            <m:r>
              <w:rPr>
                <w:rFonts w:ascii="Cambria Math" w:hAnsi="Cambria Math"/>
              </w:rPr>
              <m:t>ij</m:t>
            </m:r>
          </m:sub>
        </m:sSub>
        <m:r>
          <w:rPr>
            <w:rFonts w:ascii="Cambria Math" w:hAnsi="Cambria Math"/>
          </w:rPr>
          <m:t xml:space="preserve">&gt;0, </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020"/>
        <w:gridCol w:w="729"/>
      </w:tblGrid>
      <w:tr w:rsidR="003840B0" w14:paraId="3BCF2245" w14:textId="77777777" w:rsidTr="002B6912">
        <w:trPr>
          <w:trHeight w:val="503"/>
        </w:trPr>
        <w:tc>
          <w:tcPr>
            <w:tcW w:w="891" w:type="dxa"/>
            <w:vAlign w:val="center"/>
          </w:tcPr>
          <w:p w14:paraId="7225F48F" w14:textId="77777777" w:rsidR="003840B0" w:rsidRDefault="003840B0" w:rsidP="00B353DB">
            <w:pPr>
              <w:spacing w:after="202"/>
              <w:ind w:firstLine="0"/>
              <w:contextualSpacing/>
              <w:jc w:val="center"/>
            </w:pPr>
          </w:p>
        </w:tc>
        <w:tc>
          <w:tcPr>
            <w:tcW w:w="7020" w:type="dxa"/>
            <w:vAlign w:val="center"/>
          </w:tcPr>
          <w:p w14:paraId="35240E1B" w14:textId="58AD4DD6" w:rsidR="003840B0" w:rsidRDefault="009173B3" w:rsidP="00B353DB">
            <w:pPr>
              <w:spacing w:after="202"/>
              <w:contextualSpacing/>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i,t+1</m:t>
                        </m:r>
                      </m:sub>
                    </m:sSub>
                  </m:num>
                  <m:den>
                    <m:sSub>
                      <m:sSubPr>
                        <m:ctrlPr>
                          <w:rPr>
                            <w:rFonts w:ascii="Cambria Math" w:hAnsi="Cambria Math"/>
                            <w:i/>
                          </w:rPr>
                        </m:ctrlPr>
                      </m:sSubPr>
                      <m:e>
                        <m:r>
                          <w:rPr>
                            <w:rFonts w:ascii="Cambria Math" w:hAnsi="Cambria Math"/>
                          </w:rPr>
                          <m:t>n</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i</m:t>
                        </m:r>
                      </m:sub>
                    </m:sSub>
                  </m:num>
                  <m:den>
                    <m:r>
                      <w:rPr>
                        <w:rFonts w:ascii="Cambria Math" w:hAnsi="Cambria Math"/>
                      </w:rPr>
                      <m:t xml:space="preserve">1+ </m:t>
                    </m:r>
                    <m:nary>
                      <m:naryPr>
                        <m:chr m:val="∑"/>
                        <m:limLoc m:val="undOvr"/>
                        <m:ctrlPr>
                          <w:rPr>
                            <w:rFonts w:ascii="Cambria Math" w:hAnsi="Cambria Math"/>
                            <w:i/>
                          </w:rPr>
                        </m:ctrlPr>
                      </m:naryPr>
                      <m:sub>
                        <m:r>
                          <w:rPr>
                            <w:rFonts w:ascii="Cambria Math" w:hAnsi="Cambria Math"/>
                          </w:rPr>
                          <m:t>j=1</m:t>
                        </m:r>
                      </m:sub>
                      <m:sup>
                        <m:r>
                          <w:rPr>
                            <w:rFonts w:ascii="Cambria Math" w:hAnsi="Cambria Math"/>
                          </w:rPr>
                          <m:t>3</m:t>
                        </m:r>
                      </m:sup>
                      <m:e>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ij</m:t>
                                    </m:r>
                                  </m:sub>
                                </m:sSub>
                                <m:sSub>
                                  <m:sSubPr>
                                    <m:ctrlPr>
                                      <w:rPr>
                                        <w:rFonts w:ascii="Cambria Math" w:hAnsi="Cambria Math"/>
                                        <w:i/>
                                      </w:rPr>
                                    </m:ctrlPr>
                                  </m:sSubPr>
                                  <m:e>
                                    <m:r>
                                      <w:rPr>
                                        <w:rFonts w:ascii="Cambria Math" w:hAnsi="Cambria Math"/>
                                      </w:rPr>
                                      <m:t>n</m:t>
                                    </m:r>
                                  </m:e>
                                  <m:sub>
                                    <m:r>
                                      <w:rPr>
                                        <w:rFonts w:ascii="Cambria Math" w:hAnsi="Cambria Math"/>
                                      </w:rPr>
                                      <m:t>j,t</m:t>
                                    </m:r>
                                  </m:sub>
                                </m:sSub>
                              </m:e>
                            </m:d>
                          </m:e>
                          <m:sub>
                            <m:r>
                              <w:rPr>
                                <w:rFonts w:ascii="Cambria Math" w:hAnsi="Cambria Math"/>
                              </w:rPr>
                              <m:t>i</m:t>
                            </m:r>
                          </m:sub>
                          <m:sup>
                            <m:sSub>
                              <m:sSubPr>
                                <m:ctrlPr>
                                  <w:rPr>
                                    <w:rFonts w:ascii="Cambria Math" w:hAnsi="Cambria Math"/>
                                    <w:i/>
                                  </w:rPr>
                                </m:ctrlPr>
                              </m:sSubPr>
                              <m:e>
                                <m:r>
                                  <w:rPr>
                                    <w:rFonts w:ascii="Cambria Math" w:hAnsi="Cambria Math"/>
                                  </w:rPr>
                                  <m:t>τ</m:t>
                                </m:r>
                              </m:e>
                              <m:sub>
                                <m:r>
                                  <w:rPr>
                                    <w:rFonts w:ascii="Cambria Math" w:hAnsi="Cambria Math"/>
                                  </w:rPr>
                                  <m:t>ij</m:t>
                                </m:r>
                              </m:sub>
                            </m:sSub>
                          </m:sup>
                        </m:sSubSup>
                      </m:e>
                    </m:nary>
                  </m:den>
                </m:f>
                <m:r>
                  <w:rPr>
                    <w:rFonts w:ascii="Cambria Math" w:hAnsi="Cambria Math"/>
                  </w:rPr>
                  <m:t xml:space="preserve"> ,</m:t>
                </m:r>
              </m:oMath>
            </m:oMathPara>
          </w:p>
        </w:tc>
        <w:tc>
          <w:tcPr>
            <w:tcW w:w="729" w:type="dxa"/>
            <w:vAlign w:val="center"/>
          </w:tcPr>
          <w:p w14:paraId="433DFAE6" w14:textId="7C6FFD3F" w:rsidR="003840B0" w:rsidRDefault="003840B0" w:rsidP="00B353DB">
            <w:pPr>
              <w:spacing w:after="202"/>
              <w:ind w:firstLine="0"/>
              <w:contextualSpacing/>
              <w:jc w:val="center"/>
            </w:pPr>
            <w:r>
              <w:t>(</w:t>
            </w:r>
            <w:r>
              <w:rPr>
                <w:noProof/>
              </w:rPr>
              <w:fldChar w:fldCharType="begin"/>
            </w:r>
            <w:r>
              <w:rPr>
                <w:noProof/>
              </w:rPr>
              <w:instrText xml:space="preserve"> SEQ eq \* MERGEFORMAT </w:instrText>
            </w:r>
            <w:r>
              <w:rPr>
                <w:noProof/>
              </w:rPr>
              <w:fldChar w:fldCharType="separate"/>
            </w:r>
            <w:r w:rsidR="00613786">
              <w:rPr>
                <w:noProof/>
              </w:rPr>
              <w:t>8</w:t>
            </w:r>
            <w:r>
              <w:rPr>
                <w:noProof/>
              </w:rPr>
              <w:fldChar w:fldCharType="end"/>
            </w:r>
            <w:r>
              <w:t>)</w:t>
            </w:r>
          </w:p>
        </w:tc>
      </w:tr>
    </w:tbl>
    <w:p w14:paraId="58F74739" w14:textId="21A2691F" w:rsidR="00B93196" w:rsidRDefault="002B6912" w:rsidP="00CC0BA7">
      <w:pPr>
        <w:spacing w:after="202"/>
        <w:ind w:firstLine="0"/>
        <w:contextualSpacing/>
      </w:pPr>
      <w:r>
        <w:t xml:space="preserve">This allows species to have per capita effects that depend on density but the competitive effects of each species are still additive. </w:t>
      </w:r>
      <w:r w:rsidR="00390672">
        <w:t xml:space="preserve">We fit </w:t>
      </w:r>
      <w:r w:rsidR="00CC0BA7">
        <w:t>separate competition models for each of three species</w:t>
      </w:r>
      <w:r w:rsidR="00390672">
        <w:t xml:space="preserve"> </w:t>
      </w:r>
      <w:r w:rsidR="00CC0BA7">
        <w:t xml:space="preserve">using the </w:t>
      </w:r>
      <w:r w:rsidR="00CC0BA7" w:rsidRPr="00CC0BA7">
        <w:rPr>
          <w:rFonts w:ascii="Lucida Console" w:hAnsi="Lucida Console"/>
        </w:rPr>
        <w:t>nls</w:t>
      </w:r>
      <w:r w:rsidR="00390672">
        <w:t xml:space="preserve"> </w:t>
      </w:r>
      <w:r w:rsidR="00CC0BA7">
        <w:t>package</w:t>
      </w:r>
      <w:r w:rsidR="00390672">
        <w:t xml:space="preserve"> in R. </w:t>
      </w:r>
      <w:r w:rsidR="00CC0BA7">
        <w:t>We</w:t>
      </w:r>
      <w:r w:rsidR="00390672">
        <w:t xml:space="preserve"> calculate</w:t>
      </w:r>
      <w:r w:rsidR="00BA6556">
        <w:t>d</w:t>
      </w:r>
      <w:r w:rsidR="00390672">
        <w:t xml:space="preserve"> </w:t>
      </w:r>
      <m:oMath>
        <m:sSub>
          <m:sSubPr>
            <m:ctrlPr>
              <w:rPr>
                <w:rFonts w:ascii="Cambria Math" w:hAnsi="Cambria Math"/>
              </w:rPr>
            </m:ctrlPr>
          </m:sSubPr>
          <m:e>
            <m:r>
              <w:rPr>
                <w:rFonts w:ascii="Cambria Math" w:hAnsi="Cambria Math"/>
              </w:rPr>
              <m:t>λ</m:t>
            </m:r>
          </m:e>
          <m:sub>
            <m:r>
              <w:rPr>
                <w:rFonts w:ascii="Cambria Math" w:hAnsi="Cambria Math"/>
              </w:rPr>
              <m:t>i</m:t>
            </m:r>
          </m:sub>
        </m:sSub>
      </m:oMath>
      <w:r w:rsidR="00390672">
        <w:t xml:space="preserve"> for each species as the per capita fecundity in </w:t>
      </w:r>
      <w:r w:rsidR="00CC0BA7">
        <w:t xml:space="preserve">the absence of any competitors </w:t>
      </w:r>
      <w:r w:rsidR="00390672">
        <w:t>and set this as a fixed parameter</w:t>
      </w:r>
      <w:r w:rsidR="00CC0BA7">
        <w:t xml:space="preserve"> when fitting the models</w:t>
      </w:r>
      <w:r w:rsidR="00390672">
        <w:t>.</w:t>
      </w:r>
      <w:r w:rsidR="002A42D8">
        <w:t xml:space="preserve"> </w:t>
      </w:r>
    </w:p>
    <w:p w14:paraId="1C0D5464" w14:textId="38AB19C1" w:rsidR="00F77140" w:rsidRDefault="00F77140" w:rsidP="002F762A">
      <w:pPr>
        <w:spacing w:after="202"/>
        <w:contextualSpacing/>
      </w:pPr>
      <w:r>
        <w:lastRenderedPageBreak/>
        <w:t>In order to detect HOI</w:t>
      </w:r>
      <w:r w:rsidR="00F90404">
        <w:t>s</w:t>
      </w:r>
      <w:r>
        <w:t xml:space="preserve"> </w:t>
      </w:r>
      <w:r w:rsidR="00377F99">
        <w:t xml:space="preserve">emerging from these simple dynamics </w:t>
      </w:r>
      <w:r>
        <w:t xml:space="preserve">and measure their strength we first fit the phenomenological models to cases where </w:t>
      </w:r>
      <w:r w:rsidR="00F90404">
        <w:t xml:space="preserve">each focal </w:t>
      </w:r>
      <w:r>
        <w:t xml:space="preserve">species faced increasing densities of one </w:t>
      </w:r>
      <w:r w:rsidR="00DC6F10">
        <w:t xml:space="preserve">other </w:t>
      </w:r>
      <w:r>
        <w:t xml:space="preserve">competitor </w:t>
      </w:r>
      <w:r w:rsidR="006108D0">
        <w:t xml:space="preserve">species </w:t>
      </w:r>
      <w:r>
        <w:t>at a time</w:t>
      </w:r>
      <w:r w:rsidR="00DC6F10">
        <w:t>- the pairwise case</w:t>
      </w:r>
      <w:r>
        <w:t xml:space="preserve">.  Once we had shown that phenomenological models fit these </w:t>
      </w:r>
      <w:r w:rsidR="00DC6F10">
        <w:t>pairwise dynamics</w:t>
      </w:r>
      <w:r w:rsidR="00BE0FC8">
        <w:t xml:space="preserve"> </w:t>
      </w:r>
      <w:r>
        <w:t>adequately we used the</w:t>
      </w:r>
      <w:r w:rsidR="00DB194D">
        <w:t xml:space="preserve"> best fitting</w:t>
      </w:r>
      <w:r>
        <w:t xml:space="preserve"> model to predict species fecundity in the case where the focal species </w:t>
      </w:r>
      <w:r w:rsidR="00AE1B29">
        <w:t xml:space="preserve">simultaneously </w:t>
      </w:r>
      <w:r>
        <w:t xml:space="preserve">faces two </w:t>
      </w:r>
      <w:r w:rsidR="006108D0">
        <w:t xml:space="preserve">interspecific </w:t>
      </w:r>
      <w:r w:rsidR="00BE0FC8">
        <w:t xml:space="preserve">competitor </w:t>
      </w:r>
      <w:r>
        <w:t xml:space="preserve">species. This </w:t>
      </w:r>
      <w:r w:rsidR="00AE1B29">
        <w:t xml:space="preserve">approach provides </w:t>
      </w:r>
      <w:r>
        <w:t xml:space="preserve">a direct and concise test of the assumption of additive species effects in this simulation.  If species effects are additive, then </w:t>
      </w:r>
      <w:r w:rsidR="00DB194D">
        <w:t xml:space="preserve">our model fit to </w:t>
      </w:r>
      <w:r w:rsidR="002F170D">
        <w:t>density gradients of a single competitor species should be able to predict the joint effect of competition from two competitor species together</w:t>
      </w:r>
      <w:r>
        <w:t xml:space="preserve">. </w:t>
      </w:r>
      <w:r w:rsidR="002F170D">
        <w:t>The average deviation between the fecundity of each species predicted by the additive phenomenological model and the fecundity observed in the simulations is a measure of the effect of the HOIs between the competitors</w:t>
      </w:r>
      <w:r>
        <w:t xml:space="preserve">.  </w:t>
      </w:r>
      <w:r w:rsidR="007B3A2B">
        <w:t xml:space="preserve">Importantly, this approach does not require that we specify the </w:t>
      </w:r>
      <w:r w:rsidR="00CB5754">
        <w:t>functional form</w:t>
      </w:r>
      <w:r w:rsidR="007B3A2B">
        <w:t xml:space="preserve"> of the higher order term- i.e. whether a function </w:t>
      </w:r>
      <w:r w:rsidR="009A0425">
        <w:t xml:space="preserve">that includes an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or </w:t>
      </w:r>
      <m:oMath>
        <m:sSub>
          <m:sSubPr>
            <m:ctrlPr>
              <w:rPr>
                <w:rFonts w:ascii="Cambria Math" w:hAnsi="Cambria Math"/>
                <w:i/>
              </w:rPr>
            </m:ctrlPr>
          </m:sSubPr>
          <m:e>
            <m:r>
              <w:rPr>
                <w:rFonts w:ascii="Cambria Math" w:hAnsi="Cambria Math"/>
              </w:rPr>
              <m:t>n</m:t>
            </m:r>
          </m:e>
          <m:sub>
            <m:r>
              <w:rPr>
                <w:rFonts w:ascii="Cambria Math" w:hAnsi="Cambria Math"/>
              </w:rPr>
              <m:t>j</m:t>
            </m:r>
          </m:sub>
        </m:sSub>
        <m:sSub>
          <m:sSubPr>
            <m:ctrlPr>
              <w:rPr>
                <w:rFonts w:ascii="Cambria Math" w:hAnsi="Cambria Math"/>
                <w:i/>
              </w:rPr>
            </m:ctrlPr>
          </m:sSubPr>
          <m:e>
            <m:r>
              <w:rPr>
                <w:rFonts w:ascii="Cambria Math" w:hAnsi="Cambria Math"/>
              </w:rPr>
              <m:t>/n</m:t>
            </m:r>
          </m:e>
          <m:sub>
            <m:r>
              <w:rPr>
                <w:rFonts w:ascii="Cambria Math" w:hAnsi="Cambria Math"/>
              </w:rPr>
              <m:t>k</m:t>
            </m:r>
          </m:sub>
        </m:sSub>
      </m:oMath>
      <w:r w:rsidR="009A0425">
        <w:t xml:space="preserve"> term best describes the data.</w:t>
      </w:r>
    </w:p>
    <w:p w14:paraId="217440DB" w14:textId="0706840D" w:rsidR="00B93196" w:rsidRDefault="00E97CEA" w:rsidP="00057A7A">
      <w:pPr>
        <w:pStyle w:val="Heading"/>
      </w:pPr>
      <w:bookmarkStart w:id="326" w:name="model-fits"/>
      <w:bookmarkEnd w:id="326"/>
      <w:r>
        <w:t>Evidence for HOIs</w:t>
      </w:r>
    </w:p>
    <w:p w14:paraId="4A4722B6" w14:textId="02948857" w:rsidR="00DA3D20" w:rsidRDefault="00E97CEA">
      <w:pPr>
        <w:spacing w:after="202"/>
        <w:contextualSpacing/>
      </w:pPr>
      <w:r>
        <w:t xml:space="preserve">For all three species we found that the modified phenomenological competition model with varying exponents on species effects fit the </w:t>
      </w:r>
      <w:r w:rsidR="00021DB6">
        <w:t>simulated data accurately</w:t>
      </w:r>
      <w:r w:rsidR="002F170D">
        <w:t xml:space="preserve"> (</w:t>
      </w:r>
      <w:r w:rsidR="00021DB6">
        <w:t>, whereas the standard model with one coefficient per</w:t>
      </w:r>
      <w:r w:rsidR="00BE0FC8">
        <w:t xml:space="preserve"> </w:t>
      </w:r>
      <w:r w:rsidR="00CB5754">
        <w:t>recipient of competition</w:t>
      </w:r>
      <w:r w:rsidR="00021DB6">
        <w:t xml:space="preserve"> did not fit the data </w:t>
      </w:r>
      <w:r w:rsidR="00BE0FC8">
        <w:t xml:space="preserve">as </w:t>
      </w:r>
      <w:r w:rsidR="00021DB6">
        <w:t>well</w:t>
      </w:r>
      <w:r>
        <w:t xml:space="preserve"> (</w:t>
      </w:r>
      <w:r w:rsidR="002F170D">
        <w:fldChar w:fldCharType="begin"/>
      </w:r>
      <w:r w:rsidR="002F170D">
        <w:instrText xml:space="preserve"> REF _Ref514237754 \h </w:instrText>
      </w:r>
      <w:r w:rsidR="002F170D">
        <w:fldChar w:fldCharType="separate"/>
      </w:r>
      <w:ins w:id="327" w:author="Andy Kleinhesselink" w:date="2018-10-23T17:58:00Z">
        <w:r w:rsidR="00613786">
          <w:t xml:space="preserve">Figure </w:t>
        </w:r>
        <w:r w:rsidR="00613786">
          <w:rPr>
            <w:noProof/>
          </w:rPr>
          <w:t>4</w:t>
        </w:r>
      </w:ins>
      <w:del w:id="328" w:author="Andy Kleinhesselink" w:date="2018-10-23T17:58:00Z">
        <w:r w:rsidR="004C4E00" w:rsidDel="00613786">
          <w:delText xml:space="preserve">Figure </w:delText>
        </w:r>
        <w:r w:rsidR="004C4E00" w:rsidDel="00613786">
          <w:rPr>
            <w:noProof/>
          </w:rPr>
          <w:delText>3</w:delText>
        </w:r>
      </w:del>
      <w:r w:rsidR="002F170D">
        <w:fldChar w:fldCharType="end"/>
      </w:r>
      <w:r>
        <w:t xml:space="preserve">).  </w:t>
      </w:r>
      <w:r w:rsidR="00D27415">
        <w:t>W</w:t>
      </w:r>
      <w:r w:rsidR="00183126">
        <w:t>hen w</w:t>
      </w:r>
      <w:r w:rsidR="00D27415">
        <w:t xml:space="preserve">e tested </w:t>
      </w:r>
      <w:r w:rsidR="00AF4FB3">
        <w:t>how well</w:t>
      </w:r>
      <w:r w:rsidR="00D27415">
        <w:t xml:space="preserve"> the </w:t>
      </w:r>
      <w:r w:rsidR="00AF4FB3">
        <w:t xml:space="preserve">pairwise </w:t>
      </w:r>
      <w:r w:rsidR="00D27415">
        <w:t xml:space="preserve">competition </w:t>
      </w:r>
      <w:r w:rsidR="00021DB6">
        <w:t>model</w:t>
      </w:r>
      <w:r w:rsidR="00AF4FB3">
        <w:t xml:space="preserve"> fit</w:t>
      </w:r>
      <w:r w:rsidR="00021DB6">
        <w:t xml:space="preserve">s </w:t>
      </w:r>
      <w:r w:rsidR="00D27415">
        <w:t xml:space="preserve">predict </w:t>
      </w:r>
      <w:r w:rsidR="00AF4FB3">
        <w:t>species</w:t>
      </w:r>
      <w:r w:rsidR="009B7DE8">
        <w:t>’</w:t>
      </w:r>
      <w:r w:rsidR="00AF4FB3">
        <w:t xml:space="preserve"> </w:t>
      </w:r>
      <w:r w:rsidR="00D27415">
        <w:t xml:space="preserve">response to </w:t>
      </w:r>
      <w:r w:rsidR="00AF4FB3">
        <w:t xml:space="preserve">simultaneous competition from </w:t>
      </w:r>
      <w:r w:rsidR="00D27415">
        <w:t xml:space="preserve">two </w:t>
      </w:r>
      <w:r w:rsidR="00AF4FB3">
        <w:t xml:space="preserve">other </w:t>
      </w:r>
      <w:r w:rsidR="00D27415">
        <w:t>species</w:t>
      </w:r>
      <w:r w:rsidR="00AF4FB3">
        <w:t xml:space="preserve">, we found the emergence of HOIs depended </w:t>
      </w:r>
      <w:r w:rsidR="009B7DE8">
        <w:t>on the focal</w:t>
      </w:r>
      <w:r w:rsidR="00AF4FB3">
        <w:t xml:space="preserve"> species</w:t>
      </w:r>
      <w:r w:rsidR="009B7DE8">
        <w:t>’</w:t>
      </w:r>
      <w:r w:rsidR="00AF4FB3">
        <w:t xml:space="preserve"> phenology </w:t>
      </w:r>
      <w:r w:rsidR="002F170D">
        <w:t>(</w:t>
      </w:r>
      <w:r w:rsidR="002F170D">
        <w:fldChar w:fldCharType="begin"/>
      </w:r>
      <w:r w:rsidR="002F170D">
        <w:instrText xml:space="preserve"> REF _Ref524701722 \h </w:instrText>
      </w:r>
      <w:r w:rsidR="002F170D">
        <w:fldChar w:fldCharType="separate"/>
      </w:r>
      <w:ins w:id="329" w:author="Andy Kleinhesselink" w:date="2018-10-23T17:58:00Z">
        <w:r w:rsidR="00613786">
          <w:t xml:space="preserve">Figure </w:t>
        </w:r>
        <w:r w:rsidR="00613786">
          <w:rPr>
            <w:noProof/>
          </w:rPr>
          <w:t>5</w:t>
        </w:r>
      </w:ins>
      <w:del w:id="330" w:author="Andy Kleinhesselink" w:date="2018-10-23T17:58:00Z">
        <w:r w:rsidR="004C4E00" w:rsidDel="00613786">
          <w:delText xml:space="preserve">Figure </w:delText>
        </w:r>
        <w:r w:rsidR="004C4E00" w:rsidDel="00613786">
          <w:rPr>
            <w:noProof/>
          </w:rPr>
          <w:delText>4</w:delText>
        </w:r>
      </w:del>
      <w:r w:rsidR="002F170D">
        <w:fldChar w:fldCharType="end"/>
      </w:r>
      <w:r w:rsidR="002F170D">
        <w:t>)</w:t>
      </w:r>
      <w:r w:rsidR="00D27415">
        <w:t>.</w:t>
      </w:r>
      <w:r w:rsidR="00B251E4">
        <w:t xml:space="preserve"> For</w:t>
      </w:r>
      <w:r w:rsidR="002F170D">
        <w:t xml:space="preserve"> the </w:t>
      </w:r>
      <w:r w:rsidR="002F170D">
        <w:lastRenderedPageBreak/>
        <w:t>early species</w:t>
      </w:r>
      <w:r w:rsidR="00B72E69">
        <w:t>,</w:t>
      </w:r>
      <w:r w:rsidR="00B251E4">
        <w:t xml:space="preserve"> the </w:t>
      </w:r>
      <w:r w:rsidR="009B7DE8">
        <w:t xml:space="preserve">observed </w:t>
      </w:r>
      <w:r w:rsidR="00B251E4">
        <w:t xml:space="preserve">effect </w:t>
      </w:r>
      <w:r w:rsidR="009B7DE8">
        <w:t xml:space="preserve">of the two other competitors </w:t>
      </w:r>
      <w:r w:rsidR="00B72E69">
        <w:t xml:space="preserve">on its growth </w:t>
      </w:r>
      <w:r w:rsidR="00B251E4">
        <w:t>was</w:t>
      </w:r>
      <w:r w:rsidR="00B72E69">
        <w:t xml:space="preserve"> close to </w:t>
      </w:r>
      <w:r w:rsidR="00A33C70">
        <w:t xml:space="preserve">that </w:t>
      </w:r>
      <w:r w:rsidR="009B7DE8">
        <w:t xml:space="preserve">predicted by each of their pairwise effects </w:t>
      </w:r>
      <w:r w:rsidR="00B251E4">
        <w:t>(</w:t>
      </w:r>
      <w:r w:rsidR="002F170D">
        <w:fldChar w:fldCharType="begin"/>
      </w:r>
      <w:r w:rsidR="002F170D">
        <w:instrText xml:space="preserve"> REF _Ref524702022 \h </w:instrText>
      </w:r>
      <w:r w:rsidR="002F170D">
        <w:fldChar w:fldCharType="separate"/>
      </w:r>
      <w:ins w:id="331" w:author="Andy Kleinhesselink" w:date="2018-10-23T17:58:00Z">
        <w:r w:rsidR="00613786">
          <w:t xml:space="preserve">Figure </w:t>
        </w:r>
        <w:r w:rsidR="00613786">
          <w:rPr>
            <w:noProof/>
          </w:rPr>
          <w:t>6</w:t>
        </w:r>
      </w:ins>
      <w:del w:id="332" w:author="Andy Kleinhesselink" w:date="2018-10-23T17:58:00Z">
        <w:r w:rsidR="004C4E00" w:rsidDel="00613786">
          <w:delText xml:space="preserve">Figure </w:delText>
        </w:r>
        <w:r w:rsidR="004C4E00" w:rsidDel="00613786">
          <w:rPr>
            <w:noProof/>
          </w:rPr>
          <w:delText>5</w:delText>
        </w:r>
      </w:del>
      <w:r w:rsidR="002F170D">
        <w:fldChar w:fldCharType="end"/>
      </w:r>
      <w:r w:rsidR="00605492">
        <w:t xml:space="preserve">).  For </w:t>
      </w:r>
      <w:r w:rsidR="002F170D">
        <w:t>the mid and late season species</w:t>
      </w:r>
      <w:r w:rsidR="00605492">
        <w:t>,</w:t>
      </w:r>
      <w:r w:rsidR="002F170D">
        <w:t xml:space="preserve"> the predicted fecundity </w:t>
      </w:r>
      <w:r w:rsidR="00B72E69">
        <w:t xml:space="preserve">based on pairwise interactions </w:t>
      </w:r>
      <w:r w:rsidR="002F170D">
        <w:t xml:space="preserve">did not match the observed fecundity when </w:t>
      </w:r>
      <w:r w:rsidR="00B72E69">
        <w:t xml:space="preserve">the focal species faced the </w:t>
      </w:r>
      <w:r w:rsidR="002F170D">
        <w:t xml:space="preserve">two </w:t>
      </w:r>
      <w:r w:rsidR="00B72E69">
        <w:t xml:space="preserve">other </w:t>
      </w:r>
      <w:r w:rsidR="002F170D">
        <w:t xml:space="preserve">competitors at once </w:t>
      </w:r>
      <w:r w:rsidR="00B251E4">
        <w:t>(</w:t>
      </w:r>
      <w:r w:rsidR="002F170D">
        <w:fldChar w:fldCharType="begin"/>
      </w:r>
      <w:r w:rsidR="002F170D">
        <w:instrText xml:space="preserve"> REF _Ref524702022 \h </w:instrText>
      </w:r>
      <w:r w:rsidR="002F170D">
        <w:fldChar w:fldCharType="separate"/>
      </w:r>
      <w:ins w:id="333" w:author="Andy Kleinhesselink" w:date="2018-10-23T17:58:00Z">
        <w:r w:rsidR="00613786">
          <w:t xml:space="preserve">Figure </w:t>
        </w:r>
        <w:r w:rsidR="00613786">
          <w:rPr>
            <w:noProof/>
          </w:rPr>
          <w:t>6</w:t>
        </w:r>
      </w:ins>
      <w:del w:id="334" w:author="Andy Kleinhesselink" w:date="2018-10-23T17:58:00Z">
        <w:r w:rsidR="004C4E00" w:rsidDel="00613786">
          <w:delText xml:space="preserve">Figure </w:delText>
        </w:r>
        <w:r w:rsidR="004C4E00" w:rsidDel="00613786">
          <w:rPr>
            <w:noProof/>
          </w:rPr>
          <w:delText>5</w:delText>
        </w:r>
      </w:del>
      <w:r w:rsidR="002F170D">
        <w:fldChar w:fldCharType="end"/>
      </w:r>
      <w:r w:rsidR="00B251E4">
        <w:t xml:space="preserve">).  </w:t>
      </w:r>
      <w:r w:rsidR="002F170D">
        <w:t xml:space="preserve">Specifically, the additive model underpredicted the strength of competition </w:t>
      </w:r>
      <w:r w:rsidR="0044559B">
        <w:t xml:space="preserve">on the </w:t>
      </w:r>
      <w:r w:rsidR="00175B82">
        <w:t>mid-season</w:t>
      </w:r>
      <w:r w:rsidR="002F170D">
        <w:t xml:space="preserve"> species (</w:t>
      </w:r>
      <w:r w:rsidR="002F170D">
        <w:fldChar w:fldCharType="begin"/>
      </w:r>
      <w:r w:rsidR="002F170D">
        <w:instrText xml:space="preserve"> REF _Ref524702022 \h </w:instrText>
      </w:r>
      <w:r w:rsidR="002F170D">
        <w:fldChar w:fldCharType="separate"/>
      </w:r>
      <w:ins w:id="335" w:author="Andy Kleinhesselink" w:date="2018-10-23T17:58:00Z">
        <w:r w:rsidR="00613786">
          <w:t xml:space="preserve">Figure </w:t>
        </w:r>
        <w:r w:rsidR="00613786">
          <w:rPr>
            <w:noProof/>
          </w:rPr>
          <w:t>6</w:t>
        </w:r>
      </w:ins>
      <w:del w:id="336"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b), and overpredicted the strength of competition on the late species (</w:t>
      </w:r>
      <w:r w:rsidR="002F170D">
        <w:fldChar w:fldCharType="begin"/>
      </w:r>
      <w:r w:rsidR="002F170D">
        <w:instrText xml:space="preserve"> REF _Ref524702022 \h </w:instrText>
      </w:r>
      <w:r w:rsidR="002F170D">
        <w:fldChar w:fldCharType="separate"/>
      </w:r>
      <w:ins w:id="337" w:author="Andy Kleinhesselink" w:date="2018-10-23T17:58:00Z">
        <w:r w:rsidR="00613786">
          <w:t xml:space="preserve">Figure </w:t>
        </w:r>
        <w:r w:rsidR="00613786">
          <w:rPr>
            <w:noProof/>
          </w:rPr>
          <w:t>6</w:t>
        </w:r>
      </w:ins>
      <w:del w:id="338" w:author="Andy Kleinhesselink" w:date="2018-10-23T17:58:00Z">
        <w:r w:rsidR="004C4E00" w:rsidDel="00613786">
          <w:delText xml:space="preserve">Figure </w:delText>
        </w:r>
        <w:r w:rsidR="004C4E00" w:rsidDel="00613786">
          <w:rPr>
            <w:noProof/>
          </w:rPr>
          <w:delText>5</w:delText>
        </w:r>
      </w:del>
      <w:r w:rsidR="002F170D">
        <w:fldChar w:fldCharType="end"/>
      </w:r>
      <w:r w:rsidR="002F170D">
        <w:t xml:space="preserve"> c). </w:t>
      </w:r>
      <w:r w:rsidR="006564A4">
        <w:t xml:space="preserve"> </w:t>
      </w:r>
      <w:r w:rsidR="0044559B">
        <w:t>The difference between the predicted and observed effects of competition on the mid and late season species indicate the presence of HOIs</w:t>
      </w:r>
      <w:r w:rsidR="00B42190">
        <w:t xml:space="preserve">: </w:t>
      </w:r>
      <w:r w:rsidR="0044559B">
        <w:t xml:space="preserve">in other </w:t>
      </w:r>
      <w:r w:rsidR="00175B82">
        <w:t>words,</w:t>
      </w:r>
      <w:r w:rsidR="0044559B">
        <w:t xml:space="preserve"> </w:t>
      </w:r>
      <w:r w:rsidR="00B42190">
        <w:t xml:space="preserve">competitors’ effects change depending on the presence of other competing species.  </w:t>
      </w:r>
    </w:p>
    <w:p w14:paraId="6E664418" w14:textId="132FB32A" w:rsidR="00B353DB" w:rsidRDefault="00DA3D20">
      <w:pPr>
        <w:spacing w:after="202"/>
        <w:contextualSpacing/>
      </w:pPr>
      <w:r>
        <w:t xml:space="preserve">In sum, our example shows that even in a relatively simple resource competition model, the effects of multi-species competition may not match the additive effects of </w:t>
      </w:r>
      <w:commentRangeStart w:id="339"/>
      <w:r>
        <w:t xml:space="preserve">pairwise </w:t>
      </w:r>
      <w:commentRangeEnd w:id="339"/>
      <w:r>
        <w:rPr>
          <w:rStyle w:val="CommentReference"/>
        </w:rPr>
        <w:commentReference w:id="339"/>
      </w:r>
      <w:r>
        <w:t xml:space="preserve">species competition.  </w:t>
      </w:r>
      <w:r w:rsidR="00AA06FA">
        <w:t>O</w:t>
      </w:r>
      <w:r w:rsidR="00B42190">
        <w:t xml:space="preserve">ur method of comparing the effects of competition assuming additivity to the observed effects of </w:t>
      </w:r>
      <w:r w:rsidR="00AA06FA">
        <w:t xml:space="preserve">multispecies </w:t>
      </w:r>
      <w:r w:rsidR="00B42190">
        <w:t xml:space="preserve">competition is a useful way to determine the presence of HOIs without assuming a specific functional form for the HOIs.  This makes it a diagnostic tool, not a way to predict multispecies community dynamics.  </w:t>
      </w:r>
    </w:p>
    <w:p w14:paraId="00BEA10F" w14:textId="77777777" w:rsidR="00CC55F7" w:rsidRDefault="00CC55F7" w:rsidP="00CC55F7">
      <w:pPr>
        <w:spacing w:after="202"/>
        <w:ind w:firstLine="0"/>
        <w:contextualSpacing/>
        <w:rPr>
          <w:b/>
        </w:rPr>
      </w:pPr>
      <w:r w:rsidRPr="00EA5C0F">
        <w:rPr>
          <w:b/>
        </w:rPr>
        <w:t>Box</w:t>
      </w:r>
      <w:r>
        <w:rPr>
          <w:b/>
        </w:rPr>
        <w:t xml:space="preserve"> 2</w:t>
      </w:r>
      <w:r w:rsidRPr="00EA5C0F">
        <w:rPr>
          <w:b/>
        </w:rPr>
        <w:t xml:space="preserve">: </w:t>
      </w:r>
      <w:r>
        <w:rPr>
          <w:b/>
        </w:rPr>
        <w:t>The problem of non-constant competition coefficients -----------------</w:t>
      </w:r>
    </w:p>
    <w:p w14:paraId="2C356703" w14:textId="5EC8274D" w:rsidR="00CC55F7" w:rsidRDefault="00CC55F7" w:rsidP="00CC55F7">
      <w:pPr>
        <w:pBdr>
          <w:bottom w:val="single" w:sz="6" w:space="1" w:color="auto"/>
        </w:pBdr>
        <w:spacing w:after="202"/>
        <w:ind w:firstLine="0"/>
        <w:contextualSpacing/>
      </w:pPr>
      <w:r>
        <w:tab/>
        <w:t>We found that interspecific competition did not have constant per capita effects on the mid and late season species (</w:t>
      </w:r>
      <w:r w:rsidR="001C76DC">
        <w:fldChar w:fldCharType="begin"/>
      </w:r>
      <w:r w:rsidR="001C76DC">
        <w:instrText xml:space="preserve"> REF _Ref514237754 \h </w:instrText>
      </w:r>
      <w:r w:rsidR="001C76DC">
        <w:fldChar w:fldCharType="separate"/>
      </w:r>
      <w:ins w:id="340" w:author="Andy Kleinhesselink" w:date="2018-10-23T17:58:00Z">
        <w:r w:rsidR="00613786">
          <w:t xml:space="preserve">Figure </w:t>
        </w:r>
        <w:r w:rsidR="00613786">
          <w:rPr>
            <w:noProof/>
          </w:rPr>
          <w:t>4</w:t>
        </w:r>
      </w:ins>
      <w:del w:id="341" w:author="Andy Kleinhesselink" w:date="2018-10-23T17:58:00Z">
        <w:r w:rsidR="004C4E00" w:rsidDel="00613786">
          <w:delText xml:space="preserve">Figure </w:delText>
        </w:r>
        <w:r w:rsidR="004C4E00" w:rsidDel="00613786">
          <w:rPr>
            <w:noProof/>
          </w:rPr>
          <w:delText>3</w:delText>
        </w:r>
      </w:del>
      <w:r w:rsidR="001C76DC">
        <w:fldChar w:fldCharType="end"/>
      </w:r>
      <w:r>
        <w:t>).  In order to fit the</w:t>
      </w:r>
      <w:r w:rsidR="001C76DC">
        <w:t>se</w:t>
      </w:r>
      <w:r>
        <w:t xml:space="preserve"> effects</w:t>
      </w:r>
      <w:r w:rsidR="001C76DC">
        <w:t>,</w:t>
      </w:r>
      <w:r>
        <w:t xml:space="preserve"> we modif</w:t>
      </w:r>
      <w:r w:rsidR="001C76DC">
        <w:t>ied</w:t>
      </w:r>
      <w:r>
        <w:t xml:space="preserve"> each of the interspecific competition terms with an exponent, </w:t>
      </w:r>
      <m:oMath>
        <m:sSub>
          <m:sSubPr>
            <m:ctrlPr>
              <w:rPr>
                <w:rFonts w:ascii="Cambria Math" w:hAnsi="Cambria Math"/>
                <w:i/>
              </w:rPr>
            </m:ctrlPr>
          </m:sSubPr>
          <m:e>
            <m:r>
              <w:rPr>
                <w:rFonts w:ascii="Cambria Math" w:hAnsi="Cambria Math"/>
              </w:rPr>
              <m:t>τ</m:t>
            </m:r>
          </m:e>
          <m:sub>
            <m:r>
              <w:rPr>
                <w:rFonts w:ascii="Cambria Math" w:hAnsi="Cambria Math"/>
              </w:rPr>
              <m:t>ij</m:t>
            </m:r>
          </m:sub>
        </m:sSub>
      </m:oMath>
      <w:r>
        <w:t>, in equation 8. This creates a conceptual</w:t>
      </w:r>
      <w:r w:rsidR="001C76DC">
        <w:t xml:space="preserve"> problem</w:t>
      </w:r>
      <w:r>
        <w:t xml:space="preserve"> in applying our definition of HOIs in this system (Box 1). </w:t>
      </w:r>
    </w:p>
    <w:p w14:paraId="5604CC1F" w14:textId="245F1B9D" w:rsidR="00432C3E" w:rsidRDefault="00CC55F7" w:rsidP="008A121F">
      <w:pPr>
        <w:pBdr>
          <w:bottom w:val="single" w:sz="6" w:space="1" w:color="auto"/>
        </w:pBdr>
        <w:spacing w:after="202"/>
        <w:ind w:firstLine="0"/>
        <w:contextualSpacing/>
      </w:pPr>
      <w:r>
        <w:lastRenderedPageBreak/>
        <w:tab/>
        <w:t xml:space="preserve">To see why, consider two species, species A and B, with identical resource consumption curves and therefore identical effects on a third competitor, species C.  If we use equation 8 to model how the per capita fecundity of species C declines in response to density of A and B separately we would find that the parameters for the two competitors were identical: </w:t>
      </w:r>
      <m:oMath>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CA</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CB</m:t>
            </m:r>
          </m:sub>
        </m:sSub>
      </m:oMath>
      <w:r>
        <w:t xml:space="preserve">, and </w:t>
      </w:r>
      <m:oMath>
        <m:r>
          <w:rPr>
            <w:rFonts w:ascii="Cambria Math" w:hAnsi="Cambria Math"/>
          </w:rPr>
          <m:t>τ=</m:t>
        </m:r>
        <m:sSub>
          <m:sSubPr>
            <m:ctrlPr>
              <w:rPr>
                <w:rFonts w:ascii="Cambria Math" w:hAnsi="Cambria Math"/>
                <w:i/>
              </w:rPr>
            </m:ctrlPr>
          </m:sSubPr>
          <m:e>
            <m:r>
              <w:rPr>
                <w:rFonts w:ascii="Cambria Math" w:hAnsi="Cambria Math"/>
              </w:rPr>
              <m:t>τ</m:t>
            </m:r>
          </m:e>
          <m:sub>
            <m:r>
              <w:rPr>
                <w:rFonts w:ascii="Cambria Math" w:hAnsi="Cambria Math"/>
              </w:rPr>
              <m:t>AC</m:t>
            </m:r>
          </m:sub>
        </m:sSub>
        <m:r>
          <w:rPr>
            <w:rFonts w:ascii="Cambria Math" w:hAnsi="Cambria Math"/>
          </w:rPr>
          <m:t xml:space="preserve">= </m:t>
        </m:r>
        <m:sSub>
          <m:sSubPr>
            <m:ctrlPr>
              <w:rPr>
                <w:rFonts w:ascii="Cambria Math" w:hAnsi="Cambria Math"/>
                <w:i/>
              </w:rPr>
            </m:ctrlPr>
          </m:sSubPr>
          <m:e>
            <m:r>
              <w:rPr>
                <w:rFonts w:ascii="Cambria Math" w:hAnsi="Cambria Math"/>
              </w:rPr>
              <m:t>τ</m:t>
            </m:r>
          </m:e>
          <m:sub>
            <m:r>
              <w:rPr>
                <w:rFonts w:ascii="Cambria Math" w:hAnsi="Cambria Math"/>
              </w:rPr>
              <m:t>AB</m:t>
            </m:r>
          </m:sub>
        </m:sSub>
      </m:oMath>
      <w:r>
        <w:t xml:space="preserve">. Our definition of HOIs suggests that if there are no HOIs, the true response of C to the combined effect of A and B </w:t>
      </w:r>
      <w:r w:rsidR="001C76DC">
        <w:t>together</w:t>
      </w:r>
      <w:r>
        <w:t xml:space="preserve"> </w:t>
      </w:r>
      <w:r w:rsidR="001C76DC">
        <w:t xml:space="preserve">will </w:t>
      </w:r>
      <w:r>
        <w:t>be proportional to the inverse of the sum of their separate competitive effects:</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oMath>
      <w:r>
        <w:t xml:space="preserve">, where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give the densities of A and B respectively.  However, since we have assumed that individuals of A and B are identical we know that their true effect on C must </w:t>
      </w:r>
      <w:r w:rsidR="001C76DC">
        <w:t xml:space="preserve">in fact </w:t>
      </w:r>
      <w:r>
        <w:t xml:space="preserve">be equal to the expression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r>
          <w:rPr>
            <w:rFonts w:ascii="Cambria Math" w:hAnsi="Cambria Math"/>
          </w:rPr>
          <m:t>.</m:t>
        </m:r>
      </m:oMath>
      <w:r>
        <w:t xml:space="preserve">  These two expressions are not equal, </w:t>
      </w:r>
      <m:oMath>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B</m:t>
                    </m:r>
                  </m:sub>
                </m:sSub>
              </m:e>
            </m:d>
          </m:e>
          <m:sup>
            <m:r>
              <w:rPr>
                <w:rFonts w:ascii="Cambria Math" w:hAnsi="Cambria Math"/>
              </w:rPr>
              <m:t>τ</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α</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e>
            </m:d>
          </m:e>
          <m:sup>
            <m:r>
              <w:rPr>
                <w:rFonts w:ascii="Cambria Math" w:hAnsi="Cambria Math"/>
              </w:rPr>
              <m:t>τ</m:t>
            </m:r>
          </m:sup>
        </m:sSup>
      </m:oMath>
      <w:r>
        <w:t>, for non-zero densities</w:t>
      </w:r>
      <w:r w:rsidR="001C76DC">
        <w:t xml:space="preserve"> of competitors and </w:t>
      </w:r>
      <w:r>
        <w:t xml:space="preserve">where </w:t>
      </w:r>
      <m:oMath>
        <m:r>
          <w:rPr>
            <w:rFonts w:ascii="Cambria Math" w:hAnsi="Cambria Math"/>
          </w:rPr>
          <m:t>α≠0</m:t>
        </m:r>
      </m:oMath>
      <w:r>
        <w:t xml:space="preserve"> and </w:t>
      </w:r>
      <m:oMath>
        <m:r>
          <w:rPr>
            <w:rFonts w:ascii="Cambria Math" w:hAnsi="Cambria Math"/>
          </w:rPr>
          <m:t>τ≠1</m:t>
        </m:r>
      </m:oMath>
      <w:r>
        <w:t xml:space="preserve">.  This means that our definition of HOIs, non-additivity of competitive effects, </w:t>
      </w:r>
      <w:r w:rsidR="001C76DC">
        <w:t>is</w:t>
      </w:r>
      <w:r>
        <w:t xml:space="preserve"> technically only </w:t>
      </w:r>
      <w:r w:rsidR="001C76DC">
        <w:t>correct</w:t>
      </w:r>
      <w:r>
        <w:t xml:space="preserve"> whe</w:t>
      </w:r>
      <w:r w:rsidR="001C76DC">
        <w:t>n</w:t>
      </w:r>
      <w:r>
        <w:t xml:space="preserve"> per capita interspecific effects are constant.  It also hints that any system that is characterized by non-constant per capita competition, should produce HOIs</w:t>
      </w:r>
      <w:r w:rsidR="001C76DC">
        <w:t xml:space="preserve">. </w:t>
      </w:r>
      <w:r>
        <w:t xml:space="preserve">[ end box 2] </w:t>
      </w:r>
    </w:p>
    <w:p w14:paraId="02BAE326" w14:textId="77777777" w:rsidR="004D0A07" w:rsidRDefault="004D0A07" w:rsidP="008A121F">
      <w:pPr>
        <w:spacing w:after="202"/>
        <w:ind w:firstLine="0"/>
        <w:contextualSpacing/>
      </w:pPr>
    </w:p>
    <w:p w14:paraId="0436FD2A" w14:textId="2389D733" w:rsidR="009C4676" w:rsidRPr="008A121F" w:rsidRDefault="0044559B" w:rsidP="009C2F65">
      <w:pPr>
        <w:spacing w:after="202"/>
        <w:ind w:firstLine="0"/>
        <w:contextualSpacing/>
        <w:rPr>
          <w:i/>
        </w:rPr>
      </w:pPr>
      <w:commentRangeStart w:id="342"/>
      <w:r w:rsidRPr="008A121F">
        <w:rPr>
          <w:i/>
        </w:rPr>
        <w:t>What Causes</w:t>
      </w:r>
      <w:r w:rsidR="006564A4" w:rsidRPr="008A121F">
        <w:rPr>
          <w:i/>
        </w:rPr>
        <w:t xml:space="preserve"> Higher Order Interactions</w:t>
      </w:r>
      <w:r w:rsidR="007B5C63" w:rsidRPr="008A121F">
        <w:rPr>
          <w:i/>
        </w:rPr>
        <w:t>?</w:t>
      </w:r>
      <w:commentRangeEnd w:id="342"/>
      <w:r w:rsidR="00F6700D">
        <w:rPr>
          <w:rStyle w:val="CommentReference"/>
        </w:rPr>
        <w:commentReference w:id="342"/>
      </w:r>
    </w:p>
    <w:p w14:paraId="4487EAEE" w14:textId="6691E036" w:rsidR="007D4E37" w:rsidRDefault="007722B8" w:rsidP="00BE0FC8">
      <w:pPr>
        <w:spacing w:after="202"/>
        <w:contextualSpacing/>
      </w:pPr>
      <w:r>
        <w:t xml:space="preserve">In this model, </w:t>
      </w:r>
      <w:r w:rsidR="005E388B">
        <w:t>HOIs emerge because</w:t>
      </w:r>
      <w:r w:rsidR="00BE0FC8">
        <w:t xml:space="preserve"> </w:t>
      </w:r>
      <w:r w:rsidR="00B42190">
        <w:t>species growth and resource uptake rates are dependent on the current availability of resources in the system (</w:t>
      </w:r>
      <w:r w:rsidR="0044559B">
        <w:fldChar w:fldCharType="begin"/>
      </w:r>
      <w:r w:rsidR="0044559B">
        <w:instrText xml:space="preserve"> REF _Ref514237815 \h </w:instrText>
      </w:r>
      <w:r w:rsidR="0044559B">
        <w:fldChar w:fldCharType="separate"/>
      </w:r>
      <w:ins w:id="343" w:author="Andy Kleinhesselink" w:date="2018-10-23T17:58:00Z">
        <w:r w:rsidR="00613786">
          <w:t xml:space="preserve">Figure </w:t>
        </w:r>
        <w:r w:rsidR="00613786">
          <w:rPr>
            <w:noProof/>
          </w:rPr>
          <w:t>3</w:t>
        </w:r>
      </w:ins>
      <w:del w:id="344" w:author="Andy Kleinhesselink" w:date="2018-10-23T17:58:00Z">
        <w:r w:rsidR="004C4E00" w:rsidDel="00613786">
          <w:delText xml:space="preserve">Figure </w:delText>
        </w:r>
        <w:r w:rsidR="004C4E00" w:rsidDel="00613786">
          <w:rPr>
            <w:noProof/>
          </w:rPr>
          <w:delText>2</w:delText>
        </w:r>
      </w:del>
      <w:r w:rsidR="0044559B">
        <w:fldChar w:fldCharType="end"/>
      </w:r>
      <w:r w:rsidR="0044559B">
        <w:t xml:space="preserve"> c</w:t>
      </w:r>
      <w:r w:rsidR="00B42190">
        <w:t>).  This means that as species use resources they not only affect the growth rates of their competitors</w:t>
      </w:r>
      <w:r w:rsidR="0044559B">
        <w:t xml:space="preserve">, but they can </w:t>
      </w:r>
      <w:r w:rsidR="00B42190">
        <w:t xml:space="preserve">also affect the net interaction between </w:t>
      </w:r>
      <w:r w:rsidR="00E27AD3">
        <w:t xml:space="preserve">their </w:t>
      </w:r>
      <w:r w:rsidR="00B42190">
        <w:t xml:space="preserve">competitors. </w:t>
      </w:r>
      <w:r w:rsidR="005E388B">
        <w:t xml:space="preserve">For instance, </w:t>
      </w:r>
      <w:r w:rsidR="0044559B">
        <w:t xml:space="preserve">the early species </w:t>
      </w:r>
      <w:r w:rsidR="005E388B">
        <w:t xml:space="preserve">has the most rapid growth and resource uptake rate early in the season when </w:t>
      </w:r>
      <w:r w:rsidR="005E388B">
        <w:lastRenderedPageBreak/>
        <w:t xml:space="preserve">resource </w:t>
      </w:r>
      <w:r w:rsidR="00BE0FC8">
        <w:t>concentrations are high</w:t>
      </w:r>
      <w:r w:rsidR="0044559B">
        <w:t xml:space="preserve"> </w:t>
      </w:r>
      <w:commentRangeStart w:id="345"/>
      <w:r w:rsidR="0044559B">
        <w:t>and it has</w:t>
      </w:r>
      <w:r w:rsidR="005E388B">
        <w:t xml:space="preserve"> a strong impact on early season</w:t>
      </w:r>
      <w:r w:rsidR="00BE0FC8">
        <w:t xml:space="preserve"> resource</w:t>
      </w:r>
      <w:r w:rsidR="0044559B">
        <w:t xml:space="preserve"> availability</w:t>
      </w:r>
      <w:commentRangeEnd w:id="345"/>
      <w:r w:rsidR="00165CD7">
        <w:rPr>
          <w:rStyle w:val="CommentReference"/>
        </w:rPr>
        <w:commentReference w:id="345"/>
      </w:r>
      <w:r w:rsidR="005E388B">
        <w:t xml:space="preserve">.  This shifts the resource uptake rates of </w:t>
      </w:r>
      <w:r w:rsidR="00356459">
        <w:t xml:space="preserve">the mid and late season species left </w:t>
      </w:r>
      <w:r w:rsidR="005E388B">
        <w:t xml:space="preserve">along their resource uptake curves. </w:t>
      </w:r>
      <w:r w:rsidR="007D4E37">
        <w:fldChar w:fldCharType="begin"/>
      </w:r>
      <w:r w:rsidR="007D4E37">
        <w:instrText xml:space="preserve"> REF _Ref527030555 \h </w:instrText>
      </w:r>
      <w:r w:rsidR="007D4E37">
        <w:fldChar w:fldCharType="separate"/>
      </w:r>
      <w:ins w:id="346" w:author="Andy Kleinhesselink" w:date="2018-10-23T17:58:00Z">
        <w:r w:rsidR="00613786">
          <w:t xml:space="preserve">Figure </w:t>
        </w:r>
        <w:r w:rsidR="00613786">
          <w:rPr>
            <w:noProof/>
          </w:rPr>
          <w:t>7</w:t>
        </w:r>
      </w:ins>
      <w:del w:id="347" w:author="Andy Kleinhesselink" w:date="2018-10-23T17:58:00Z">
        <w:r w:rsidR="007D4E37" w:rsidDel="00613786">
          <w:delText xml:space="preserve">Figure </w:delText>
        </w:r>
        <w:r w:rsidR="007D4E37" w:rsidDel="00613786">
          <w:rPr>
            <w:noProof/>
          </w:rPr>
          <w:delText>6</w:delText>
        </w:r>
      </w:del>
      <w:r w:rsidR="007D4E37">
        <w:fldChar w:fldCharType="end"/>
      </w:r>
      <w:r w:rsidR="007D4E37">
        <w:t xml:space="preserve">a shows how the timeseries of resource uptake rates of the mid and late season species shift earlier in response to the change in resource availability caused by the early season species.  </w:t>
      </w:r>
      <w:r w:rsidR="00356459">
        <w:t>B</w:t>
      </w:r>
      <w:r w:rsidR="0044559B">
        <w:t>ecause the</w:t>
      </w:r>
      <w:r w:rsidR="007D4E37">
        <w:t xml:space="preserve"> mid and late season species resource uptake </w:t>
      </w:r>
      <w:r w:rsidR="0044559B">
        <w:t>curves are shaped differently</w:t>
      </w:r>
      <w:r w:rsidR="00A8294F">
        <w:t xml:space="preserve">, this reduces the </w:t>
      </w:r>
      <w:r w:rsidR="006108D0">
        <w:t>uptake</w:t>
      </w:r>
      <w:r w:rsidR="00A8294F">
        <w:t xml:space="preserve"> rate of </w:t>
      </w:r>
      <w:r w:rsidR="00356459">
        <w:t>the mid-season species</w:t>
      </w:r>
      <w:r w:rsidR="00A8294F">
        <w:t xml:space="preserve"> more than </w:t>
      </w:r>
      <w:r w:rsidR="00356459">
        <w:t>the late season species</w:t>
      </w:r>
      <w:r w:rsidR="007D4E37">
        <w:t xml:space="preserve"> during the period of time when </w:t>
      </w:r>
      <w:r w:rsidR="009C120E">
        <w:t xml:space="preserve">both </w:t>
      </w:r>
      <w:r w:rsidR="007D4E37">
        <w:t>species are active</w:t>
      </w:r>
      <w:r w:rsidR="009C120E">
        <w:t xml:space="preserve">, that is until the mid-season species stops growing (gray vertical lines </w:t>
      </w:r>
      <w:r w:rsidR="009C120E">
        <w:fldChar w:fldCharType="begin"/>
      </w:r>
      <w:r w:rsidR="009C120E">
        <w:instrText xml:space="preserve"> REF _Ref527030555 \h </w:instrText>
      </w:r>
      <w:r w:rsidR="009C120E">
        <w:fldChar w:fldCharType="separate"/>
      </w:r>
      <w:ins w:id="348" w:author="Andy Kleinhesselink" w:date="2018-10-23T17:58:00Z">
        <w:r w:rsidR="00613786">
          <w:t xml:space="preserve">Figure </w:t>
        </w:r>
        <w:r w:rsidR="00613786">
          <w:rPr>
            <w:noProof/>
          </w:rPr>
          <w:t>7</w:t>
        </w:r>
      </w:ins>
      <w:del w:id="349" w:author="Andy Kleinhesselink" w:date="2018-10-23T17:58:00Z">
        <w:r w:rsidR="009C120E" w:rsidDel="00613786">
          <w:delText xml:space="preserve">Figure </w:delText>
        </w:r>
        <w:r w:rsidR="009C120E" w:rsidDel="00613786">
          <w:rPr>
            <w:noProof/>
          </w:rPr>
          <w:delText>6</w:delText>
        </w:r>
      </w:del>
      <w:r w:rsidR="009C120E">
        <w:fldChar w:fldCharType="end"/>
      </w:r>
      <w:r w:rsidR="009C120E">
        <w:t xml:space="preserve"> a)</w:t>
      </w:r>
      <w:r w:rsidR="007D4E37">
        <w:t xml:space="preserve">.  Taking the time averaged resource uptake rates of each species </w:t>
      </w:r>
      <w:r w:rsidR="00980607">
        <w:t>over this period</w:t>
      </w:r>
      <w:r w:rsidR="009C120E">
        <w:t xml:space="preserve"> </w:t>
      </w:r>
      <w:r w:rsidR="007D4E37">
        <w:t>shows th</w:t>
      </w:r>
      <w:r w:rsidR="00980607">
        <w:t>e</w:t>
      </w:r>
      <w:r w:rsidR="007D4E37">
        <w:t xml:space="preserve"> effect more clearly</w:t>
      </w:r>
      <w:r w:rsidR="00980607">
        <w:t xml:space="preserve"> (</w:t>
      </w:r>
      <w:r w:rsidR="00980607">
        <w:fldChar w:fldCharType="begin"/>
      </w:r>
      <w:r w:rsidR="00980607">
        <w:instrText xml:space="preserve"> REF _Ref527030555 \h </w:instrText>
      </w:r>
      <w:r w:rsidR="00980607">
        <w:fldChar w:fldCharType="separate"/>
      </w:r>
      <w:ins w:id="350" w:author="Andy Kleinhesselink" w:date="2018-10-23T17:58:00Z">
        <w:r w:rsidR="00613786">
          <w:t xml:space="preserve">Figure </w:t>
        </w:r>
        <w:r w:rsidR="00613786">
          <w:rPr>
            <w:noProof/>
          </w:rPr>
          <w:t>7</w:t>
        </w:r>
      </w:ins>
      <w:del w:id="351" w:author="Andy Kleinhesselink" w:date="2018-10-23T17:58:00Z">
        <w:r w:rsidR="00980607" w:rsidDel="00613786">
          <w:delText xml:space="preserve">Figure </w:delText>
        </w:r>
        <w:r w:rsidR="00980607" w:rsidDel="00613786">
          <w:rPr>
            <w:noProof/>
          </w:rPr>
          <w:delText>6</w:delText>
        </w:r>
      </w:del>
      <w:r w:rsidR="00980607">
        <w:fldChar w:fldCharType="end"/>
      </w:r>
      <w:r w:rsidR="00980607">
        <w:t xml:space="preserve"> b): </w:t>
      </w:r>
      <w:r w:rsidR="009C120E">
        <w:t xml:space="preserve">the average resource uptake rate of the mid-season species declines much more than that </w:t>
      </w:r>
      <w:r w:rsidR="00980607">
        <w:t xml:space="preserve">of the late season species over in response to the early season species. </w:t>
      </w:r>
    </w:p>
    <w:p w14:paraId="0471A4CD" w14:textId="7F96F630" w:rsidR="00BE0FC8" w:rsidRDefault="00356459" w:rsidP="00BE0FC8">
      <w:pPr>
        <w:spacing w:after="202"/>
        <w:contextualSpacing/>
      </w:pPr>
      <w:r>
        <w:t>Th</w:t>
      </w:r>
      <w:r w:rsidR="007D4E37">
        <w:t xml:space="preserve">is differences in how much the species resource uptake rates change, explains the </w:t>
      </w:r>
      <w:r w:rsidR="005C105D">
        <w:t xml:space="preserve">direction of the </w:t>
      </w:r>
      <w:r w:rsidR="007D4E37">
        <w:t>HOI effect of the early and mid</w:t>
      </w:r>
      <w:r w:rsidR="005C105D">
        <w:t>-</w:t>
      </w:r>
      <w:r w:rsidR="007D4E37">
        <w:t>season species on the late season species</w:t>
      </w:r>
      <w:r w:rsidR="005C105D">
        <w:t>:</w:t>
      </w:r>
      <w:r w:rsidR="007D4E37">
        <w:t xml:space="preserve">  </w:t>
      </w:r>
      <w:r w:rsidR="005C105D">
        <w:t>i</w:t>
      </w:r>
      <w:r w:rsidR="007D4E37">
        <w:t xml:space="preserve">n the presence of the early season species, the </w:t>
      </w:r>
      <w:r w:rsidR="000A409C">
        <w:t xml:space="preserve">late </w:t>
      </w:r>
      <w:r w:rsidR="007D4E37">
        <w:t xml:space="preserve">season species gets a </w:t>
      </w:r>
      <w:r w:rsidR="000A409C">
        <w:t>larger</w:t>
      </w:r>
      <w:r w:rsidR="007D4E37">
        <w:t xml:space="preserve"> share of the resource pool it </w:t>
      </w:r>
      <w:r w:rsidR="005C105D">
        <w:t>competes</w:t>
      </w:r>
      <w:r w:rsidR="007D4E37">
        <w:t xml:space="preserve"> </w:t>
      </w:r>
      <w:r w:rsidR="005C105D">
        <w:t xml:space="preserve">for </w:t>
      </w:r>
      <w:r w:rsidR="007D4E37">
        <w:t>with</w:t>
      </w:r>
      <w:r w:rsidR="000A409C">
        <w:t xml:space="preserve"> the mid-season species</w:t>
      </w:r>
      <w:r w:rsidR="005C105D">
        <w:t>, and the joint effect of competition is less than additive</w:t>
      </w:r>
      <w:r w:rsidR="007D4E37">
        <w:t xml:space="preserve"> </w:t>
      </w:r>
      <w:r w:rsidR="00BE0FC8">
        <w:t>(</w:t>
      </w:r>
      <w:r w:rsidR="0044559B">
        <w:fldChar w:fldCharType="begin"/>
      </w:r>
      <w:r w:rsidR="0044559B">
        <w:instrText xml:space="preserve"> REF _Ref524701722 \h </w:instrText>
      </w:r>
      <w:r w:rsidR="0044559B">
        <w:fldChar w:fldCharType="separate"/>
      </w:r>
      <w:ins w:id="352" w:author="Andy Kleinhesselink" w:date="2018-10-23T17:58:00Z">
        <w:r w:rsidR="00613786">
          <w:t xml:space="preserve">Figure </w:t>
        </w:r>
        <w:r w:rsidR="00613786">
          <w:rPr>
            <w:noProof/>
          </w:rPr>
          <w:t>5</w:t>
        </w:r>
      </w:ins>
      <w:del w:id="353"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c;</w:t>
      </w:r>
      <w:r w:rsidR="00BE0FC8">
        <w:t xml:space="preserve"> </w:t>
      </w:r>
      <w:r w:rsidR="0044559B">
        <w:fldChar w:fldCharType="begin"/>
      </w:r>
      <w:r w:rsidR="0044559B">
        <w:instrText xml:space="preserve"> REF _Ref524702022 \h </w:instrText>
      </w:r>
      <w:r w:rsidR="0044559B">
        <w:fldChar w:fldCharType="separate"/>
      </w:r>
      <w:ins w:id="354" w:author="Andy Kleinhesselink" w:date="2018-10-23T17:58:00Z">
        <w:r w:rsidR="00613786">
          <w:t xml:space="preserve">Figure </w:t>
        </w:r>
        <w:r w:rsidR="00613786">
          <w:rPr>
            <w:noProof/>
          </w:rPr>
          <w:t>6</w:t>
        </w:r>
      </w:ins>
      <w:del w:id="355"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BE0FC8">
        <w:t xml:space="preserve">). </w:t>
      </w:r>
      <w:r w:rsidR="00B42190">
        <w:t xml:space="preserve"> </w:t>
      </w:r>
      <w:commentRangeStart w:id="356"/>
      <w:r w:rsidR="0044559B">
        <w:t>T</w:t>
      </w:r>
      <w:r w:rsidR="00B42190">
        <w:t xml:space="preserve">he same dynamics </w:t>
      </w:r>
      <w:r w:rsidR="002D29FF">
        <w:t>cause the</w:t>
      </w:r>
      <w:r>
        <w:t xml:space="preserve"> mid-season species</w:t>
      </w:r>
      <w:r w:rsidR="00B42190">
        <w:t xml:space="preserve"> </w:t>
      </w:r>
      <w:r w:rsidR="002D29FF">
        <w:t xml:space="preserve">to </w:t>
      </w:r>
      <w:r w:rsidR="00B42190">
        <w:t>exper</w:t>
      </w:r>
      <w:r>
        <w:t xml:space="preserve">ience </w:t>
      </w:r>
      <w:r w:rsidR="007D4E37">
        <w:t xml:space="preserve">stronger </w:t>
      </w:r>
      <w:r w:rsidR="00350B62">
        <w:t xml:space="preserve">than additive </w:t>
      </w:r>
      <w:r w:rsidR="007D4E37">
        <w:t xml:space="preserve">competition </w:t>
      </w:r>
      <w:r w:rsidR="00350B62">
        <w:t>from</w:t>
      </w:r>
      <w:r w:rsidR="005C105D">
        <w:t xml:space="preserve"> the </w:t>
      </w:r>
      <w:r>
        <w:t xml:space="preserve">early and late species </w:t>
      </w:r>
      <w:r w:rsidR="005C105D">
        <w:t>together:  in the presence of the early season species</w:t>
      </w:r>
      <w:r w:rsidR="00350B62">
        <w:t xml:space="preserve">, </w:t>
      </w:r>
      <w:r w:rsidR="005C105D">
        <w:t>the mid</w:t>
      </w:r>
      <w:r w:rsidR="00350B62">
        <w:t>-</w:t>
      </w:r>
      <w:r w:rsidR="005C105D">
        <w:t xml:space="preserve">season species gets a smaller share of the resource pool it competes for with the late season species </w:t>
      </w:r>
      <w:r w:rsidR="0044559B">
        <w:t>(</w:t>
      </w:r>
      <w:r w:rsidR="0044559B">
        <w:fldChar w:fldCharType="begin"/>
      </w:r>
      <w:r w:rsidR="0044559B">
        <w:instrText xml:space="preserve"> REF _Ref524701722 \h </w:instrText>
      </w:r>
      <w:r w:rsidR="0044559B">
        <w:fldChar w:fldCharType="separate"/>
      </w:r>
      <w:ins w:id="357" w:author="Andy Kleinhesselink" w:date="2018-10-23T17:58:00Z">
        <w:r w:rsidR="00613786">
          <w:t xml:space="preserve">Figure </w:t>
        </w:r>
        <w:r w:rsidR="00613786">
          <w:rPr>
            <w:noProof/>
          </w:rPr>
          <w:t>5</w:t>
        </w:r>
      </w:ins>
      <w:del w:id="358" w:author="Andy Kleinhesselink" w:date="2018-10-23T17:58:00Z">
        <w:r w:rsidR="004C4E00" w:rsidDel="00613786">
          <w:delText xml:space="preserve">Figure </w:delText>
        </w:r>
        <w:r w:rsidR="004C4E00" w:rsidDel="00613786">
          <w:rPr>
            <w:noProof/>
          </w:rPr>
          <w:delText>4</w:delText>
        </w:r>
      </w:del>
      <w:r w:rsidR="0044559B">
        <w:fldChar w:fldCharType="end"/>
      </w:r>
      <w:r w:rsidR="0044559B">
        <w:t xml:space="preserve"> b; </w:t>
      </w:r>
      <w:r w:rsidR="0044559B">
        <w:fldChar w:fldCharType="begin"/>
      </w:r>
      <w:r w:rsidR="0044559B">
        <w:instrText xml:space="preserve"> REF _Ref524702022 \h </w:instrText>
      </w:r>
      <w:r w:rsidR="0044559B">
        <w:fldChar w:fldCharType="separate"/>
      </w:r>
      <w:ins w:id="359" w:author="Andy Kleinhesselink" w:date="2018-10-23T17:58:00Z">
        <w:r w:rsidR="00613786">
          <w:t xml:space="preserve">Figure </w:t>
        </w:r>
        <w:r w:rsidR="00613786">
          <w:rPr>
            <w:noProof/>
          </w:rPr>
          <w:t>6</w:t>
        </w:r>
      </w:ins>
      <w:del w:id="360" w:author="Andy Kleinhesselink" w:date="2018-10-23T17:58:00Z">
        <w:r w:rsidR="004C4E00" w:rsidDel="00613786">
          <w:delText xml:space="preserve">Figure </w:delText>
        </w:r>
        <w:r w:rsidR="004C4E00" w:rsidDel="00613786">
          <w:rPr>
            <w:noProof/>
          </w:rPr>
          <w:delText>5</w:delText>
        </w:r>
      </w:del>
      <w:r w:rsidR="0044559B">
        <w:fldChar w:fldCharType="end"/>
      </w:r>
      <w:r w:rsidR="0044559B">
        <w:t xml:space="preserve"> b)</w:t>
      </w:r>
      <w:r w:rsidR="00713FA4">
        <w:t xml:space="preserve">. </w:t>
      </w:r>
      <w:commentRangeEnd w:id="356"/>
      <w:r w:rsidR="00F6700D">
        <w:rPr>
          <w:rStyle w:val="CommentReference"/>
        </w:rPr>
        <w:commentReference w:id="356"/>
      </w:r>
    </w:p>
    <w:p w14:paraId="01C53F7A" w14:textId="4BE6C2C9" w:rsidR="00B93196" w:rsidRDefault="00713FA4" w:rsidP="008A128F">
      <w:pPr>
        <w:spacing w:after="202"/>
        <w:contextualSpacing/>
      </w:pPr>
      <w:r>
        <w:lastRenderedPageBreak/>
        <w:t xml:space="preserve">By contrast, </w:t>
      </w:r>
      <w:r w:rsidR="00356459">
        <w:t>the early species</w:t>
      </w:r>
      <w:r>
        <w:t xml:space="preserve"> </w:t>
      </w:r>
      <w:r w:rsidR="00356459">
        <w:t>is</w:t>
      </w:r>
      <w:r>
        <w:t xml:space="preserve"> only weakly affected by HOIs</w:t>
      </w:r>
      <w:r w:rsidR="00356459">
        <w:t xml:space="preserve"> (</w:t>
      </w:r>
      <w:r w:rsidR="00356459">
        <w:fldChar w:fldCharType="begin"/>
      </w:r>
      <w:r w:rsidR="00356459">
        <w:instrText xml:space="preserve"> REF _Ref524702022 \h </w:instrText>
      </w:r>
      <w:r w:rsidR="00356459">
        <w:fldChar w:fldCharType="separate"/>
      </w:r>
      <w:ins w:id="361" w:author="Andy Kleinhesselink" w:date="2018-10-23T17:58:00Z">
        <w:r w:rsidR="00613786">
          <w:t xml:space="preserve">Figure </w:t>
        </w:r>
        <w:r w:rsidR="00613786">
          <w:rPr>
            <w:noProof/>
          </w:rPr>
          <w:t>6</w:t>
        </w:r>
      </w:ins>
      <w:del w:id="362" w:author="Andy Kleinhesselink" w:date="2018-10-23T17:58:00Z">
        <w:r w:rsidR="004C4E00" w:rsidDel="00613786">
          <w:delText xml:space="preserve">Figure </w:delText>
        </w:r>
        <w:r w:rsidR="004C4E00" w:rsidDel="00613786">
          <w:rPr>
            <w:noProof/>
          </w:rPr>
          <w:delText>5</w:delText>
        </w:r>
      </w:del>
      <w:r w:rsidR="00356459">
        <w:fldChar w:fldCharType="end"/>
      </w:r>
      <w:r w:rsidR="00356459">
        <w:t>)</w:t>
      </w:r>
      <w:r>
        <w:t xml:space="preserve">. This is </w:t>
      </w:r>
      <w:r w:rsidR="00502128">
        <w:t xml:space="preserve">partly </w:t>
      </w:r>
      <w:r>
        <w:t>because</w:t>
      </w:r>
      <w:r w:rsidR="006108D0">
        <w:t xml:space="preserve"> </w:t>
      </w:r>
      <w:r w:rsidR="00356459">
        <w:t>it</w:t>
      </w:r>
      <w:r>
        <w:t xml:space="preserve"> dominates early season resource competition </w:t>
      </w:r>
      <w:r w:rsidR="005C105D">
        <w:t xml:space="preserve">and then </w:t>
      </w:r>
      <w:r w:rsidR="006108D0">
        <w:t xml:space="preserve">senesces </w:t>
      </w:r>
      <w:r>
        <w:t xml:space="preserve">before its competitors grow large </w:t>
      </w:r>
      <w:r w:rsidR="006108D0">
        <w:t>(</w:t>
      </w:r>
      <w:r w:rsidR="00356459">
        <w:fldChar w:fldCharType="begin"/>
      </w:r>
      <w:r w:rsidR="00356459">
        <w:instrText xml:space="preserve"> REF _Ref514237815 \h </w:instrText>
      </w:r>
      <w:r w:rsidR="00356459">
        <w:fldChar w:fldCharType="separate"/>
      </w:r>
      <w:ins w:id="363" w:author="Andy Kleinhesselink" w:date="2018-10-23T17:58:00Z">
        <w:r w:rsidR="00613786">
          <w:t xml:space="preserve">Figure </w:t>
        </w:r>
        <w:r w:rsidR="00613786">
          <w:rPr>
            <w:noProof/>
          </w:rPr>
          <w:t>3</w:t>
        </w:r>
      </w:ins>
      <w:del w:id="364" w:author="Andy Kleinhesselink" w:date="2018-10-23T17:58:00Z">
        <w:r w:rsidR="004C4E00" w:rsidDel="00613786">
          <w:delText xml:space="preserve">Figure </w:delText>
        </w:r>
        <w:r w:rsidR="004C4E00" w:rsidDel="00613786">
          <w:rPr>
            <w:noProof/>
          </w:rPr>
          <w:delText>2</w:delText>
        </w:r>
      </w:del>
      <w:r w:rsidR="00356459">
        <w:fldChar w:fldCharType="end"/>
      </w:r>
      <w:r w:rsidR="006108D0">
        <w:t xml:space="preserve">).  </w:t>
      </w:r>
      <w:r w:rsidR="00502128">
        <w:t xml:space="preserve">In principle, resource uptake by the late season species should reduce the early season species’ average resource uptake rate more than it does the mid-season species, thereby strengthening the effect of competition on the early species. However, the late season species grows much slower early in the season than either of the other species </w:t>
      </w:r>
      <w:r w:rsidR="00350B62">
        <w:t xml:space="preserve">and so it </w:t>
      </w:r>
      <w:r w:rsidR="00502128">
        <w:t>only has minimal impact on the resource availability.</w:t>
      </w:r>
      <w:r w:rsidR="00250DE2">
        <w:t xml:space="preserve">  Meanwhile, the mid-season species does not significantly change the resource uptake rate of the late season species—the late species</w:t>
      </w:r>
      <w:r w:rsidR="00350B62">
        <w:t>’</w:t>
      </w:r>
      <w:r w:rsidR="00250DE2">
        <w:t xml:space="preserve"> resource uptake curve is flat over the range of resource availabilities that the early species is active (</w:t>
      </w:r>
      <w:r w:rsidR="00250DE2">
        <w:fldChar w:fldCharType="begin"/>
      </w:r>
      <w:r w:rsidR="00250DE2">
        <w:instrText xml:space="preserve"> REF _Ref514237815 \h </w:instrText>
      </w:r>
      <w:r w:rsidR="00250DE2">
        <w:fldChar w:fldCharType="separate"/>
      </w:r>
      <w:ins w:id="365" w:author="Andy Kleinhesselink" w:date="2018-10-23T17:58:00Z">
        <w:r w:rsidR="00613786">
          <w:t xml:space="preserve">Figure </w:t>
        </w:r>
        <w:r w:rsidR="00613786">
          <w:rPr>
            <w:noProof/>
          </w:rPr>
          <w:t>3</w:t>
        </w:r>
      </w:ins>
      <w:del w:id="366" w:author="Andy Kleinhesselink" w:date="2018-10-23T17:58:00Z">
        <w:r w:rsidR="00250DE2" w:rsidDel="00613786">
          <w:delText xml:space="preserve">Figure </w:delText>
        </w:r>
        <w:r w:rsidR="00250DE2" w:rsidDel="00613786">
          <w:rPr>
            <w:noProof/>
          </w:rPr>
          <w:delText>2</w:delText>
        </w:r>
      </w:del>
      <w:r w:rsidR="00250DE2">
        <w:fldChar w:fldCharType="end"/>
      </w:r>
      <w:r w:rsidR="00250DE2">
        <w:t xml:space="preserve">).  </w:t>
      </w:r>
    </w:p>
    <w:p w14:paraId="0E378B44" w14:textId="35BAA95A" w:rsidR="00C45A90" w:rsidRDefault="00713FA4" w:rsidP="00C45A90">
      <w:pPr>
        <w:spacing w:after="202"/>
        <w:contextualSpacing/>
      </w:pPr>
      <w:r>
        <w:t>T</w:t>
      </w:r>
      <w:r w:rsidR="00B74CF7">
        <w:t xml:space="preserve">he </w:t>
      </w:r>
      <w:r w:rsidR="000633BD">
        <w:t>origin</w:t>
      </w:r>
      <w:r w:rsidR="00B74CF7">
        <w:t xml:space="preserve"> of H</w:t>
      </w:r>
      <w:r w:rsidR="00A42F96">
        <w:t xml:space="preserve">OIs in this system </w:t>
      </w:r>
      <w:r w:rsidR="00FA49A0">
        <w:t>are consistent with the arguments in favor of HOIs put forward by</w:t>
      </w:r>
      <w:r w:rsidR="00A42F96">
        <w:t xml:space="preserve"> Abrams </w:t>
      </w:r>
      <w:r w:rsidR="00FF74FC">
        <w:fldChar w:fldCharType="begin"/>
      </w:r>
      <w:r w:rsidR="00FF74FC">
        <w:instrText xml:space="preserve"> ADDIN ZOTERO_ITEM CSL_CITATION {"citationID":"oOIpwF87","properties":{"formattedCitation":"(1983)","plainCitation":"(1983)","noteIndex":0},"citationItems":[{"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A."}],"issued":{"date-parts":[["1983"]]}},"suppress-author":true}],"schema":"https://github.com/citation-style-language/schema/raw/master/csl-citation.json"} </w:instrText>
      </w:r>
      <w:r w:rsidR="00FF74FC">
        <w:fldChar w:fldCharType="separate"/>
      </w:r>
      <w:r w:rsidR="00FF74FC">
        <w:rPr>
          <w:noProof/>
        </w:rPr>
        <w:t>(1983)</w:t>
      </w:r>
      <w:r w:rsidR="00FF74FC">
        <w:fldChar w:fldCharType="end"/>
      </w:r>
      <w:r w:rsidR="00FF74FC">
        <w:t>.  Abrams argued that HOIs should occur when</w:t>
      </w:r>
      <w:r w:rsidR="009205B1">
        <w:t xml:space="preserve"> </w:t>
      </w:r>
      <w:r>
        <w:t xml:space="preserve">competing species </w:t>
      </w:r>
      <w:r w:rsidR="00250DE2">
        <w:t>have different</w:t>
      </w:r>
      <w:r>
        <w:t xml:space="preserve"> non-linear responses to resource availability.  In our simulation, the resource uptake and growth rates of the competing species follow a Monod or type II functional response to resource availability</w:t>
      </w:r>
      <w:r w:rsidR="00FA49A0">
        <w:t xml:space="preserve"> (</w:t>
      </w:r>
      <w:r w:rsidR="00FA49A0">
        <w:fldChar w:fldCharType="begin"/>
      </w:r>
      <w:r w:rsidR="00FA49A0">
        <w:instrText xml:space="preserve"> REF _Ref514237815 \h </w:instrText>
      </w:r>
      <w:r w:rsidR="00FA49A0">
        <w:fldChar w:fldCharType="separate"/>
      </w:r>
      <w:ins w:id="367" w:author="Andy Kleinhesselink" w:date="2018-10-23T17:58:00Z">
        <w:r w:rsidR="00613786">
          <w:t xml:space="preserve">Figure </w:t>
        </w:r>
        <w:r w:rsidR="00613786">
          <w:rPr>
            <w:noProof/>
          </w:rPr>
          <w:t>3</w:t>
        </w:r>
      </w:ins>
      <w:del w:id="368" w:author="Andy Kleinhesselink" w:date="2018-10-23T17:58:00Z">
        <w:r w:rsidR="004C4E00" w:rsidDel="00613786">
          <w:delText xml:space="preserve">Figure </w:delText>
        </w:r>
        <w:r w:rsidR="004C4E00" w:rsidDel="00613786">
          <w:rPr>
            <w:noProof/>
          </w:rPr>
          <w:delText>2</w:delText>
        </w:r>
      </w:del>
      <w:r w:rsidR="00FA49A0">
        <w:fldChar w:fldCharType="end"/>
      </w:r>
      <w:r w:rsidR="00FA49A0">
        <w:t>c)</w:t>
      </w:r>
      <w:r>
        <w:t xml:space="preserve">. They also stop competing at different resource availabilities. This means that competition between pairs of species depends upon the level of resources available. Since all species also influence the resource concentration itself, it follows that competition between any pair of species is </w:t>
      </w:r>
      <w:r w:rsidR="00E44327">
        <w:t xml:space="preserve">influenced by the presence of other species in the community—the definition of a HOI.  </w:t>
      </w:r>
    </w:p>
    <w:p w14:paraId="0720D908" w14:textId="5A340CFC" w:rsidR="00B93196" w:rsidRDefault="00E44327" w:rsidP="006B7C91">
      <w:pPr>
        <w:pStyle w:val="mystyle"/>
      </w:pPr>
      <w:r>
        <w:t xml:space="preserve">What makes our example more complicated, but perhaps more realistic, is that unlike in classical resource competition models, resources do not reach an equilibrium during the course of our simulation. Rather they are constantly declining throughout the </w:t>
      </w:r>
      <w:r>
        <w:lastRenderedPageBreak/>
        <w:t>season</w:t>
      </w:r>
      <w:r w:rsidR="00FA49A0">
        <w:t xml:space="preserve"> (</w:t>
      </w:r>
      <w:r w:rsidR="00FA49A0">
        <w:fldChar w:fldCharType="begin"/>
      </w:r>
      <w:r w:rsidR="00FA49A0">
        <w:instrText xml:space="preserve"> REF _Ref514237815 \h </w:instrText>
      </w:r>
      <w:r w:rsidR="00FA49A0">
        <w:fldChar w:fldCharType="separate"/>
      </w:r>
      <w:ins w:id="369" w:author="Andy Kleinhesselink" w:date="2018-10-23T17:58:00Z">
        <w:r w:rsidR="00613786">
          <w:t xml:space="preserve">Figure </w:t>
        </w:r>
        <w:r w:rsidR="00613786">
          <w:rPr>
            <w:noProof/>
          </w:rPr>
          <w:t>3</w:t>
        </w:r>
      </w:ins>
      <w:del w:id="370" w:author="Andy Kleinhesselink" w:date="2018-10-23T17:58:00Z">
        <w:r w:rsidR="004C4E00" w:rsidDel="00613786">
          <w:delText xml:space="preserve">Figure </w:delText>
        </w:r>
        <w:r w:rsidR="004C4E00" w:rsidDel="00613786">
          <w:rPr>
            <w:noProof/>
          </w:rPr>
          <w:delText>2</w:delText>
        </w:r>
      </w:del>
      <w:r w:rsidR="00FA49A0">
        <w:fldChar w:fldCharType="end"/>
      </w:r>
      <w:r w:rsidR="00FA49A0">
        <w:t xml:space="preserve"> a)</w:t>
      </w:r>
      <w:r>
        <w:t xml:space="preserve">. </w:t>
      </w:r>
      <w:r w:rsidR="00C45A90">
        <w:t xml:space="preserve">Classically, </w:t>
      </w:r>
      <w:r w:rsidR="00C20EA8">
        <w:t>deriving</w:t>
      </w:r>
      <w:r w:rsidR="00C45A90">
        <w:t xml:space="preserve"> competition coeff</w:t>
      </w:r>
      <w:r w:rsidR="00C20EA8">
        <w:t xml:space="preserve">icients from </w:t>
      </w:r>
      <w:r w:rsidR="00A66DFB">
        <w:t xml:space="preserve">a </w:t>
      </w:r>
      <w:r w:rsidR="00C45A90">
        <w:t xml:space="preserve">mechanistic resource competition </w:t>
      </w:r>
      <w:r w:rsidR="00A66DFB">
        <w:t xml:space="preserve">model </w:t>
      </w:r>
      <w:r w:rsidR="00C45A90">
        <w:t xml:space="preserve">involves solving </w:t>
      </w:r>
      <w:r w:rsidR="00FA49A0">
        <w:t>stable</w:t>
      </w:r>
      <w:r w:rsidR="00C45A90">
        <w:t xml:space="preserve"> resource </w:t>
      </w:r>
      <w:r w:rsidR="00A66DFB">
        <w:t xml:space="preserve">equilibria </w:t>
      </w:r>
      <w:r w:rsidR="00C45A90">
        <w:t xml:space="preserve">and then calculating the first order sensitivity of </w:t>
      </w:r>
      <w:r w:rsidR="00FA49A0">
        <w:t>the growth rate of each</w:t>
      </w:r>
      <w:r w:rsidR="00C45A90">
        <w:t xml:space="preserve"> species to the resource availability and the sensitivity of the resource to the consumers </w:t>
      </w:r>
      <w:r w:rsidR="00C20EA8">
        <w:fldChar w:fldCharType="begin"/>
      </w:r>
      <w:r w:rsidR="00C20EA8">
        <w:instrText xml:space="preserve"> ADDIN ZOTERO_ITEM CSL_CITATION {"citationID":"4iU0VTEe","properties":{"formattedCitation":"(Tilman 1977, Abrams 1983, Mesz\\uc0\\u233{}na et al. 2006)","plainCitation":"(Tilman 1977, Abrams 1983, Meszéna et al. 2006)","noteIndex":0},"citationItems":[{"id":2897,"uris":["http://zotero.org/users/688880/items/9DPWXSA2"],"uri":["http://zotero.org/users/688880/items/9DPWXSA2"],"itemData":{"id":2897,"type":"article-journal","title":"Resource Competition between Plankton Algae: An Experimental and Theoretical Approach","container-title":"Ecology","page":"338-348","volume":"58","issue":"2","source":"JSTOR","abstract":"The results of 76 long-term competition experiments between two species of freshwater algae (Asterionella formosa and Cyclotella meneghiniana) grown along a resource gradient agree with the predictions of two different models of resource competition. Both models are based on the functional resource-utilization response of each species to limiting resources. The Monod and the Variable Internal Stores model of competition made similar predictions. Asterionella was observed to be competitively dominant when both species were phosphate limited; Cyclotella was dominant when both species were silicate limited; and both species stably coexisted when each species was growth-rate limited by a different resource. Almost 75% of the variance in the relative abundances of these two species along a natural silicate-phosphate gradient in Lake Michigan is explained by the Monod model.","DOI":"10.2307/1935608","ISSN":"0012-9658","shortTitle":"Resource Competition between Plankton Algae","author":[{"family":"Tilman","given":"David"}],"issued":{"date-parts":[["1977"]]}}},{"id":2224,"uris":["http://zotero.org/users/688880/items/5M5C5Z5T"],"uri":["http://zotero.org/users/688880/items/5M5C5Z5T"],"itemData":{"id":2224,"type":"article-journal","title":"Arguments in Favor of Higher Order Interactions","container-title":"The American Naturalist","page":"887-891","volume":"121","issue":"6","source":"JSTOR","ISSN":"0003-0147","journalAbbreviation":"The American Naturalist","author":[{"family":"Abrams","given":"Peter A."}],"issued":{"date-parts":[["1983"]]}}},{"id":2207,"uris":["http://zotero.org/users/688880/items/VZV8AUHU"],"uri":["http://zotero.org/users/688880/items/VZV8AUHU"],"itemData":{"id":2207,"type":"article-journal","title":"Competitive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C20EA8">
        <w:fldChar w:fldCharType="separate"/>
      </w:r>
      <w:r w:rsidR="00C20EA8" w:rsidRPr="00C20EA8">
        <w:rPr>
          <w:rFonts w:cs="Times New Roman"/>
        </w:rPr>
        <w:t>(Tilman 1977, Abrams 1983, Meszéna et al. 2006)</w:t>
      </w:r>
      <w:r w:rsidR="00C20EA8">
        <w:fldChar w:fldCharType="end"/>
      </w:r>
      <w:r w:rsidR="00C45A90">
        <w:t xml:space="preserve">.  </w:t>
      </w:r>
      <w:r>
        <w:t>However, we believe that in many natural systems, such as those involving annual plants, the</w:t>
      </w:r>
      <w:r w:rsidR="00FA49A0">
        <w:t xml:space="preserve"> pace</w:t>
      </w:r>
      <w:r w:rsidR="00C20EA8">
        <w:t xml:space="preserve"> of resource dynamics may be as rapid as the change in consumer biomass.  This makes deriving competition coefficients analytically much more difficult.  The great advantage of </w:t>
      </w:r>
      <w:r w:rsidR="00F75326">
        <w:t>statistically</w:t>
      </w:r>
      <w:r w:rsidR="00F75326" w:rsidDel="00F75326">
        <w:t xml:space="preserve"> </w:t>
      </w:r>
      <w:r w:rsidR="00FA49A0">
        <w:t>fitting a phenomenological model to observed or simulated effects of competition</w:t>
      </w:r>
      <w:r w:rsidR="00C20EA8">
        <w:t xml:space="preserve"> is that </w:t>
      </w:r>
      <w:r w:rsidR="009E741B">
        <w:t xml:space="preserve">this approach </w:t>
      </w:r>
      <w:r w:rsidR="00C20EA8">
        <w:t xml:space="preserve">can help us understand pairwise competition even in such complex cases. </w:t>
      </w:r>
      <w:r w:rsidR="00FA49A0">
        <w:t>However</w:t>
      </w:r>
      <w:r w:rsidR="00C20EA8">
        <w:t xml:space="preserve">, our work here shows that </w:t>
      </w:r>
      <w:r w:rsidR="009E741B">
        <w:t xml:space="preserve">this advantage </w:t>
      </w:r>
      <w:r w:rsidR="00C20EA8">
        <w:t xml:space="preserve">may come at the cost of </w:t>
      </w:r>
      <w:r w:rsidR="009E741B">
        <w:t>ignoring important</w:t>
      </w:r>
      <w:r w:rsidR="00C20EA8">
        <w:t xml:space="preserve"> HOIs in multispecies communities. </w:t>
      </w:r>
    </w:p>
    <w:p w14:paraId="56044AE7" w14:textId="629A83F9" w:rsidR="007A5076" w:rsidRDefault="00FB2B55" w:rsidP="00E70044">
      <w:pPr>
        <w:pStyle w:val="Heading"/>
      </w:pPr>
      <w:r>
        <w:t>Are HOIs Common in Nature</w:t>
      </w:r>
      <w:r w:rsidR="00746378">
        <w:t xml:space="preserve">? </w:t>
      </w:r>
    </w:p>
    <w:p w14:paraId="2DC292C6" w14:textId="62BC71E6" w:rsidR="00540DA5" w:rsidRDefault="00A0621E" w:rsidP="006B7C91">
      <w:pPr>
        <w:pStyle w:val="mystyle"/>
      </w:pPr>
      <w:r>
        <w:t xml:space="preserve">One way to view HOIs in this system is to consider it a </w:t>
      </w:r>
      <w:r w:rsidR="00FB2B55">
        <w:t xml:space="preserve">specific </w:t>
      </w:r>
      <w:r w:rsidR="003F7251">
        <w:t>instance of a more general case</w:t>
      </w:r>
      <w:r w:rsidR="00FB2B55">
        <w:t xml:space="preserve"> in which</w:t>
      </w:r>
      <w:r>
        <w:t xml:space="preserve"> </w:t>
      </w:r>
      <w:r w:rsidR="00FB2B55">
        <w:t>the trait that determines each species’ impact on and sensitivity to resource availability is itself governed by resource availability</w:t>
      </w:r>
      <w:r w:rsidR="00250DE2">
        <w:t xml:space="preserve"> </w:t>
      </w:r>
      <w:r w:rsidR="00EE79BD">
        <w:fldChar w:fldCharType="begin"/>
      </w:r>
      <w:r w:rsidR="00EE79BD">
        <w:instrText xml:space="preserve"> ADDIN ZOTERO_ITEM CSL_CITATION {"citationID":"CFzOYsOc","properties":{"formattedCitation":"(Mesz\\uc0\\u233{}na et al. 2006)","plainCitation":"(Meszéna et al. 2006)","noteIndex":0},"citationItems":[{"id":2207,"uris":["http://zotero.org/users/688880/items/VZV8AUHU"],"uri":["http://zotero.org/users/688880/items/VZV8AUHU"],"itemData":{"id":2207,"type":"article-journal","title":"Competitive exclusion and limiting similarity: A unified theory","container-title":"Theoretical Population Biology","page":"68-87","volume":"69","issue":"1","source":"ScienceDirect","abstract":"Robustness of coexistence against changes of parameters is investigated in a model-independent manner by analyzing the feedback loop of population regulation. We define coexistence as a fixed point of the community dynamics with no population having zero size. It is demonstrated that the parameter range allowing coexistence shrinks and disappears when the Jacobian of the dynamics decreases to zero. A general notion of regulating factors/variables is introduced. For each population, its impact and sensitivity niches are defined as the differential impact on, and the differential sensitivity towards, the regulating variables, respectively. Either the similarity of the impact niches or the similarity of the sensitivity niches results in a small Jacobian and in a reduced likelihood of coexistence. For the case of a resource continuum, this result reduces to the usual “limited niche overlap” picture for both kinds of niche. As an extension of these ideas to the coexistence of infinitely many species, we demonstrate that Roughgarden's example for coexistence of a continuum of populations is structurally unstable.","DOI":"10.1016/j.tpb.2005.07.001","ISSN":"0040-5809","shortTitle":"Competitive exclusion and limiting similarity","journalAbbreviation":"Theoretical Population Biology","author":[{"family":"Meszéna","given":"Géza"},{"family":"Gyllenberg","given":"Mats"},{"family":"Pásztor","given":"Liz"},{"family":"Metz","given":"Johan A. J."}],"issued":{"date-parts":[["2006",2]]}}}],"schema":"https://github.com/citation-style-language/schema/raw/master/csl-citation.json"} </w:instrText>
      </w:r>
      <w:r w:rsidR="00EE79BD">
        <w:fldChar w:fldCharType="separate"/>
      </w:r>
      <w:r w:rsidR="00EE79BD" w:rsidRPr="00EE79BD">
        <w:rPr>
          <w:rFonts w:cs="Times New Roman"/>
        </w:rPr>
        <w:t>(Meszéna et al. 2006)</w:t>
      </w:r>
      <w:r w:rsidR="00EE79BD">
        <w:fldChar w:fldCharType="end"/>
      </w:r>
      <w:r w:rsidR="00FB2B55">
        <w:t xml:space="preserve">. </w:t>
      </w:r>
      <w:r w:rsidR="00540DA5">
        <w:t xml:space="preserve">In this case, </w:t>
      </w:r>
      <w:r w:rsidR="0032457D">
        <w:t xml:space="preserve">the trait in question is </w:t>
      </w:r>
      <w:r w:rsidR="00540DA5">
        <w:t>the temporal dynamic of resource uptake by each species</w:t>
      </w:r>
      <w:r w:rsidR="00DD2AFC">
        <w:t>, which</w:t>
      </w:r>
      <w:r w:rsidR="00540DA5">
        <w:t xml:space="preserve"> shifts in response to resource availability and thus the activity of competitors.</w:t>
      </w:r>
      <w:r>
        <w:t xml:space="preserve">  More generally, we believe</w:t>
      </w:r>
      <w:r w:rsidR="00797669">
        <w:t xml:space="preserve"> a general recipe for HOIs will be systems in which </w:t>
      </w:r>
      <w:r w:rsidR="007A16C0">
        <w:t>1) some species</w:t>
      </w:r>
      <w:r w:rsidR="00797669">
        <w:t xml:space="preserve"> can cause large resource fluctuations</w:t>
      </w:r>
      <w:r w:rsidR="007A16C0">
        <w:t xml:space="preserve">, 2) the traits of other species that control resource uptake shift in response to resource availability, and 3) the strength </w:t>
      </w:r>
      <w:r w:rsidR="007A16C0">
        <w:lastRenderedPageBreak/>
        <w:t xml:space="preserve">of this response varies across </w:t>
      </w:r>
      <w:r w:rsidR="004B2868">
        <w:t>species</w:t>
      </w:r>
      <w:r w:rsidR="007A16C0">
        <w:t>.</w:t>
      </w:r>
      <w:r w:rsidR="00FB2B55">
        <w:t xml:space="preserve">  Among plants, </w:t>
      </w:r>
      <w:r w:rsidR="004B2868">
        <w:t>plastic changes</w:t>
      </w:r>
      <w:r w:rsidR="007A16C0">
        <w:t xml:space="preserve"> in </w:t>
      </w:r>
      <w:r w:rsidR="004B2868">
        <w:t>traits such as height, specific leaf area, and phenology, have been shown in response to competition and changes in resource availability</w:t>
      </w:r>
      <w:r w:rsidR="00541FCE">
        <w:t xml:space="preserve"> e.g.</w:t>
      </w:r>
      <w:r w:rsidR="004B2868">
        <w:t xml:space="preserve"> </w:t>
      </w:r>
      <w:r w:rsidR="004B2868">
        <w:fldChar w:fldCharType="begin"/>
      </w:r>
      <w:r w:rsidR="004B2868">
        <w:instrText xml:space="preserve"> ADDIN ZOTERO_ITEM CSL_CITATION {"citationID":"jbJ83HHP","properties":{"formattedCitation":"(Aronson et al. 1992, Bennett et al. 2016, Conti et al. 2018)","plainCitation":"(Aronson et al. 1992, Bennett et al. 2016, Conti et al. 2018)","noteIndex":0},"citationItems":[{"id":71,"uris":["http://zotero.org/users/688880/items/SRUGINPD"],"uri":["http://zotero.org/users/688880/items/SRUGINPD"],"itemData":{"id":71,"type":"article-journal","title":"Adaptive phenology of desert and Mediterranean populations of annual plants grown with and without water stress","container-title":"Oecologia","page":"17–26","volume":"89","issue":"1","source":"Google Scholar","author":[{"family":"Aronson","given":"James"},{"family":"Kigel","given":"J."},{"family":"Shmida","given":"A."},{"family":"Klein","given":"J."}],"issued":{"date-parts":[["1992"]]}}},{"id":7538,"uris":["http://zotero.org/users/688880/items/JA2XYP7I"],"uri":["http://zotero.org/users/688880/items/JA2XYP7I"],"itemData":{"id":7538,"type":"article-journal","title":"The reciprocal relationship between competition and intraspecific trait variation","container-title":"Journal of Ecology","page":"1410-1420","volume":"104","issue":"5","source":"Wiley Online Library","abstract":"Trait differences among plants are expected to influence the outcome of competition; competition should be strongest between similar species (or individuals) under limiting similarity, and between dissimilar species within competitive hierarchies. These hypotheses are often used to infer competitive dynamics from trait patterns within communities. However, plant traits are frequently plastic in response to competition. This variation is poorly accounted for in trait-based studies of competition and community assembly. To explore the relationship between trait responses and competitive outcomes, we grew 15 species alone, in monoculture and in mixture. We measured traits relating to leaf and root tissue morphology as well as biomass allocation and related competition-induced changes in these traits to intra- and interspecific competition using multi-model inference. Additionally, we tested how traits from different competitive environments influenced potential community assembly inferences. The competitive environment had large effects on species’ traits, although many effects were species specific. Differences among species in how competition affected trait expression were linked to both intra- and interspecific competition, frequently affecting competitive hierarchies. Intraspecific competition was lower for species that limited competition-induced increases in root allocation and had less variability in this trait overall. Interspecific competition was lower for species with larger leaves and lower specific leaf area than their neighbours. Switching to more stress-tolerant strategies by increasing root diameter and leaf tissue density also reduced competition. However, dissimilarity in root tissue density also minimized competition, consistent with limiting similarity affecting competitive outcomes. Moreover, changes in these traits were linked to changes in functional diversity, suggesting that competition affects functional diversity by affecting trait expression. Synthesis. Both trait hierarchies and trait dissimilarity affect the outcome of competition by acting on different traits, although competition-induced changes in trait expression can alter competitive outcomes. Moreover, the magnitude of these trait changes suggests that the source environment where plant traits are collected can affect the inferences drawn from trait patterns within communities. Combined, our results suggest that considering the effect of competition on trait expression is critical to understanding the relationship between traits and community assembly.","DOI":"10.1111/1365-2745.12614","ISSN":"1365-2745","language":"en","author":[{"family":"Bennett","given":"Jonathan A."},{"family":"Riibak","given":"Kersti"},{"family":"Tamme","given":"Riin"},{"family":"Lewis","given":"Rob J."},{"family":"Pärtel","given":"Meelis"}],"issued":{"date-parts":[["2016",9,1]]}}},{"id":7547,"uris":["http://zotero.org/users/688880/items/7PWRPE3M"],"uri":["http://zotero.org/users/688880/items/7PWRPE3M"],"itemData":{"id":7547,"type":"article-journal","title":"Functional trait differences and trait plasticity mediate biotic resistance to potential plant invaders","container-title":"Journal of Ecology","page":"1607-1620","volume":"106","issue":"4","source":"Wiley Online Library","abstract":"Biotic resistance represents an important natural barrier to potential invaders throughout the world, yet the underlying mechanisms that drive such resistance are still debated. In theory, native communities should repel both functionally similar invaders which compete for the same resources, and invaders which possess less competitive traits. However, environmental stress, trade-offs across vital rates and competition-induced plastic trait shifts may modify expected competitive outcomes, thereby influencing invasion dynamics. In order to test these theoretical links between trait distributions and biotic resistance, we performed a mesocosm experiment with 25 non-native ornamental species invading native plant communities. Each non-native species was grown with and without the native community under two watering treatments (regular and reduced). We measured biotic resistance as the difference in performance of non-native individuals grown with and without the community in terms of their survival, growth and reproduction. We quantified overall functional dissimilarity between non-native ornamental individuals and native communities based on the combination of plant height, specific leaf area and seed mass. Then, assuming each of these traits is also potentially linked to competitive ability, we measured the position of non-natives on trait hierarchies. While height is positively correlated with competitive ability for light interception, conservative leaf and seed characteristics provide greater tolerance to competition for other resources. Finally, we quantified plastic trait shifts of non-native individuals induced by competition. Indeed, the native community repelled functionally similar individuals by lowering the invader's survival rate. Simultaneously, shorter ornamental individuals with larger specific leaf areas were less tolerant to biotic resistance from the community across vital rates, although the effect of trait hierarchies often depended on watering conditions. Finally, non-natives responded to competition by shifting their traits. Most importantly, individuals with more competitive traits were able to overcome biotic resistance also through competition-induced plastic trait shifts. Synthesis. Our results highlight that both functional dissimilarity and trait hierarchies mediate biotic resistance to ornamental plant invaders. Nevertheless, environmental stress as well as opposing trends across vital rates are also influential. Furthermore, plastic trait shifts can reinforce potential invaders’ competitive superiority, determining a positive feedback.","DOI":"10.1111/1365-2745.12928","ISSN":"1365-2745","language":"en","author":[{"family":"Conti","given":"Luisa"},{"family":"Block","given":"Svenja"},{"family":"Parepa","given":"Madalin"},{"family":"Münkemüller","given":"Tamara"},{"family":"Thuiller","given":"Wilfried"},{"family":"Acosta","given":"Alicia T. R."},{"family":"Kleunen","given":"Mark","dropping-particle":"van"},{"family":"Dullinger","given":"Stefan"},{"family":"Essl","given":"Franz"},{"family":"Dullinger","given":"Iwona"},{"family":"Moser","given":"Dietmar"},{"family":"Klonner","given":"Günther"},{"family":"Bossdorf","given":"Oliver"},{"family":"Carboni","given":"Marta"}],"issued":{"date-parts":[["2018",7,1]]}}}],"schema":"https://github.com/citation-style-language/schema/raw/master/csl-citation.json"} </w:instrText>
      </w:r>
      <w:r w:rsidR="004B2868">
        <w:fldChar w:fldCharType="separate"/>
      </w:r>
      <w:r w:rsidR="004B2868">
        <w:rPr>
          <w:noProof/>
        </w:rPr>
        <w:t>(Aronson et al. 1992, Bennett et al. 2016, Conti et al. 2018)</w:t>
      </w:r>
      <w:r w:rsidR="004B2868">
        <w:fldChar w:fldCharType="end"/>
      </w:r>
      <w:r w:rsidR="00540DA5">
        <w:t xml:space="preserve">.  In theory, these traits should also determine each individual’s impact and sensitivity to competition.  </w:t>
      </w:r>
      <w:r w:rsidR="00175B82">
        <w:t>So,</w:t>
      </w:r>
      <w:r w:rsidR="00540DA5">
        <w:t xml:space="preserve"> are HOIs inevitable? </w:t>
      </w:r>
      <w:r w:rsidR="005D1919">
        <w:t>And i</w:t>
      </w:r>
      <w:r w:rsidR="00540DA5">
        <w:t xml:space="preserve">f so why are so few documented examples among competing plants (but see </w:t>
      </w:r>
      <w:r w:rsidR="00540DA5">
        <w:fldChar w:fldCharType="begin"/>
      </w:r>
      <w:r w:rsidR="00540DA5">
        <w:instrText xml:space="preserve"> ADDIN ZOTERO_ITEM CSL_CITATION {"citationID":"YgOQcNYs","properties":{"formattedCitation":"(Mayfield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540DA5">
        <w:fldChar w:fldCharType="separate"/>
      </w:r>
      <w:r w:rsidR="00540DA5">
        <w:rPr>
          <w:noProof/>
        </w:rPr>
        <w:t>Mayfield and Stouffer 2017)</w:t>
      </w:r>
      <w:r w:rsidR="00540DA5">
        <w:fldChar w:fldCharType="end"/>
      </w:r>
      <w:r w:rsidR="00540DA5">
        <w:t xml:space="preserve">?  </w:t>
      </w:r>
    </w:p>
    <w:p w14:paraId="6EB9FEBC" w14:textId="6894365F" w:rsidR="009E120C" w:rsidRDefault="00540DA5" w:rsidP="006B7C91">
      <w:pPr>
        <w:pStyle w:val="mystyle"/>
      </w:pPr>
      <w:r>
        <w:t xml:space="preserve">One </w:t>
      </w:r>
      <w:r w:rsidR="008A72E9">
        <w:t xml:space="preserve">hypothesis is </w:t>
      </w:r>
      <w:r>
        <w:t>while HOIs are common</w:t>
      </w:r>
      <w:r w:rsidR="00A53231">
        <w:t>,</w:t>
      </w:r>
      <w:r>
        <w:t xml:space="preserve"> </w:t>
      </w:r>
      <w:r w:rsidR="00A53231">
        <w:t xml:space="preserve">they </w:t>
      </w:r>
      <w:r>
        <w:t xml:space="preserve">are </w:t>
      </w:r>
      <w:r w:rsidR="008A72E9">
        <w:t>often</w:t>
      </w:r>
      <w:r>
        <w:t xml:space="preserve"> weak.  </w:t>
      </w:r>
      <w:r w:rsidR="008A72E9">
        <w:t>A</w:t>
      </w:r>
      <w:r>
        <w:t xml:space="preserve"> key factor in producing HOIs in our simulation is that each species </w:t>
      </w:r>
      <w:r w:rsidR="00A53231">
        <w:t xml:space="preserve">differs in </w:t>
      </w:r>
      <w:r w:rsidR="008A72E9">
        <w:t xml:space="preserve">the </w:t>
      </w:r>
      <w:r w:rsidR="00FF2910">
        <w:t xml:space="preserve">shape </w:t>
      </w:r>
      <w:r w:rsidR="00A53231">
        <w:t>of its</w:t>
      </w:r>
      <w:r>
        <w:t xml:space="preserve"> </w:t>
      </w:r>
      <w:r w:rsidR="008A72E9">
        <w:t xml:space="preserve">resource </w:t>
      </w:r>
      <w:r>
        <w:t xml:space="preserve">uptake curve.  </w:t>
      </w:r>
      <w:r w:rsidR="008A72E9">
        <w:t xml:space="preserve">The </w:t>
      </w:r>
      <w:r w:rsidR="009E120C">
        <w:t>weaker</w:t>
      </w:r>
      <w:r w:rsidR="008A72E9">
        <w:t xml:space="preserve"> the trade-off between resource uptake rate</w:t>
      </w:r>
      <w:r w:rsidR="009E120C">
        <w:t>s</w:t>
      </w:r>
      <w:r w:rsidR="008A72E9">
        <w:t xml:space="preserve"> at high </w:t>
      </w:r>
      <w:r w:rsidR="002931CC">
        <w:t xml:space="preserve">versus </w:t>
      </w:r>
      <w:r w:rsidR="008A72E9">
        <w:t>low resource availability</w:t>
      </w:r>
      <w:r w:rsidR="002931CC">
        <w:t>,</w:t>
      </w:r>
      <w:r w:rsidR="008A72E9">
        <w:t xml:space="preserve"> </w:t>
      </w:r>
      <w:commentRangeStart w:id="371"/>
      <w:r w:rsidR="008A72E9">
        <w:t xml:space="preserve">the </w:t>
      </w:r>
      <w:r w:rsidR="009E120C">
        <w:t>weaker</w:t>
      </w:r>
      <w:r w:rsidR="008A72E9">
        <w:t xml:space="preserve"> the HOIs </w:t>
      </w:r>
      <w:r w:rsidR="00541FCE">
        <w:t xml:space="preserve">are </w:t>
      </w:r>
      <w:r w:rsidR="008A72E9">
        <w:t>in this system</w:t>
      </w:r>
      <w:commentRangeEnd w:id="371"/>
      <w:r w:rsidR="002931CC">
        <w:rPr>
          <w:rStyle w:val="CommentReference"/>
        </w:rPr>
        <w:commentReference w:id="371"/>
      </w:r>
      <w:r w:rsidR="00541FCE">
        <w:t xml:space="preserve"> (Appendix B)</w:t>
      </w:r>
      <w:r w:rsidR="008A72E9">
        <w:t xml:space="preserve">.  </w:t>
      </w:r>
      <w:r w:rsidR="009E120C">
        <w:t xml:space="preserve">In nature, such strong trade-offs may be rare.  </w:t>
      </w:r>
    </w:p>
    <w:p w14:paraId="53B8EDA9" w14:textId="00F9DD3E" w:rsidR="00540DA5" w:rsidRDefault="009E120C" w:rsidP="006B7C91">
      <w:pPr>
        <w:pStyle w:val="mystyle"/>
      </w:pPr>
      <w:r>
        <w:t xml:space="preserve">The very large changes in resource availability and plant biomass in our simulation also </w:t>
      </w:r>
      <w:r w:rsidR="005871E0">
        <w:t>contribute to</w:t>
      </w:r>
      <w:r>
        <w:t xml:space="preserve"> the strength of HOIs.  Because resource availability </w:t>
      </w:r>
      <w:r w:rsidR="009D55FA">
        <w:t xml:space="preserve">fluctuates widely in our simulation it means that species interactions change dramatically over the course of the season.  Without </w:t>
      </w:r>
      <w:r w:rsidR="00541FCE">
        <w:t xml:space="preserve">the </w:t>
      </w:r>
      <w:r w:rsidR="009D55FA">
        <w:t xml:space="preserve">extreme fluctuation in </w:t>
      </w:r>
      <w:r w:rsidR="005871E0">
        <w:t xml:space="preserve">the </w:t>
      </w:r>
      <w:r w:rsidR="009D55FA">
        <w:t xml:space="preserve">resource environment, species would have relatively constant competitive effects on one another and no HOIs would </w:t>
      </w:r>
      <w:r w:rsidR="005871E0">
        <w:t>emerge</w:t>
      </w:r>
      <w:r w:rsidR="009D55FA">
        <w:t xml:space="preserve">.  For instance, compare our system to an idealized version of resource competition experienced by competing perennial plants in a temperate climate </w:t>
      </w:r>
      <w:r w:rsidR="009D55FA">
        <w:fldChar w:fldCharType="begin"/>
      </w:r>
      <w:r w:rsidR="009D55FA">
        <w:instrText xml:space="preserve"> ADDIN ZOTERO_ITEM CSL_CITATION {"citationID":"4aorK8Lp","properties":{"formattedCitation":"(Dybzinski and Tilman 2007)","plainCitation":"(Dybzinski and Tilman 2007)","noteIndex":0},"citationItems":[{"id":2773,"uris":["http://zotero.org/users/688880/items/A9GIJ4H6"],"uri":["http://zotero.org/users/688880/items/A9GIJ4H6"],"itemData":{"id":2773,"type":"article-journal","title":"Resource Use Patterns Predict Long</w:instrText>
      </w:r>
      <w:r w:rsidR="009D55FA">
        <w:rPr>
          <w:rFonts w:ascii="Cambria Math" w:hAnsi="Cambria Math" w:cs="Cambria Math"/>
        </w:rPr>
        <w:instrText>‐</w:instrText>
      </w:r>
      <w:r w:rsidR="009D55FA">
        <w:instrText>Term Outcomes of Plant Competition for Nutrients and Light.","container-title":"The American Naturalist","page":"305-318","volume":"170","issue":"3","source":"journals.uchicago.edu (Atypon)","abstract":"An 11</w:instrText>
      </w:r>
      <w:r w:rsidR="009D55FA">
        <w:rPr>
          <w:rFonts w:ascii="Cambria Math" w:hAnsi="Cambria Math" w:cs="Cambria Math"/>
        </w:rPr>
        <w:instrText>‐</w:instrText>
      </w:r>
      <w:r w:rsidR="009D55FA">
        <w:instrText>year competition experiment among combinations of six prairie perennial plant species showed that resource competition theory generally predicted the long</w:instrText>
      </w:r>
      <w:r w:rsidR="009D55FA">
        <w:rPr>
          <w:rFonts w:ascii="Cambria Math" w:hAnsi="Cambria Math" w:cs="Cambria Math"/>
        </w:rPr>
        <w:instrText>‐</w:instrText>
      </w:r>
      <w:r w:rsidR="009D55FA">
        <w:instrText>term outcome of competition. We grew each species in replicated monocultures to determine its requirements for soil nitrate ( ) and light ( ). In six pairwise combinations, the species with the lower   and   excluded its competitor, as predicted by theory. In the remaining two pairwise combinations, one species had a lower  , and the second had a lower  ; these species pairs coexisted, although it is unclear whether resource competition alone was responsible for their coexistence. Smaller differences in   or   between competing species led to slower rates of competitive exclusion, and the influence of   differences on the rate of competitive exclusion was more pronounced on low</w:instrText>
      </w:r>
      <w:r w:rsidR="009D55FA">
        <w:rPr>
          <w:rFonts w:ascii="Cambria Math" w:hAnsi="Cambria Math" w:cs="Cambria Math"/>
        </w:rPr>
        <w:instrText>‐</w:instrText>
      </w:r>
      <w:r w:rsidR="009D55FA">
        <w:instrText>nitrogen soils, while the influence of   differences was more pronounced on high</w:instrText>
      </w:r>
      <w:r w:rsidR="009D55FA">
        <w:rPr>
          <w:rFonts w:ascii="Cambria Math" w:hAnsi="Cambria Math" w:cs="Cambria Math"/>
        </w:rPr>
        <w:instrText>‐</w:instrText>
      </w:r>
      <w:r w:rsidR="009D55FA">
        <w:instrText>nitrogen (low</w:instrText>
      </w:r>
      <w:r w:rsidR="009D55FA">
        <w:rPr>
          <w:rFonts w:ascii="Cambria Math" w:hAnsi="Cambria Math" w:cs="Cambria Math"/>
        </w:rPr>
        <w:instrText>‐</w:instrText>
      </w:r>
      <w:r w:rsidR="009D55FA">
        <w:instrText xml:space="preserve">light) soils. These results were not explained by differences in initial species abundances or neutrality. However, only a few of our paired species coexisted under our experimentally imposed conditions (homogeneous soils, high seeding densities, minimal disturbance, regular water, and low herbivory levels), suggesting that other coexistence mechanisms help generate the diversity observed in natural communities.","DOI":"10.1086/519857","ISSN":"0003-0147","journalAbbreviation":"The American Naturalist","author":[{"family":"Dybzinski","given":"Ray"},{"family":"Tilman","given":"David"}],"issued":{"date-parts":[["2007",9,1]]}}}],"schema":"https://github.com/citation-style-language/schema/raw/master/csl-citation.json"} </w:instrText>
      </w:r>
      <w:r w:rsidR="009D55FA">
        <w:fldChar w:fldCharType="separate"/>
      </w:r>
      <w:r w:rsidR="009D55FA">
        <w:rPr>
          <w:noProof/>
        </w:rPr>
        <w:t>(Dybzinski and Tilman 2007)</w:t>
      </w:r>
      <w:r w:rsidR="009D55FA">
        <w:fldChar w:fldCharType="end"/>
      </w:r>
      <w:r w:rsidR="009D55FA">
        <w:t xml:space="preserve">.  Due to their large size, perennial plants can be assumed to quickly draw resources down to a dynamic equilibrium close to the environmental resource supply rate.  Thus, even if species have different non-linear responses to resource </w:t>
      </w:r>
      <w:commentRangeStart w:id="372"/>
      <w:r w:rsidR="009D55FA">
        <w:t xml:space="preserve">concentration the fact that resource concentration is relatively fixed eliminates </w:t>
      </w:r>
      <w:r w:rsidR="009D55FA">
        <w:lastRenderedPageBreak/>
        <w:t xml:space="preserve">the possibility of strong higher order interactions. Because of their resource dynamics, seasonally forced systems, such as annual plant communities in a Mediterranean climate, may be a good place to look for strong HOIs </w:t>
      </w:r>
      <w:r w:rsidR="009D55FA">
        <w:fldChar w:fldCharType="begin"/>
      </w:r>
      <w:r w:rsidR="009D55FA">
        <w:instrText xml:space="preserve"> ADDIN ZOTERO_ITEM CSL_CITATION {"citationID":"mQ0yOLOS","properties":{"formattedCitation":"(Mayfield and Stouffer 2017)","plainCitation":"(Mayfield and Stouffer 2017)","noteIndex":0},"citationItems":[{"id":2899,"uris":["http://zotero.org/users/688880/items/67ZRSRKR"],"uri":["http://zotero.org/users/688880/items/67ZRSRKR"],"itemData":{"id":2899,"type":"article-journal","title":"Higher-order interactions capture unexplained complexity in diverse communities","container-title":"Nature Ecology &amp; Evolution","page":"0062","volume":"1","source":"www.nature.com","abstract":"Higher-order interactions (HOIs) are often assumed to be negligible in natural communities. Here, the authors present a framework for incorporating HOIs into diversity models and show that their inclusion can dramatically improve explanatory power.","DOI":"10.1038/s41559-016-0062","ISSN":"2397-334X","language":"en","author":[{"family":"Mayfield","given":"Margaret M."},{"family":"Stouffer","given":"Daniel B."}],"issued":{"date-parts":[["2017",2,17]]}}}],"schema":"https://github.com/citation-style-language/schema/raw/master/csl-citation.json"} </w:instrText>
      </w:r>
      <w:r w:rsidR="009D55FA">
        <w:fldChar w:fldCharType="separate"/>
      </w:r>
      <w:r w:rsidR="009D55FA">
        <w:rPr>
          <w:noProof/>
        </w:rPr>
        <w:t>(Mayfield and Stouffer 2017)</w:t>
      </w:r>
      <w:r w:rsidR="009D55FA">
        <w:fldChar w:fldCharType="end"/>
      </w:r>
      <w:r w:rsidR="009D55FA">
        <w:t>.</w:t>
      </w:r>
      <w:commentRangeEnd w:id="372"/>
      <w:r w:rsidR="002F762A">
        <w:rPr>
          <w:rStyle w:val="CommentReference"/>
        </w:rPr>
        <w:commentReference w:id="372"/>
      </w:r>
      <w:r w:rsidR="00541FCE">
        <w:t xml:space="preserve"> </w:t>
      </w:r>
    </w:p>
    <w:p w14:paraId="7A1EC0CC" w14:textId="77777777" w:rsidR="00B93196" w:rsidRDefault="00390672">
      <w:pPr>
        <w:pStyle w:val="Heading"/>
      </w:pPr>
      <w:bookmarkStart w:id="373" w:name="discussion"/>
      <w:bookmarkStart w:id="374" w:name="conclusionssummary"/>
      <w:bookmarkEnd w:id="373"/>
      <w:bookmarkEnd w:id="374"/>
      <w:r>
        <w:t>Conclusion</w:t>
      </w:r>
    </w:p>
    <w:p w14:paraId="08D741D5" w14:textId="2F5901B1" w:rsidR="00B93196" w:rsidRDefault="00390672">
      <w:pPr>
        <w:spacing w:after="202"/>
        <w:contextualSpacing/>
      </w:pPr>
      <w:r>
        <w:t xml:space="preserve">We have sought to clarify the definition of HOI’s and explain how they could arise from relatively simple competitive dynamics. We illustrate this point with </w:t>
      </w:r>
      <w:r w:rsidR="002F762A">
        <w:t xml:space="preserve">a simple mechanistic model of species competition for a single resource. </w:t>
      </w:r>
      <w:commentRangeStart w:id="375"/>
      <w:r w:rsidR="00563FF5">
        <w:t xml:space="preserve">Separating cases where non-additive competition is due to indirect effects mediated by intermediate population states, and those where competition is fundamentally irreducible to pairwise competition will be an important challenge for future empirical studies of HOIs. </w:t>
      </w:r>
      <w:commentRangeEnd w:id="375"/>
      <w:r w:rsidR="00541FCE">
        <w:t xml:space="preserve">Our analysis also reveals a potential difficulty in formulating a truly general way of measuring HOIs—it may be that HOIs are only defined in cases where per capita interspecific competition is constant (Box 2). </w:t>
      </w:r>
      <w:r w:rsidR="002F762A">
        <w:t>While we believe that HOIs should be common in nature this does not mean that they will be strong or strong enough to detect statistically in empirical settings.  Our work suggests that environments in which resource availability varies strongly throughout the season may</w:t>
      </w:r>
      <w:r w:rsidR="00541FCE">
        <w:t xml:space="preserve"> </w:t>
      </w:r>
      <w:r w:rsidR="002F762A">
        <w:t xml:space="preserve">be a likely place for HOIs to emerge. </w:t>
      </w:r>
      <w:r w:rsidR="000B2C35">
        <w:rPr>
          <w:rStyle w:val="CommentReference"/>
        </w:rPr>
        <w:commentReference w:id="375"/>
      </w:r>
    </w:p>
    <w:p w14:paraId="45053543" w14:textId="77777777" w:rsidR="00B93196" w:rsidRDefault="00390672">
      <w:pPr>
        <w:pStyle w:val="Heading"/>
      </w:pPr>
      <w:bookmarkStart w:id="376" w:name="acknowledgments"/>
      <w:bookmarkEnd w:id="376"/>
      <w:r>
        <w:t>Acknowledgments</w:t>
      </w:r>
    </w:p>
    <w:p w14:paraId="73D91D9C" w14:textId="77777777" w:rsidR="00B93196" w:rsidRDefault="00390672">
      <w:pPr>
        <w:pStyle w:val="Heading"/>
      </w:pPr>
      <w:bookmarkStart w:id="377" w:name="references"/>
      <w:bookmarkEnd w:id="377"/>
      <w:r>
        <w:t>References</w:t>
      </w:r>
    </w:p>
    <w:p w14:paraId="0769A8A9" w14:textId="387CD3AE" w:rsidR="00B93196" w:rsidRDefault="007B137A" w:rsidP="00731158">
      <w:pPr>
        <w:pStyle w:val="Bibliography"/>
      </w:pPr>
      <w:r>
        <w:rPr>
          <w:rFonts w:cs="Times New Roman"/>
        </w:rPr>
        <w:t xml:space="preserve"> </w:t>
      </w:r>
      <w:r w:rsidR="00731158" w:rsidRPr="00731158">
        <w:t xml:space="preserve"> </w:t>
      </w:r>
    </w:p>
    <w:p w14:paraId="7B78105E" w14:textId="77777777" w:rsidR="0061034E" w:rsidRDefault="0061034E">
      <w:pPr>
        <w:spacing w:after="0"/>
        <w:ind w:firstLine="0"/>
      </w:pPr>
      <w:r>
        <w:br w:type="page"/>
      </w:r>
    </w:p>
    <w:p w14:paraId="4818D019" w14:textId="7FF120D0" w:rsidR="0061034E" w:rsidRDefault="0061034E" w:rsidP="0061034E">
      <w:pPr>
        <w:pStyle w:val="Heading"/>
        <w:rPr>
          <w:ins w:id="378" w:author="Andy Kleinhesselink" w:date="2018-10-23T17:49:00Z"/>
        </w:rPr>
      </w:pPr>
      <w:r>
        <w:lastRenderedPageBreak/>
        <w:t>Figures</w:t>
      </w:r>
    </w:p>
    <w:p w14:paraId="3E76D36C" w14:textId="77777777" w:rsidR="006245D6" w:rsidRDefault="006245D6">
      <w:pPr>
        <w:keepNext/>
        <w:spacing w:line="276" w:lineRule="auto"/>
        <w:ind w:firstLine="0"/>
        <w:jc w:val="both"/>
        <w:rPr>
          <w:ins w:id="379" w:author="Andy Kleinhesselink" w:date="2018-10-23T17:56:00Z"/>
        </w:rPr>
        <w:pPrChange w:id="380" w:author="Andy Kleinhesselink" w:date="2018-10-23T17:56:00Z">
          <w:pPr>
            <w:spacing w:line="276" w:lineRule="auto"/>
            <w:ind w:firstLine="0"/>
            <w:jc w:val="both"/>
          </w:pPr>
        </w:pPrChange>
      </w:pPr>
      <w:ins w:id="381" w:author="Andy Kleinhesselink" w:date="2018-10-23T17:55:00Z">
        <w:r>
          <w:rPr>
            <w:noProof/>
          </w:rPr>
          <w:drawing>
            <wp:inline distT="0" distB="0" distL="0" distR="0" wp14:anchorId="252F5BD1" wp14:editId="6BF56030">
              <wp:extent cx="5486400" cy="2493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are_discrete_model_form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2493645"/>
                      </a:xfrm>
                      <a:prstGeom prst="rect">
                        <a:avLst/>
                      </a:prstGeom>
                    </pic:spPr>
                  </pic:pic>
                </a:graphicData>
              </a:graphic>
            </wp:inline>
          </w:drawing>
        </w:r>
      </w:ins>
    </w:p>
    <w:p w14:paraId="6F99A7E7" w14:textId="07355CC1" w:rsidR="006245D6" w:rsidRDefault="006245D6">
      <w:pPr>
        <w:pStyle w:val="Caption"/>
        <w:jc w:val="both"/>
        <w:rPr>
          <w:ins w:id="382" w:author="Andy Kleinhesselink" w:date="2018-10-23T17:56:00Z"/>
        </w:rPr>
        <w:pPrChange w:id="383" w:author="Andy Kleinhesselink" w:date="2018-10-23T17:56:00Z">
          <w:pPr>
            <w:pStyle w:val="Caption"/>
          </w:pPr>
        </w:pPrChange>
      </w:pPr>
      <w:bookmarkStart w:id="384" w:name="_Ref528080870"/>
      <w:ins w:id="385" w:author="Andy Kleinhesselink" w:date="2018-10-23T17:56:00Z">
        <w:r>
          <w:t xml:space="preserve">Figure </w:t>
        </w:r>
        <w:r>
          <w:fldChar w:fldCharType="begin"/>
        </w:r>
        <w:r>
          <w:instrText xml:space="preserve"> SEQ Figure \* ARABIC </w:instrText>
        </w:r>
      </w:ins>
      <w:r>
        <w:fldChar w:fldCharType="separate"/>
      </w:r>
      <w:ins w:id="386" w:author="Andy Kleinhesselink" w:date="2018-10-23T17:58:00Z">
        <w:r w:rsidR="00613786">
          <w:rPr>
            <w:noProof/>
          </w:rPr>
          <w:t>1</w:t>
        </w:r>
      </w:ins>
      <w:ins w:id="387" w:author="Andy Kleinhesselink" w:date="2018-10-23T17:56:00Z">
        <w:r>
          <w:fldChar w:fldCharType="end"/>
        </w:r>
        <w:bookmarkEnd w:id="384"/>
        <w:r>
          <w:t xml:space="preserve"> Density dependence of per capita reproduction rate in three different discrete time models, A) Ricker, B) Hassel, and C) Linear</w:t>
        </w:r>
      </w:ins>
      <w:ins w:id="388" w:author="Andy Kleinhesselink" w:date="2018-10-23T17:57:00Z">
        <w:r>
          <w:t xml:space="preserve">. </w:t>
        </w:r>
      </w:ins>
    </w:p>
    <w:p w14:paraId="6084B74F" w14:textId="0BD67C9A" w:rsidR="00D709AF" w:rsidRDefault="00D709AF">
      <w:pPr>
        <w:spacing w:line="276" w:lineRule="auto"/>
        <w:ind w:firstLine="0"/>
        <w:jc w:val="both"/>
        <w:rPr>
          <w:ins w:id="389" w:author="Andy Kleinhesselink" w:date="2018-10-23T17:49:00Z"/>
        </w:rPr>
      </w:pPr>
      <w:ins w:id="390" w:author="Andy Kleinhesselink" w:date="2018-10-23T17:49:00Z">
        <w:r>
          <w:br w:type="page"/>
        </w:r>
      </w:ins>
    </w:p>
    <w:p w14:paraId="76F0DB74" w14:textId="77777777" w:rsidR="00D709AF" w:rsidRPr="00D709AF" w:rsidRDefault="00D709AF">
      <w:pPr>
        <w:pStyle w:val="BodyText"/>
        <w:ind w:firstLine="0"/>
        <w:pPrChange w:id="391" w:author="Andy Kleinhesselink" w:date="2018-10-23T17:49:00Z">
          <w:pPr>
            <w:pStyle w:val="Heading"/>
          </w:pPr>
        </w:pPrChange>
      </w:pPr>
    </w:p>
    <w:p w14:paraId="7AF422EC" w14:textId="77777777" w:rsidR="00FB51D5" w:rsidRDefault="0063756B" w:rsidP="00FB51D5">
      <w:pPr>
        <w:pStyle w:val="BodyText"/>
        <w:keepNext/>
        <w:ind w:firstLine="0"/>
      </w:pPr>
      <w:r>
        <w:rPr>
          <w:noProof/>
        </w:rPr>
        <w:drawing>
          <wp:inline distT="0" distB="0" distL="0" distR="0" wp14:anchorId="5638FC75" wp14:editId="6339FC5A">
            <wp:extent cx="4820634" cy="401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1.png"/>
                    <pic:cNvPicPr/>
                  </pic:nvPicPr>
                  <pic:blipFill>
                    <a:blip r:embed="rId12">
                      <a:extLst>
                        <a:ext uri="{28A0092B-C50C-407E-A947-70E740481C1C}">
                          <a14:useLocalDpi xmlns:a14="http://schemas.microsoft.com/office/drawing/2010/main" val="0"/>
                        </a:ext>
                      </a:extLst>
                    </a:blip>
                    <a:stretch>
                      <a:fillRect/>
                    </a:stretch>
                  </pic:blipFill>
                  <pic:spPr>
                    <a:xfrm>
                      <a:off x="0" y="0"/>
                      <a:ext cx="4824395" cy="4020329"/>
                    </a:xfrm>
                    <a:prstGeom prst="rect">
                      <a:avLst/>
                    </a:prstGeom>
                  </pic:spPr>
                </pic:pic>
              </a:graphicData>
            </a:graphic>
          </wp:inline>
        </w:drawing>
      </w:r>
    </w:p>
    <w:p w14:paraId="25F157AE" w14:textId="734D3634" w:rsidR="00E84F09" w:rsidRPr="00FB51D5" w:rsidRDefault="00FB51D5" w:rsidP="00B570B6">
      <w:pPr>
        <w:pStyle w:val="Caption"/>
      </w:pPr>
      <w:bookmarkStart w:id="392" w:name="_Ref514237378"/>
      <w:r>
        <w:t xml:space="preserve">Figure </w:t>
      </w:r>
      <w:r w:rsidR="006A0465">
        <w:rPr>
          <w:b w:val="0"/>
          <w:bCs w:val="0"/>
          <w:noProof/>
        </w:rPr>
        <w:fldChar w:fldCharType="begin"/>
      </w:r>
      <w:r w:rsidR="006A0465">
        <w:rPr>
          <w:noProof/>
        </w:rPr>
        <w:instrText xml:space="preserve"> SEQ Figure \* ARABIC </w:instrText>
      </w:r>
      <w:r w:rsidR="006A0465">
        <w:rPr>
          <w:b w:val="0"/>
          <w:bCs w:val="0"/>
          <w:noProof/>
        </w:rPr>
        <w:fldChar w:fldCharType="separate"/>
      </w:r>
      <w:ins w:id="393" w:author="Andy Kleinhesselink" w:date="2018-10-23T17:58:00Z">
        <w:r w:rsidR="00613786">
          <w:rPr>
            <w:noProof/>
          </w:rPr>
          <w:t>2</w:t>
        </w:r>
      </w:ins>
      <w:del w:id="394" w:author="Andy Kleinhesselink" w:date="2018-10-23T17:56:00Z">
        <w:r w:rsidR="004C4E00" w:rsidDel="006245D6">
          <w:rPr>
            <w:noProof/>
          </w:rPr>
          <w:delText>1</w:delText>
        </w:r>
      </w:del>
      <w:r w:rsidR="006A0465">
        <w:rPr>
          <w:b w:val="0"/>
          <w:bCs w:val="0"/>
          <w:noProof/>
        </w:rPr>
        <w:fldChar w:fldCharType="end"/>
      </w:r>
      <w:bookmarkEnd w:id="392"/>
      <w:r>
        <w:t xml:space="preserve">. </w:t>
      </w:r>
      <w:r w:rsidRPr="0061034E">
        <w:t>Three species competit</w:t>
      </w:r>
      <w:r>
        <w:t>ive network. Inter- and intraspecific competition</w:t>
      </w:r>
      <w:r w:rsidRPr="0061034E">
        <w:t xml:space="preserve"> between species </w:t>
      </w:r>
      <w:r>
        <w:t>is</w:t>
      </w:r>
      <w:r w:rsidRPr="0061034E">
        <w:t xml:space="preserve"> depicted with the blue arrows. The effect of species two on one can be described by </w:t>
      </w:r>
      <w:r>
        <w:t>the</w:t>
      </w:r>
      <w:r w:rsidRPr="0061034E">
        <w:t xml:space="preserve"> </w:t>
      </w:r>
      <w:r>
        <w:t>per capita effect</w:t>
      </w:r>
      <w:r w:rsidRPr="0061034E">
        <w:t xml:space="preserve"> α</w:t>
      </w:r>
      <w:r w:rsidRPr="006B266A">
        <w:rPr>
          <w:vertAlign w:val="subscript"/>
        </w:rPr>
        <w:t>12</w:t>
      </w:r>
      <w:r w:rsidRPr="0061034E">
        <w:t xml:space="preserve">. </w:t>
      </w:r>
      <w:r>
        <w:t xml:space="preserve">An HOI, </w:t>
      </w:r>
      <w:r>
        <w:sym w:font="Symbol" w:char="F062"/>
      </w:r>
      <w:r>
        <w:rPr>
          <w:vertAlign w:val="subscript"/>
        </w:rPr>
        <w:t>1(23)</w:t>
      </w:r>
      <w:r>
        <w:t>, is depicted as converging arrows showing that the effects of two and three on species one is non-additive.</w:t>
      </w:r>
      <w:r w:rsidR="00E84F09">
        <w:br w:type="page"/>
      </w:r>
    </w:p>
    <w:p w14:paraId="36BD661C" w14:textId="77777777" w:rsidR="00FB51D5" w:rsidRDefault="00E84F09" w:rsidP="00FB51D5">
      <w:pPr>
        <w:pStyle w:val="figcaption"/>
        <w:keepNext/>
      </w:pPr>
      <w:commentRangeStart w:id="395"/>
      <w:r>
        <w:rPr>
          <w:noProof/>
        </w:rPr>
        <w:lastRenderedPageBreak/>
        <w:drawing>
          <wp:inline distT="0" distB="0" distL="0" distR="0" wp14:anchorId="7F891BF9" wp14:editId="5A1E4D06">
            <wp:extent cx="4978400" cy="355600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Example time series showing draw down of the resource during the course of the simulation, upper panel, and growth of each of the species, lower panel. Species one grows rapidly early in the season, but senesces early as well. Species three grows slowly early in the season but grows for a longer period of time. Species is somewhere between these extremes. Each species reaches its peak biomass at a different time, at which point we assume all vegetative biomass is converted to seed mass, and resource uptake by that species stops."/>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4978400" cy="3556000"/>
                    </a:xfrm>
                    <a:prstGeom prst="rect">
                      <a:avLst/>
                    </a:prstGeom>
                  </pic:spPr>
                </pic:pic>
              </a:graphicData>
            </a:graphic>
          </wp:inline>
        </w:drawing>
      </w:r>
      <w:commentRangeEnd w:id="395"/>
      <w:r w:rsidR="002F762A">
        <w:rPr>
          <w:rStyle w:val="CommentReference"/>
          <w:b w:val="0"/>
        </w:rPr>
        <w:commentReference w:id="395"/>
      </w:r>
    </w:p>
    <w:p w14:paraId="1B0306FB" w14:textId="71CAC3E2" w:rsidR="00CC0BA7" w:rsidRPr="00FB51D5" w:rsidRDefault="00FB51D5" w:rsidP="00FB51D5">
      <w:pPr>
        <w:pStyle w:val="figcaption"/>
      </w:pPr>
      <w:bookmarkStart w:id="396" w:name="_Ref514237815"/>
      <w:r>
        <w:t xml:space="preserve">Figure </w:t>
      </w:r>
      <w:r w:rsidR="006A0465">
        <w:rPr>
          <w:noProof/>
        </w:rPr>
        <w:fldChar w:fldCharType="begin"/>
      </w:r>
      <w:r w:rsidR="006A0465">
        <w:rPr>
          <w:noProof/>
        </w:rPr>
        <w:instrText xml:space="preserve"> SEQ Figure \* ARABIC </w:instrText>
      </w:r>
      <w:r w:rsidR="006A0465">
        <w:rPr>
          <w:noProof/>
        </w:rPr>
        <w:fldChar w:fldCharType="separate"/>
      </w:r>
      <w:ins w:id="397" w:author="Andy Kleinhesselink" w:date="2018-10-23T17:58:00Z">
        <w:r w:rsidR="00613786">
          <w:rPr>
            <w:noProof/>
          </w:rPr>
          <w:t>3</w:t>
        </w:r>
      </w:ins>
      <w:del w:id="398" w:author="Andy Kleinhesselink" w:date="2018-10-23T17:56:00Z">
        <w:r w:rsidR="004C4E00" w:rsidDel="006245D6">
          <w:rPr>
            <w:noProof/>
          </w:rPr>
          <w:delText>2</w:delText>
        </w:r>
      </w:del>
      <w:r w:rsidR="006A0465">
        <w:rPr>
          <w:noProof/>
        </w:rPr>
        <w:fldChar w:fldCharType="end"/>
      </w:r>
      <w:bookmarkEnd w:id="396"/>
      <w:r>
        <w:t xml:space="preserve">. Example time series showing </w:t>
      </w:r>
      <w:r w:rsidR="00A42F96">
        <w:t xml:space="preserve">a) the </w:t>
      </w:r>
      <w:r>
        <w:t xml:space="preserve">drawdown of the resource during the course of the </w:t>
      </w:r>
      <w:r w:rsidR="00A42F96">
        <w:t>simulated growing season</w:t>
      </w:r>
      <w:r>
        <w:t xml:space="preserve">, </w:t>
      </w:r>
      <w:r w:rsidR="00A42F96">
        <w:t>b) the</w:t>
      </w:r>
      <w:r>
        <w:t xml:space="preserve"> growth of each of species</w:t>
      </w:r>
      <w:r w:rsidR="00A42F96">
        <w:t xml:space="preserve"> shown with colored lines and c) the dependence of resource uptake rates on resource concentration.  </w:t>
      </w:r>
      <w:r w:rsidR="0023375E">
        <w:t>The early season species</w:t>
      </w:r>
      <w:r>
        <w:t xml:space="preserve"> grows rapidly </w:t>
      </w:r>
      <w:r w:rsidR="00A42F96">
        <w:t xml:space="preserve">when resource availability is high and </w:t>
      </w:r>
      <w:r>
        <w:t xml:space="preserve">senesces early. </w:t>
      </w:r>
      <w:r w:rsidR="00A42F96">
        <w:t xml:space="preserve">By contrast, </w:t>
      </w:r>
      <w:r w:rsidR="0023375E">
        <w:t>the late season species</w:t>
      </w:r>
      <w:r>
        <w:t xml:space="preserve"> grows </w:t>
      </w:r>
      <w:r w:rsidR="00A42F96">
        <w:t xml:space="preserve">slower than species one and two </w:t>
      </w:r>
      <w:r w:rsidR="0023375E">
        <w:t>when resource availability is high</w:t>
      </w:r>
      <w:r w:rsidR="00A42F96">
        <w:t xml:space="preserve"> but it is able to maintain high</w:t>
      </w:r>
      <w:r w:rsidR="0023375E">
        <w:t>er</w:t>
      </w:r>
      <w:r w:rsidR="00A42F96">
        <w:t xml:space="preserve"> rates of resource uptake at lower resource concentrations.  This allows it to grow later into the season and senesce last. </w:t>
      </w:r>
      <w:r w:rsidR="0023375E">
        <w:t>The middle season species</w:t>
      </w:r>
      <w:r w:rsidR="00A42F96">
        <w:t xml:space="preserve"> </w:t>
      </w:r>
      <w:r w:rsidR="0023375E">
        <w:t>l</w:t>
      </w:r>
      <w:r w:rsidR="00A42F96">
        <w:t xml:space="preserve">ies between these extremes. </w:t>
      </w:r>
    </w:p>
    <w:p w14:paraId="5E2F979C" w14:textId="77777777" w:rsidR="00FB51D5" w:rsidRDefault="00CC0BA7" w:rsidP="00FB51D5">
      <w:pPr>
        <w:pStyle w:val="figcaption"/>
        <w:keepNext/>
      </w:pPr>
      <w:r>
        <w:rPr>
          <w:noProof/>
        </w:rPr>
        <w:lastRenderedPageBreak/>
        <w:drawing>
          <wp:inline distT="0" distB="0" distL="0" distR="0" wp14:anchorId="76B1412E" wp14:editId="1FAD1C91">
            <wp:extent cx="4978400" cy="2844800"/>
            <wp:effectExtent l="0" t="0" r="0" b="0"/>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Simulated per capita seed production of species one in response to increasing competitor density on the x-axis. Colored lines show three different levels of density of a second competitor. The dashed line shows the best fit line from the basic model and the dotted line shows the best fit from the HOI model"/>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4978400" cy="2844800"/>
                    </a:xfrm>
                    <a:prstGeom prst="rect">
                      <a:avLst/>
                    </a:prstGeom>
                  </pic:spPr>
                </pic:pic>
              </a:graphicData>
            </a:graphic>
          </wp:inline>
        </w:drawing>
      </w:r>
    </w:p>
    <w:p w14:paraId="1C9C8D07" w14:textId="182787B4" w:rsidR="0032749A" w:rsidRDefault="00FB51D5" w:rsidP="0012796D">
      <w:pPr>
        <w:pStyle w:val="Caption"/>
      </w:pPr>
      <w:bookmarkStart w:id="399" w:name="_Ref514237754"/>
      <w:commentRangeStart w:id="400"/>
      <w:r>
        <w:t xml:space="preserve">Figure </w:t>
      </w:r>
      <w:r w:rsidR="006A0465">
        <w:rPr>
          <w:noProof/>
        </w:rPr>
        <w:fldChar w:fldCharType="begin"/>
      </w:r>
      <w:r w:rsidR="006A0465">
        <w:rPr>
          <w:noProof/>
        </w:rPr>
        <w:instrText xml:space="preserve"> SEQ Figure \* ARABIC </w:instrText>
      </w:r>
      <w:r w:rsidR="006A0465">
        <w:rPr>
          <w:noProof/>
        </w:rPr>
        <w:fldChar w:fldCharType="separate"/>
      </w:r>
      <w:ins w:id="401" w:author="Andy Kleinhesselink" w:date="2018-10-23T17:58:00Z">
        <w:r w:rsidR="00613786">
          <w:rPr>
            <w:noProof/>
          </w:rPr>
          <w:t>4</w:t>
        </w:r>
      </w:ins>
      <w:del w:id="402" w:author="Andy Kleinhesselink" w:date="2018-10-23T17:56:00Z">
        <w:r w:rsidR="004C4E00" w:rsidDel="006245D6">
          <w:rPr>
            <w:noProof/>
          </w:rPr>
          <w:delText>3</w:delText>
        </w:r>
      </w:del>
      <w:r w:rsidR="006A0465">
        <w:rPr>
          <w:noProof/>
        </w:rPr>
        <w:fldChar w:fldCharType="end"/>
      </w:r>
      <w:bookmarkEnd w:id="399"/>
      <w:r>
        <w:t xml:space="preserve">. </w:t>
      </w:r>
      <w:commentRangeEnd w:id="400"/>
      <w:r w:rsidR="00DC17A2">
        <w:rPr>
          <w:rStyle w:val="CommentReference"/>
          <w:rFonts w:cstheme="minorBidi"/>
          <w:b w:val="0"/>
          <w:bCs w:val="0"/>
        </w:rPr>
        <w:commentReference w:id="400"/>
      </w:r>
      <w:r w:rsidR="00CC0BA7">
        <w:t xml:space="preserve">Simulated per capita seed production of </w:t>
      </w:r>
      <w:r w:rsidR="0023375E">
        <w:t>the a) early, b) middle and c) late season species</w:t>
      </w:r>
      <w:r w:rsidR="00D85B27">
        <w:t xml:space="preserve"> in response to increasing inter-specific </w:t>
      </w:r>
      <w:r w:rsidR="0023375E">
        <w:t xml:space="preserve">density </w:t>
      </w:r>
      <w:r w:rsidR="00CC0BA7">
        <w:t xml:space="preserve">on the x-axis. </w:t>
      </w:r>
      <w:r w:rsidR="0032749A">
        <w:t>Colors correspond to the identity of the competitor species</w:t>
      </w:r>
      <w:r w:rsidR="00CC0BA7">
        <w:t xml:space="preserve">. The </w:t>
      </w:r>
      <w:r w:rsidR="0032749A">
        <w:t>solid line shows best fit line from the model with varying exponents on each competitor</w:t>
      </w:r>
      <w:r w:rsidR="001C76DC">
        <w:t>’</w:t>
      </w:r>
      <w:r w:rsidR="0032749A">
        <w:t>s effect (eq</w:t>
      </w:r>
      <w:r w:rsidR="00175B82">
        <w:t>. 8</w:t>
      </w:r>
      <w:r w:rsidR="0032749A">
        <w:t xml:space="preserve">). </w:t>
      </w:r>
    </w:p>
    <w:p w14:paraId="3C80CD96" w14:textId="77777777" w:rsidR="0032749A" w:rsidRDefault="0032749A">
      <w:pPr>
        <w:spacing w:line="276" w:lineRule="auto"/>
        <w:ind w:firstLine="0"/>
        <w:jc w:val="both"/>
        <w:rPr>
          <w:rFonts w:cs="Cambria (Body CS)"/>
          <w:b/>
          <w:bCs/>
          <w:szCs w:val="18"/>
        </w:rPr>
      </w:pPr>
      <w:r>
        <w:br w:type="page"/>
      </w:r>
    </w:p>
    <w:p w14:paraId="594CFADC" w14:textId="77777777" w:rsidR="0032749A" w:rsidRDefault="0032749A" w:rsidP="0012796D">
      <w:pPr>
        <w:pStyle w:val="Caption"/>
      </w:pPr>
      <w:r>
        <w:rPr>
          <w:noProof/>
        </w:rPr>
        <w:lastRenderedPageBreak/>
        <w:drawing>
          <wp:inline distT="0" distB="0" distL="0" distR="0" wp14:anchorId="4DEE5222" wp14:editId="17E351DF">
            <wp:extent cx="5486400" cy="3017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o_sp_comp_pw_li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2E3A7490" w14:textId="747DAA9C" w:rsidR="00AD2064" w:rsidRDefault="0032749A" w:rsidP="0012796D">
      <w:pPr>
        <w:pStyle w:val="Caption"/>
      </w:pPr>
      <w:bookmarkStart w:id="403" w:name="_Ref524701722"/>
      <w:commentRangeStart w:id="404"/>
      <w:r>
        <w:t xml:space="preserve">Figure </w:t>
      </w:r>
      <w:r>
        <w:rPr>
          <w:noProof/>
        </w:rPr>
        <w:fldChar w:fldCharType="begin"/>
      </w:r>
      <w:r>
        <w:rPr>
          <w:noProof/>
        </w:rPr>
        <w:instrText xml:space="preserve"> SEQ Figure \* ARABIC </w:instrText>
      </w:r>
      <w:r>
        <w:rPr>
          <w:noProof/>
        </w:rPr>
        <w:fldChar w:fldCharType="separate"/>
      </w:r>
      <w:ins w:id="405" w:author="Andy Kleinhesselink" w:date="2018-10-23T17:58:00Z">
        <w:r w:rsidR="00613786">
          <w:rPr>
            <w:noProof/>
          </w:rPr>
          <w:t>5</w:t>
        </w:r>
      </w:ins>
      <w:del w:id="406" w:author="Andy Kleinhesselink" w:date="2018-10-23T17:56:00Z">
        <w:r w:rsidR="004C4E00" w:rsidDel="006245D6">
          <w:rPr>
            <w:noProof/>
          </w:rPr>
          <w:delText>4</w:delText>
        </w:r>
      </w:del>
      <w:r>
        <w:rPr>
          <w:noProof/>
        </w:rPr>
        <w:fldChar w:fldCharType="end"/>
      </w:r>
      <w:bookmarkEnd w:id="403"/>
      <w:commentRangeEnd w:id="404"/>
      <w:r w:rsidR="0081607A">
        <w:rPr>
          <w:rStyle w:val="CommentReference"/>
          <w:rFonts w:cstheme="minorBidi"/>
          <w:b w:val="0"/>
          <w:bCs w:val="0"/>
        </w:rPr>
        <w:commentReference w:id="404"/>
      </w:r>
      <w:r>
        <w:t xml:space="preserve">. </w:t>
      </w:r>
      <w:r w:rsidR="0023375E">
        <w:t>Simulated per capita seed production of the a) early, b) middle and c) late season species in response to increasing competition from two species at once.</w:t>
      </w:r>
      <w:r>
        <w:t xml:space="preserve"> </w:t>
      </w:r>
      <w:r w:rsidR="0023375E">
        <w:t>Increasing densities of one competitor species are shown on the x-axis and three different levels of density from another competitor are shown with the varying shades of gray points</w:t>
      </w:r>
      <w:r>
        <w:t xml:space="preserve">. </w:t>
      </w:r>
      <w:r w:rsidR="0023375E">
        <w:t xml:space="preserve">Only the response to interspecific competition is shown. </w:t>
      </w:r>
      <w:r>
        <w:t>The lines show the predicted per capita fecundity from the competition model with varying exponents (eq</w:t>
      </w:r>
      <w:r w:rsidR="007543E5">
        <w:t>.</w:t>
      </w:r>
      <w:r>
        <w:t xml:space="preserve"> </w:t>
      </w:r>
      <w:r w:rsidR="007543E5">
        <w:t>8</w:t>
      </w:r>
      <w:r>
        <w:t xml:space="preserve">).  The predictions are generated assuming that </w:t>
      </w:r>
      <w:r w:rsidR="0023375E">
        <w:t xml:space="preserve">single species </w:t>
      </w:r>
      <w:r>
        <w:t>competitive effects are additive.  Deviations between the observed (simulated) fecundity and the predicted fecundity (lines) indicated t</w:t>
      </w:r>
      <w:r w:rsidR="0023375E">
        <w:t xml:space="preserve">hat competition is non-additive. </w:t>
      </w:r>
    </w:p>
    <w:p w14:paraId="101BCEBE" w14:textId="77777777" w:rsidR="00AD2064" w:rsidRDefault="00AD2064">
      <w:pPr>
        <w:spacing w:line="276" w:lineRule="auto"/>
        <w:ind w:firstLine="0"/>
        <w:jc w:val="both"/>
        <w:rPr>
          <w:rFonts w:cs="Cambria (Body CS)"/>
          <w:b/>
          <w:bCs/>
          <w:szCs w:val="18"/>
        </w:rPr>
      </w:pPr>
      <w:r>
        <w:br w:type="page"/>
      </w:r>
    </w:p>
    <w:p w14:paraId="0FD71A84" w14:textId="77777777" w:rsidR="00AD2064" w:rsidRDefault="00AD2064" w:rsidP="0012796D">
      <w:pPr>
        <w:pStyle w:val="Caption"/>
      </w:pPr>
      <w:r>
        <w:rPr>
          <w:noProof/>
        </w:rPr>
        <w:lastRenderedPageBreak/>
        <w:drawing>
          <wp:inline distT="0" distB="0" distL="0" distR="0" wp14:anchorId="22AE7A9C" wp14:editId="5D365F3F">
            <wp:extent cx="5486400" cy="3017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ror_plot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3017520"/>
                    </a:xfrm>
                    <a:prstGeom prst="rect">
                      <a:avLst/>
                    </a:prstGeom>
                  </pic:spPr>
                </pic:pic>
              </a:graphicData>
            </a:graphic>
          </wp:inline>
        </w:drawing>
      </w:r>
    </w:p>
    <w:p w14:paraId="4BDDB345" w14:textId="19F0D4D5" w:rsidR="00AD2064" w:rsidRDefault="00AD2064" w:rsidP="00AD2064">
      <w:pPr>
        <w:pStyle w:val="Caption"/>
      </w:pPr>
      <w:bookmarkStart w:id="407" w:name="_Ref524702022"/>
      <w:r>
        <w:t xml:space="preserve">Figure </w:t>
      </w:r>
      <w:r>
        <w:rPr>
          <w:noProof/>
        </w:rPr>
        <w:fldChar w:fldCharType="begin"/>
      </w:r>
      <w:r>
        <w:rPr>
          <w:noProof/>
        </w:rPr>
        <w:instrText xml:space="preserve"> SEQ Figure \* ARABIC </w:instrText>
      </w:r>
      <w:r>
        <w:rPr>
          <w:noProof/>
        </w:rPr>
        <w:fldChar w:fldCharType="separate"/>
      </w:r>
      <w:ins w:id="408" w:author="Andy Kleinhesselink" w:date="2018-10-23T17:58:00Z">
        <w:r w:rsidR="00613786">
          <w:rPr>
            <w:noProof/>
          </w:rPr>
          <w:t>6</w:t>
        </w:r>
      </w:ins>
      <w:del w:id="409" w:author="Andy Kleinhesselink" w:date="2018-10-23T17:56:00Z">
        <w:r w:rsidR="004C4E00" w:rsidDel="006245D6">
          <w:rPr>
            <w:noProof/>
          </w:rPr>
          <w:delText>5</w:delText>
        </w:r>
      </w:del>
      <w:r>
        <w:rPr>
          <w:noProof/>
        </w:rPr>
        <w:fldChar w:fldCharType="end"/>
      </w:r>
      <w:bookmarkEnd w:id="407"/>
      <w:r>
        <w:t xml:space="preserve">. </w:t>
      </w:r>
      <w:r w:rsidR="00553202">
        <w:t>Non-additivity of two-species interspecific competition</w:t>
      </w:r>
      <w:r w:rsidR="00B84F3F">
        <w:t xml:space="preserve"> for each of the focal species</w:t>
      </w:r>
      <w:r w:rsidR="00553202">
        <w:t xml:space="preserve">. </w:t>
      </w:r>
      <w:r w:rsidR="00BE496F">
        <w:t>A) The amount of non-additivity is shown as the increase in root mean squared error of the phenomenological model (eq. 8)  in multispecies competition compared to single species competition.  B</w:t>
      </w:r>
      <w:r w:rsidR="00B84F3F">
        <w:t xml:space="preserve">) </w:t>
      </w:r>
      <w:r w:rsidR="00BE496F">
        <w:t xml:space="preserve">The </w:t>
      </w:r>
      <w:r w:rsidR="000412FB">
        <w:t xml:space="preserve">average strength and </w:t>
      </w:r>
      <w:r w:rsidR="00B84F3F">
        <w:t>direction of the error</w:t>
      </w:r>
      <w:r w:rsidR="00BE496F">
        <w:t>s</w:t>
      </w:r>
      <w:r w:rsidR="000412FB">
        <w:t xml:space="preserve"> are shown</w:t>
      </w:r>
      <w:r w:rsidR="00B84F3F">
        <w:t xml:space="preserve">, positive values show that competition was less than predicted, </w:t>
      </w:r>
      <w:r w:rsidR="000412FB">
        <w:t xml:space="preserve">a </w:t>
      </w:r>
      <w:r w:rsidR="00B84F3F">
        <w:t xml:space="preserve">positive effect of the HOI, negative values show where competition was greater than predicted, </w:t>
      </w:r>
      <w:r w:rsidR="000412FB">
        <w:t xml:space="preserve">a </w:t>
      </w:r>
      <w:r w:rsidR="00B84F3F">
        <w:t xml:space="preserve">negative effect of the HOI. </w:t>
      </w:r>
      <w:r>
        <w:t xml:space="preserve">  </w:t>
      </w:r>
    </w:p>
    <w:p w14:paraId="1ECED277" w14:textId="720D1165" w:rsidR="000E4052" w:rsidRDefault="000E4052">
      <w:pPr>
        <w:spacing w:line="276" w:lineRule="auto"/>
        <w:ind w:firstLine="0"/>
        <w:jc w:val="both"/>
      </w:pPr>
      <w:r>
        <w:br w:type="page"/>
      </w:r>
    </w:p>
    <w:p w14:paraId="7A614C5E" w14:textId="0D3941FF" w:rsidR="000E4052" w:rsidRDefault="000E4052" w:rsidP="000E4052">
      <w:pPr>
        <w:ind w:firstLine="0"/>
      </w:pPr>
      <w:r>
        <w:rPr>
          <w:noProof/>
        </w:rPr>
        <w:lastRenderedPageBreak/>
        <w:drawing>
          <wp:inline distT="0" distB="0" distL="0" distR="0" wp14:anchorId="6767C03A" wp14:editId="278188B2">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nistic_figur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D5FEF62" w14:textId="0141464D" w:rsidR="00C57AA2" w:rsidRDefault="000E4052" w:rsidP="0012796D">
      <w:pPr>
        <w:pStyle w:val="Caption"/>
      </w:pPr>
      <w:bookmarkStart w:id="410" w:name="_Ref527030555"/>
      <w:r>
        <w:t xml:space="preserve">Figure </w:t>
      </w:r>
      <w:r>
        <w:rPr>
          <w:b w:val="0"/>
          <w:bCs w:val="0"/>
          <w:noProof/>
        </w:rPr>
        <w:fldChar w:fldCharType="begin"/>
      </w:r>
      <w:r>
        <w:rPr>
          <w:noProof/>
        </w:rPr>
        <w:instrText xml:space="preserve"> SEQ Figure \* ARABIC </w:instrText>
      </w:r>
      <w:r>
        <w:rPr>
          <w:b w:val="0"/>
          <w:bCs w:val="0"/>
          <w:noProof/>
        </w:rPr>
        <w:fldChar w:fldCharType="separate"/>
      </w:r>
      <w:ins w:id="411" w:author="Andy Kleinhesselink" w:date="2018-10-23T17:58:00Z">
        <w:r w:rsidR="00613786">
          <w:rPr>
            <w:noProof/>
          </w:rPr>
          <w:t>7</w:t>
        </w:r>
      </w:ins>
      <w:del w:id="412" w:author="Andy Kleinhesselink" w:date="2018-10-23T17:56:00Z">
        <w:r w:rsidR="004C4E00" w:rsidDel="006245D6">
          <w:rPr>
            <w:noProof/>
          </w:rPr>
          <w:delText>6</w:delText>
        </w:r>
      </w:del>
      <w:r>
        <w:rPr>
          <w:b w:val="0"/>
          <w:bCs w:val="0"/>
          <w:noProof/>
        </w:rPr>
        <w:fldChar w:fldCharType="end"/>
      </w:r>
      <w:bookmarkEnd w:id="410"/>
      <w:r>
        <w:t xml:space="preserve">. Mechanistic explanation for higher-order interactions.  A) The resource uptake rates of the mid and late season species over the course of </w:t>
      </w:r>
      <w:r w:rsidR="00BE496F">
        <w:t xml:space="preserve">a </w:t>
      </w:r>
      <w:r>
        <w:t xml:space="preserve">growing season, with and without the early species. </w:t>
      </w:r>
      <w:r w:rsidR="00DE701D">
        <w:t xml:space="preserve">Gray vertical lines show the date </w:t>
      </w:r>
      <w:r w:rsidR="00350B62">
        <w:t>at which the mid-season species</w:t>
      </w:r>
      <w:r w:rsidR="00DE701D">
        <w:t xml:space="preserve"> </w:t>
      </w:r>
      <w:r w:rsidR="00350B62">
        <w:t xml:space="preserve">stops growing </w:t>
      </w:r>
      <w:r w:rsidR="00DE701D">
        <w:t xml:space="preserve">with and without the early species. </w:t>
      </w:r>
      <w:r w:rsidR="007427A4">
        <w:t>B</w:t>
      </w:r>
      <w:r>
        <w:t xml:space="preserve">) The average resource uptake rates of the mid and late season species </w:t>
      </w:r>
      <w:r w:rsidR="00350B62">
        <w:t xml:space="preserve">in the absence and presence of the </w:t>
      </w:r>
      <w:r w:rsidR="007427A4">
        <w:t xml:space="preserve">early season </w:t>
      </w:r>
      <w:r w:rsidR="00350B62">
        <w:t>species</w:t>
      </w:r>
      <w:r>
        <w:t xml:space="preserve">.   </w:t>
      </w:r>
      <w:r w:rsidR="009761CF">
        <w:br w:type="page"/>
      </w:r>
    </w:p>
    <w:p w14:paraId="06B75BCE" w14:textId="1B8CBE41" w:rsidR="00163557" w:rsidRDefault="00841145" w:rsidP="00841145">
      <w:pPr>
        <w:pStyle w:val="Heading"/>
      </w:pPr>
      <w:r>
        <w:lastRenderedPageBreak/>
        <w:t xml:space="preserve">Appendix A – Interaction modification leads to non-additive competition: </w:t>
      </w:r>
    </w:p>
    <w:p w14:paraId="4349B3AB" w14:textId="22DBC511" w:rsidR="00841145" w:rsidRDefault="000725F8" w:rsidP="00841145">
      <w:r>
        <w:t xml:space="preserve">Assume that competition affecting species one is given by </w:t>
      </w:r>
      <m:oMath>
        <m:sSub>
          <m:sSubPr>
            <m:ctrlPr>
              <w:rPr>
                <w:rFonts w:ascii="Cambria Math" w:hAnsi="Cambria Math"/>
              </w:rPr>
            </m:ctrlPr>
          </m:sSubPr>
          <m:e>
            <m:r>
              <w:rPr>
                <w:rFonts w:ascii="Cambria Math" w:hAnsi="Cambria Math"/>
              </w:rPr>
              <m:t>C</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841145">
        <w:t xml:space="preserve">. If we relax the assumption that pairwise competition coefficients are fixed and instead allow for interaction modifications, then competition coefficients may depend on other competitor densities. </w:t>
      </w:r>
      <w:r>
        <w:t>We can show this by r</w:t>
      </w:r>
      <w:r w:rsidR="00841145">
        <w:t>eplac</w:t>
      </w:r>
      <w:r>
        <w:t>ing</w:t>
      </w:r>
      <w:r w:rsidR="00841145">
        <w:t xml:space="preserve"> </w:t>
      </w:r>
      <m:oMath>
        <m:sSub>
          <m:sSubPr>
            <m:ctrlPr>
              <w:rPr>
                <w:rFonts w:ascii="Cambria Math" w:hAnsi="Cambria Math"/>
              </w:rPr>
            </m:ctrlPr>
          </m:sSubPr>
          <m:e>
            <m:r>
              <w:rPr>
                <w:rFonts w:ascii="Cambria Math" w:hAnsi="Cambria Math"/>
              </w:rPr>
              <m:t>α</m:t>
            </m:r>
          </m:e>
          <m:sub>
            <m:r>
              <w:rPr>
                <w:rFonts w:ascii="Cambria Math" w:hAnsi="Cambria Math"/>
              </w:rPr>
              <m:t>1,2</m:t>
            </m:r>
          </m:sub>
        </m:sSub>
      </m:oMath>
      <w:r w:rsidR="00841145">
        <w:t xml:space="preserve"> with a linear function of </w:t>
      </w:r>
      <m:oMath>
        <m:sSub>
          <m:sSubPr>
            <m:ctrlPr>
              <w:rPr>
                <w:rFonts w:ascii="Cambria Math" w:hAnsi="Cambria Math"/>
              </w:rPr>
            </m:ctrlPr>
          </m:sSubPr>
          <m:e>
            <m:r>
              <w:rPr>
                <w:rFonts w:ascii="Cambria Math" w:hAnsi="Cambria Math"/>
              </w:rPr>
              <m:t>n</m:t>
            </m:r>
          </m:e>
          <m:sub>
            <m:r>
              <w:rPr>
                <w:rFonts w:ascii="Cambria Math" w:hAnsi="Cambria Math"/>
              </w:rPr>
              <m:t>3</m:t>
            </m:r>
          </m:sub>
        </m:sSub>
      </m:oMath>
      <w:r>
        <w:t>:</w:t>
      </w:r>
      <w:r w:rsidR="00841145">
        <w:t xml:space="preserve"> </w:t>
      </w:r>
      <m:oMath>
        <m:r>
          <w:rPr>
            <w:rFonts w:ascii="Cambria Math" w:hAnsi="Cambria Math"/>
          </w:rPr>
          <m:t>a</m:t>
        </m:r>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3</m:t>
                </m:r>
              </m:sub>
            </m:sSub>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r>
          <w:rPr>
            <w:rFonts w:ascii="Cambria Math" w:hAnsi="Cambria Math"/>
          </w:rPr>
          <m:t>+β</m:t>
        </m:r>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xml:space="preserve">. Now the competitive effect of </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00841145">
        <w:t xml:space="preserve"> on </w:t>
      </w:r>
      <m:oMath>
        <m:sSub>
          <m:sSubPr>
            <m:ctrlPr>
              <w:rPr>
                <w:rFonts w:ascii="Cambria Math" w:hAnsi="Cambria Math"/>
              </w:rPr>
            </m:ctrlPr>
          </m:sSubPr>
          <m:e>
            <m:r>
              <w:rPr>
                <w:rFonts w:ascii="Cambria Math" w:hAnsi="Cambria Math"/>
              </w:rPr>
              <m:t>n</m:t>
            </m:r>
          </m:e>
          <m:sub>
            <m:r>
              <w:rPr>
                <w:rFonts w:ascii="Cambria Math" w:hAnsi="Cambria Math"/>
              </w:rPr>
              <m:t>1</m:t>
            </m:r>
          </m:sub>
        </m:sSub>
      </m:oMath>
      <w:r w:rsidR="00841145">
        <w:t xml:space="preserve"> depends on </w:t>
      </w:r>
      <m:oMath>
        <m:sSub>
          <m:sSubPr>
            <m:ctrlPr>
              <w:rPr>
                <w:rFonts w:ascii="Cambria Math" w:hAnsi="Cambria Math"/>
              </w:rPr>
            </m:ctrlPr>
          </m:sSubPr>
          <m:e>
            <m:r>
              <w:rPr>
                <w:rFonts w:ascii="Cambria Math" w:hAnsi="Cambria Math"/>
              </w:rPr>
              <m:t>n</m:t>
            </m:r>
          </m:e>
          <m:sub>
            <m:r>
              <w:rPr>
                <w:rFonts w:ascii="Cambria Math" w:hAnsi="Cambria Math"/>
              </w:rPr>
              <m:t>3</m:t>
            </m:r>
          </m:sub>
        </m:sSub>
      </m:oMath>
      <w:r w:rsidR="00841145">
        <w:t>.  If we re-write</w:t>
      </w:r>
      <w:r w:rsidR="00195151">
        <w:t xml:space="preserve"> and</w:t>
      </w:r>
      <w:r w:rsidR="000633BD">
        <w:t xml:space="preserve"> </w:t>
      </w:r>
      <w:r w:rsidR="00195151">
        <w:t xml:space="preserve">take </w:t>
      </w:r>
      <w:r w:rsidR="00841145">
        <w:t>into account this interaction modification we</w:t>
      </w:r>
      <w:r>
        <w:t xml:space="preserve"> arrive a</w:t>
      </w:r>
      <w:r w:rsidR="004558C1">
        <w:t xml:space="preserve">t a model that looks equivalent to the one in the main text: </w:t>
      </w:r>
      <w:r>
        <w:t xml:space="preserve">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1,1</m:t>
                </m:r>
              </m:sub>
            </m:s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1,2</m:t>
                </m:r>
              </m:sub>
            </m:sSub>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1,(2,3)</m:t>
                </m:r>
              </m:sub>
            </m:sSub>
            <m:sSub>
              <m:sSubPr>
                <m:ctrlPr>
                  <w:rPr>
                    <w:rFonts w:ascii="Cambria Math" w:hAnsi="Cambria Math"/>
                  </w:rPr>
                </m:ctrlPr>
              </m:sSubPr>
              <m:e>
                <m:r>
                  <w:rPr>
                    <w:rFonts w:ascii="Cambria Math" w:hAnsi="Cambria Math"/>
                  </w:rPr>
                  <m:t>n</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1,3</m:t>
                </m:r>
              </m:sub>
            </m:sSub>
            <m:sSub>
              <m:sSubPr>
                <m:ctrlPr>
                  <w:rPr>
                    <w:rFonts w:ascii="Cambria Math" w:hAnsi="Cambria Math"/>
                  </w:rPr>
                </m:ctrlPr>
              </m:sSubPr>
              <m:e>
                <m:r>
                  <w:rPr>
                    <w:rFonts w:ascii="Cambria Math" w:hAnsi="Cambria Math"/>
                  </w:rPr>
                  <m:t>n</m:t>
                </m:r>
              </m:e>
              <m:sub>
                <m:r>
                  <w:rPr>
                    <w:rFonts w:ascii="Cambria Math" w:hAnsi="Cambria Math"/>
                  </w:rPr>
                  <m:t>3</m:t>
                </m:r>
              </m:sub>
            </m:sSub>
          </m:e>
        </m:d>
      </m:oMath>
      <w:r w:rsidR="004558C1">
        <w:t>.</w:t>
      </w:r>
    </w:p>
    <w:p w14:paraId="595A1B13" w14:textId="5FE12EEE" w:rsidR="00BF58F7" w:rsidRDefault="00BF58F7">
      <w:pPr>
        <w:spacing w:line="276" w:lineRule="auto"/>
        <w:ind w:firstLine="0"/>
        <w:jc w:val="both"/>
      </w:pPr>
      <w:r>
        <w:br w:type="page"/>
      </w:r>
    </w:p>
    <w:p w14:paraId="5D21AB09" w14:textId="79123DF5" w:rsidR="00D85B27" w:rsidRDefault="006D7279" w:rsidP="00D939AA">
      <w:pPr>
        <w:pStyle w:val="Heading"/>
      </w:pPr>
      <w:r>
        <w:lastRenderedPageBreak/>
        <w:t xml:space="preserve">Appendix B – </w:t>
      </w:r>
      <w:r w:rsidR="00C17369">
        <w:t xml:space="preserve">The effect of relative non-linearity in </w:t>
      </w:r>
      <w:r>
        <w:t xml:space="preserve">resource </w:t>
      </w:r>
      <w:r w:rsidR="00C17369">
        <w:t>uptake curves on</w:t>
      </w:r>
      <w:r w:rsidR="00D939AA">
        <w:t xml:space="preserve"> higher order interactions</w:t>
      </w:r>
      <w:r>
        <w:t xml:space="preserve"> </w:t>
      </w:r>
    </w:p>
    <w:p w14:paraId="43C6EB67" w14:textId="460306BD" w:rsidR="00C17369" w:rsidRDefault="00E36A05" w:rsidP="008A128F">
      <w:pPr>
        <w:pStyle w:val="BodyText"/>
      </w:pPr>
      <w:r>
        <w:t xml:space="preserve">In order to test whether stronger higher order interactions were associated with the relative non-linearity of the competitors’ resource uptake curves, we simulated an additional five communities in which we varied the </w:t>
      </w:r>
      <w:r w:rsidR="00C17369">
        <w:t>degree of</w:t>
      </w:r>
      <w:r>
        <w:t xml:space="preserve"> </w:t>
      </w:r>
      <w:r w:rsidR="00C17369">
        <w:t>relative non-linearity between species resource uptake curves.</w:t>
      </w:r>
      <w:r>
        <w:t xml:space="preserve">  We did this by starting with a scenario in which each species was given a resource uptake curve </w:t>
      </w:r>
      <w:r w:rsidR="0025446F">
        <w:t xml:space="preserve">close to the </w:t>
      </w:r>
      <w:r>
        <w:t>mid-season species in the main text (</w:t>
      </w:r>
      <w:r>
        <w:fldChar w:fldCharType="begin"/>
      </w:r>
      <w:r>
        <w:instrText xml:space="preserve"> REF _Ref514237815 \h </w:instrText>
      </w:r>
      <w:r>
        <w:fldChar w:fldCharType="separate"/>
      </w:r>
      <w:ins w:id="413" w:author="Andy Kleinhesselink" w:date="2018-10-23T17:58:00Z">
        <w:r w:rsidR="00613786">
          <w:t xml:space="preserve">Figure </w:t>
        </w:r>
        <w:r w:rsidR="00613786">
          <w:rPr>
            <w:noProof/>
          </w:rPr>
          <w:t>3</w:t>
        </w:r>
      </w:ins>
      <w:del w:id="414" w:author="Andy Kleinhesselink" w:date="2018-10-23T17:58:00Z">
        <w:r w:rsidDel="00613786">
          <w:delText xml:space="preserve">Figure </w:delText>
        </w:r>
        <w:r w:rsidDel="00613786">
          <w:rPr>
            <w:noProof/>
          </w:rPr>
          <w:delText>2</w:delText>
        </w:r>
      </w:del>
      <w:r>
        <w:fldChar w:fldCharType="end"/>
      </w:r>
      <w:r>
        <w:t xml:space="preserve"> b).  In this first scenario there is </w:t>
      </w:r>
      <w:r w:rsidR="0025446F">
        <w:t xml:space="preserve">very little </w:t>
      </w:r>
      <w:r>
        <w:t xml:space="preserve">difference between species in their resource uptake curve.  Then we parameterized four additional scenarios, each with an increase </w:t>
      </w:r>
      <w:r w:rsidR="00C17369">
        <w:t>in</w:t>
      </w:r>
      <w:r>
        <w:t xml:space="preserve"> the maximum uptake rate and half-saturation constant of the early season species, and a decrease in the maximum uptake rate and half-saturation constant of the late season species</w:t>
      </w:r>
      <w:r w:rsidR="00D976D1">
        <w:t xml:space="preserve"> (</w:t>
      </w:r>
      <w:r w:rsidR="00595B06">
        <w:t xml:space="preserve">Table B1; </w:t>
      </w:r>
      <w:r w:rsidR="00D976D1">
        <w:t xml:space="preserve">Figure </w:t>
      </w:r>
      <w:r w:rsidR="00595B06">
        <w:t>B 1 A)</w:t>
      </w:r>
      <w:r>
        <w:t xml:space="preserve">. </w:t>
      </w:r>
      <w:r w:rsidR="00C17369">
        <w:t xml:space="preserve"> We then simulated competition, fit phenomenological competition models, and compared the predicted effects of competition assuming additivity, to the observed effects of competition as in the main text.  Our simulations show that as the relative non-linearity between species is increased, the error between the additive </w:t>
      </w:r>
      <w:r w:rsidR="0025446F">
        <w:t xml:space="preserve">phenomenological </w:t>
      </w:r>
      <w:r w:rsidR="00C17369">
        <w:t xml:space="preserve">model and the simulated observations grows (Figure B 1). </w:t>
      </w:r>
    </w:p>
    <w:p w14:paraId="750B20BD" w14:textId="15C379A8" w:rsidR="0025446F" w:rsidRDefault="0025446F">
      <w:pPr>
        <w:spacing w:line="276" w:lineRule="auto"/>
        <w:ind w:firstLine="0"/>
        <w:jc w:val="both"/>
      </w:pPr>
      <w:r>
        <w:br w:type="page"/>
      </w:r>
    </w:p>
    <w:tbl>
      <w:tblPr>
        <w:tblW w:w="5983" w:type="dxa"/>
        <w:tblLook w:val="04A0" w:firstRow="1" w:lastRow="0" w:firstColumn="1" w:lastColumn="0" w:noHBand="0" w:noVBand="1"/>
      </w:tblPr>
      <w:tblGrid>
        <w:gridCol w:w="1300"/>
        <w:gridCol w:w="1176"/>
        <w:gridCol w:w="1710"/>
        <w:gridCol w:w="1797"/>
      </w:tblGrid>
      <w:tr w:rsidR="0025446F" w:rsidRPr="0025446F" w14:paraId="612D0B12" w14:textId="77777777" w:rsidTr="00A0199A">
        <w:trPr>
          <w:trHeight w:val="320"/>
        </w:trPr>
        <w:tc>
          <w:tcPr>
            <w:tcW w:w="1300" w:type="dxa"/>
            <w:tcBorders>
              <w:top w:val="nil"/>
              <w:left w:val="nil"/>
              <w:bottom w:val="double" w:sz="4" w:space="0" w:color="auto"/>
              <w:right w:val="nil"/>
            </w:tcBorders>
            <w:shd w:val="clear" w:color="auto" w:fill="auto"/>
            <w:noWrap/>
            <w:vAlign w:val="center"/>
            <w:hideMark/>
          </w:tcPr>
          <w:p w14:paraId="4218EA8F" w14:textId="77777777"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lastRenderedPageBreak/>
              <w:t>Scenario</w:t>
            </w:r>
          </w:p>
        </w:tc>
        <w:tc>
          <w:tcPr>
            <w:tcW w:w="1176" w:type="dxa"/>
            <w:tcBorders>
              <w:top w:val="nil"/>
              <w:left w:val="nil"/>
              <w:bottom w:val="double" w:sz="4" w:space="0" w:color="auto"/>
              <w:right w:val="nil"/>
            </w:tcBorders>
            <w:shd w:val="clear" w:color="auto" w:fill="auto"/>
            <w:noWrap/>
            <w:vAlign w:val="center"/>
            <w:hideMark/>
          </w:tcPr>
          <w:p w14:paraId="50EB3781" w14:textId="4DD89FA5" w:rsidR="0025446F" w:rsidRPr="0025446F" w:rsidRDefault="0025446F"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Species</w:t>
            </w:r>
          </w:p>
        </w:tc>
        <w:tc>
          <w:tcPr>
            <w:tcW w:w="1710" w:type="dxa"/>
            <w:tcBorders>
              <w:top w:val="nil"/>
              <w:left w:val="nil"/>
              <w:bottom w:val="double" w:sz="4" w:space="0" w:color="auto"/>
              <w:right w:val="nil"/>
            </w:tcBorders>
            <w:shd w:val="clear" w:color="auto" w:fill="auto"/>
            <w:noWrap/>
            <w:vAlign w:val="center"/>
            <w:hideMark/>
          </w:tcPr>
          <w:p w14:paraId="6ABD3B9C" w14:textId="410F57C2"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Max Uptake Rate</w:t>
            </w:r>
            <w:r>
              <w:rPr>
                <w:rFonts w:ascii="Calibri" w:eastAsia="Times New Roman" w:hAnsi="Calibri" w:cs="Times New Roman"/>
                <w:color w:val="000000"/>
                <w:szCs w:val="24"/>
              </w:rPr>
              <w:t xml:space="preserve"> (r)</w:t>
            </w:r>
          </w:p>
        </w:tc>
        <w:tc>
          <w:tcPr>
            <w:tcW w:w="1797" w:type="dxa"/>
            <w:tcBorders>
              <w:top w:val="nil"/>
              <w:left w:val="nil"/>
              <w:bottom w:val="double" w:sz="4" w:space="0" w:color="auto"/>
              <w:right w:val="nil"/>
            </w:tcBorders>
            <w:shd w:val="clear" w:color="auto" w:fill="auto"/>
            <w:noWrap/>
            <w:vAlign w:val="center"/>
            <w:hideMark/>
          </w:tcPr>
          <w:p w14:paraId="78A4B127" w14:textId="037F81A7" w:rsidR="0025446F" w:rsidRPr="0025446F" w:rsidRDefault="008829A7" w:rsidP="00B83C2C">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Half Saturation Constant</w:t>
            </w:r>
            <w:r>
              <w:rPr>
                <w:rFonts w:ascii="Calibri" w:eastAsia="Times New Roman" w:hAnsi="Calibri" w:cs="Times New Roman"/>
                <w:color w:val="000000"/>
                <w:szCs w:val="24"/>
              </w:rPr>
              <w:t xml:space="preserve"> (K)</w:t>
            </w:r>
          </w:p>
        </w:tc>
      </w:tr>
      <w:tr w:rsidR="008829A7" w:rsidRPr="0025446F" w14:paraId="3CF5A142" w14:textId="77777777" w:rsidTr="00A0199A">
        <w:trPr>
          <w:trHeight w:val="320"/>
        </w:trPr>
        <w:tc>
          <w:tcPr>
            <w:tcW w:w="1300" w:type="dxa"/>
            <w:vMerge w:val="restart"/>
            <w:tcBorders>
              <w:top w:val="double" w:sz="4" w:space="0" w:color="auto"/>
              <w:left w:val="nil"/>
              <w:right w:val="nil"/>
            </w:tcBorders>
            <w:shd w:val="clear" w:color="auto" w:fill="auto"/>
            <w:noWrap/>
            <w:vAlign w:val="center"/>
            <w:hideMark/>
          </w:tcPr>
          <w:p w14:paraId="180E8C94"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1</w:t>
            </w:r>
          </w:p>
        </w:tc>
        <w:tc>
          <w:tcPr>
            <w:tcW w:w="1176" w:type="dxa"/>
            <w:tcBorders>
              <w:top w:val="double" w:sz="4" w:space="0" w:color="auto"/>
              <w:left w:val="nil"/>
              <w:bottom w:val="nil"/>
              <w:right w:val="nil"/>
            </w:tcBorders>
            <w:shd w:val="clear" w:color="auto" w:fill="auto"/>
            <w:noWrap/>
            <w:vAlign w:val="bottom"/>
            <w:hideMark/>
          </w:tcPr>
          <w:p w14:paraId="0133D7D8" w14:textId="4D9DA1C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double" w:sz="4" w:space="0" w:color="auto"/>
              <w:left w:val="nil"/>
              <w:bottom w:val="nil"/>
              <w:right w:val="nil"/>
            </w:tcBorders>
            <w:shd w:val="clear" w:color="auto" w:fill="auto"/>
            <w:noWrap/>
            <w:vAlign w:val="bottom"/>
            <w:hideMark/>
          </w:tcPr>
          <w:p w14:paraId="3CEC3749" w14:textId="335465C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2.92</w:t>
            </w:r>
          </w:p>
        </w:tc>
        <w:tc>
          <w:tcPr>
            <w:tcW w:w="1797" w:type="dxa"/>
            <w:tcBorders>
              <w:top w:val="double" w:sz="4" w:space="0" w:color="auto"/>
              <w:left w:val="nil"/>
              <w:bottom w:val="nil"/>
              <w:right w:val="nil"/>
            </w:tcBorders>
            <w:shd w:val="clear" w:color="auto" w:fill="auto"/>
            <w:noWrap/>
            <w:vAlign w:val="bottom"/>
            <w:hideMark/>
          </w:tcPr>
          <w:p w14:paraId="4D11BFBD" w14:textId="47D0466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50.88</w:t>
            </w:r>
          </w:p>
        </w:tc>
      </w:tr>
      <w:tr w:rsidR="008829A7" w:rsidRPr="0025446F" w14:paraId="31BFBF55" w14:textId="77777777" w:rsidTr="00A0199A">
        <w:trPr>
          <w:trHeight w:val="320"/>
        </w:trPr>
        <w:tc>
          <w:tcPr>
            <w:tcW w:w="1300" w:type="dxa"/>
            <w:vMerge/>
            <w:tcBorders>
              <w:left w:val="nil"/>
              <w:right w:val="nil"/>
            </w:tcBorders>
            <w:shd w:val="clear" w:color="auto" w:fill="auto"/>
            <w:noWrap/>
            <w:vAlign w:val="center"/>
            <w:hideMark/>
          </w:tcPr>
          <w:p w14:paraId="3638348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543C077" w14:textId="1C29941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33B4928" w14:textId="02240D4E"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47258A7" w14:textId="3C1F2A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731B0CCA" w14:textId="77777777" w:rsidTr="00A0199A">
        <w:trPr>
          <w:trHeight w:val="320"/>
        </w:trPr>
        <w:tc>
          <w:tcPr>
            <w:tcW w:w="1300" w:type="dxa"/>
            <w:vMerge/>
            <w:tcBorders>
              <w:left w:val="nil"/>
              <w:bottom w:val="single" w:sz="4" w:space="0" w:color="auto"/>
              <w:right w:val="nil"/>
            </w:tcBorders>
            <w:shd w:val="clear" w:color="auto" w:fill="auto"/>
            <w:noWrap/>
            <w:vAlign w:val="center"/>
            <w:hideMark/>
          </w:tcPr>
          <w:p w14:paraId="241BF05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auto"/>
              <w:right w:val="nil"/>
            </w:tcBorders>
            <w:shd w:val="clear" w:color="auto" w:fill="auto"/>
            <w:noWrap/>
            <w:vAlign w:val="bottom"/>
            <w:hideMark/>
          </w:tcPr>
          <w:p w14:paraId="5EE089AE" w14:textId="12C070C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auto"/>
              <w:right w:val="nil"/>
            </w:tcBorders>
            <w:shd w:val="clear" w:color="auto" w:fill="auto"/>
            <w:noWrap/>
            <w:vAlign w:val="bottom"/>
            <w:hideMark/>
          </w:tcPr>
          <w:p w14:paraId="670EC202" w14:textId="7BB4008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2.50</w:t>
            </w:r>
          </w:p>
        </w:tc>
        <w:tc>
          <w:tcPr>
            <w:tcW w:w="1797" w:type="dxa"/>
            <w:tcBorders>
              <w:top w:val="nil"/>
              <w:left w:val="nil"/>
              <w:bottom w:val="single" w:sz="4" w:space="0" w:color="auto"/>
              <w:right w:val="nil"/>
            </w:tcBorders>
            <w:shd w:val="clear" w:color="auto" w:fill="auto"/>
            <w:noWrap/>
            <w:vAlign w:val="bottom"/>
            <w:hideMark/>
          </w:tcPr>
          <w:p w14:paraId="3C35B2D9" w14:textId="4384FA4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23.79</w:t>
            </w:r>
          </w:p>
        </w:tc>
      </w:tr>
      <w:tr w:rsidR="008829A7" w:rsidRPr="0025446F" w14:paraId="5834662F" w14:textId="77777777" w:rsidTr="00A0199A">
        <w:trPr>
          <w:trHeight w:val="320"/>
        </w:trPr>
        <w:tc>
          <w:tcPr>
            <w:tcW w:w="1300" w:type="dxa"/>
            <w:vMerge w:val="restart"/>
            <w:tcBorders>
              <w:top w:val="single" w:sz="4" w:space="0" w:color="auto"/>
              <w:left w:val="nil"/>
              <w:right w:val="nil"/>
            </w:tcBorders>
            <w:shd w:val="clear" w:color="auto" w:fill="auto"/>
            <w:noWrap/>
            <w:vAlign w:val="center"/>
            <w:hideMark/>
          </w:tcPr>
          <w:p w14:paraId="6FC6990A"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2</w:t>
            </w:r>
          </w:p>
        </w:tc>
        <w:tc>
          <w:tcPr>
            <w:tcW w:w="1176" w:type="dxa"/>
            <w:tcBorders>
              <w:top w:val="single" w:sz="4" w:space="0" w:color="auto"/>
              <w:left w:val="nil"/>
              <w:bottom w:val="nil"/>
              <w:right w:val="nil"/>
            </w:tcBorders>
            <w:shd w:val="clear" w:color="auto" w:fill="auto"/>
            <w:noWrap/>
            <w:vAlign w:val="bottom"/>
            <w:hideMark/>
          </w:tcPr>
          <w:p w14:paraId="30EA17FC" w14:textId="5F8281A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auto"/>
              <w:left w:val="nil"/>
              <w:bottom w:val="nil"/>
              <w:right w:val="nil"/>
            </w:tcBorders>
            <w:shd w:val="clear" w:color="auto" w:fill="auto"/>
            <w:noWrap/>
            <w:vAlign w:val="bottom"/>
            <w:hideMark/>
          </w:tcPr>
          <w:p w14:paraId="1FA6E20F" w14:textId="2CB5F52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3.24</w:t>
            </w:r>
          </w:p>
        </w:tc>
        <w:tc>
          <w:tcPr>
            <w:tcW w:w="1797" w:type="dxa"/>
            <w:tcBorders>
              <w:top w:val="single" w:sz="4" w:space="0" w:color="auto"/>
              <w:left w:val="nil"/>
              <w:bottom w:val="nil"/>
              <w:right w:val="nil"/>
            </w:tcBorders>
            <w:shd w:val="clear" w:color="auto" w:fill="auto"/>
            <w:noWrap/>
            <w:vAlign w:val="bottom"/>
            <w:hideMark/>
          </w:tcPr>
          <w:p w14:paraId="603B262D" w14:textId="5B89FC0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73.32</w:t>
            </w:r>
          </w:p>
        </w:tc>
      </w:tr>
      <w:tr w:rsidR="008829A7" w:rsidRPr="0025446F" w14:paraId="13D31948" w14:textId="77777777" w:rsidTr="00A0199A">
        <w:trPr>
          <w:trHeight w:val="320"/>
        </w:trPr>
        <w:tc>
          <w:tcPr>
            <w:tcW w:w="1300" w:type="dxa"/>
            <w:vMerge/>
            <w:tcBorders>
              <w:left w:val="nil"/>
              <w:right w:val="nil"/>
            </w:tcBorders>
            <w:shd w:val="clear" w:color="auto" w:fill="auto"/>
            <w:noWrap/>
            <w:vAlign w:val="center"/>
            <w:hideMark/>
          </w:tcPr>
          <w:p w14:paraId="6D41111B"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43A388F" w14:textId="5796A13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7898BA9C" w14:textId="48B37A7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163BEBD5" w14:textId="286D3B7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522B8B83"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247D9CE6"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01F8F0CF" w14:textId="018FD63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63AF317" w14:textId="061AEC5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2.40</w:t>
            </w:r>
          </w:p>
        </w:tc>
        <w:tc>
          <w:tcPr>
            <w:tcW w:w="1797" w:type="dxa"/>
            <w:tcBorders>
              <w:top w:val="nil"/>
              <w:left w:val="nil"/>
              <w:bottom w:val="single" w:sz="4" w:space="0" w:color="000000"/>
              <w:right w:val="nil"/>
            </w:tcBorders>
            <w:shd w:val="clear" w:color="auto" w:fill="auto"/>
            <w:noWrap/>
            <w:vAlign w:val="bottom"/>
            <w:hideMark/>
          </w:tcPr>
          <w:p w14:paraId="5E8C948B" w14:textId="51E92A4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17.74</w:t>
            </w:r>
          </w:p>
        </w:tc>
      </w:tr>
      <w:tr w:rsidR="008829A7" w:rsidRPr="0025446F" w14:paraId="587E3113"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6B93F37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3</w:t>
            </w:r>
          </w:p>
        </w:tc>
        <w:tc>
          <w:tcPr>
            <w:tcW w:w="1176" w:type="dxa"/>
            <w:tcBorders>
              <w:top w:val="single" w:sz="4" w:space="0" w:color="000000"/>
              <w:left w:val="nil"/>
              <w:bottom w:val="nil"/>
              <w:right w:val="nil"/>
            </w:tcBorders>
            <w:shd w:val="clear" w:color="auto" w:fill="auto"/>
            <w:noWrap/>
            <w:vAlign w:val="bottom"/>
            <w:hideMark/>
          </w:tcPr>
          <w:p w14:paraId="25EFCBA9" w14:textId="7906FFD8"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7B64EB7B" w14:textId="1C92089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3.56</w:t>
            </w:r>
          </w:p>
        </w:tc>
        <w:tc>
          <w:tcPr>
            <w:tcW w:w="1797" w:type="dxa"/>
            <w:tcBorders>
              <w:top w:val="single" w:sz="4" w:space="0" w:color="000000"/>
              <w:left w:val="nil"/>
              <w:bottom w:val="nil"/>
              <w:right w:val="nil"/>
            </w:tcBorders>
            <w:shd w:val="clear" w:color="auto" w:fill="auto"/>
            <w:noWrap/>
            <w:vAlign w:val="bottom"/>
            <w:hideMark/>
          </w:tcPr>
          <w:p w14:paraId="69AACCC2" w14:textId="295F695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97.32</w:t>
            </w:r>
          </w:p>
        </w:tc>
      </w:tr>
      <w:tr w:rsidR="008829A7" w:rsidRPr="0025446F" w14:paraId="57CA9ADB" w14:textId="77777777" w:rsidTr="00A0199A">
        <w:trPr>
          <w:trHeight w:val="320"/>
        </w:trPr>
        <w:tc>
          <w:tcPr>
            <w:tcW w:w="1300" w:type="dxa"/>
            <w:vMerge/>
            <w:tcBorders>
              <w:left w:val="nil"/>
              <w:right w:val="nil"/>
            </w:tcBorders>
            <w:shd w:val="clear" w:color="auto" w:fill="auto"/>
            <w:noWrap/>
            <w:vAlign w:val="center"/>
            <w:hideMark/>
          </w:tcPr>
          <w:p w14:paraId="7C2D96BE"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7BFCE5FD" w14:textId="4C58C6BB"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0101B90" w14:textId="04CCE082"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74FE3881" w14:textId="42CD9645"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3493277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12A3B64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2D9478CB" w14:textId="640AB40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33EAC3A9" w14:textId="09A8432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2.30</w:t>
            </w:r>
          </w:p>
        </w:tc>
        <w:tc>
          <w:tcPr>
            <w:tcW w:w="1797" w:type="dxa"/>
            <w:tcBorders>
              <w:top w:val="nil"/>
              <w:left w:val="nil"/>
              <w:bottom w:val="single" w:sz="4" w:space="0" w:color="000000"/>
              <w:right w:val="nil"/>
            </w:tcBorders>
            <w:shd w:val="clear" w:color="auto" w:fill="auto"/>
            <w:noWrap/>
            <w:vAlign w:val="bottom"/>
            <w:hideMark/>
          </w:tcPr>
          <w:p w14:paraId="506101E9" w14:textId="1725499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11.84</w:t>
            </w:r>
          </w:p>
        </w:tc>
      </w:tr>
      <w:tr w:rsidR="008829A7" w:rsidRPr="0025446F" w14:paraId="7465ED50"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0C5E5960"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4</w:t>
            </w:r>
          </w:p>
        </w:tc>
        <w:tc>
          <w:tcPr>
            <w:tcW w:w="1176" w:type="dxa"/>
            <w:tcBorders>
              <w:top w:val="single" w:sz="4" w:space="0" w:color="000000"/>
              <w:left w:val="nil"/>
              <w:bottom w:val="nil"/>
              <w:right w:val="nil"/>
            </w:tcBorders>
            <w:shd w:val="clear" w:color="auto" w:fill="auto"/>
            <w:noWrap/>
            <w:vAlign w:val="bottom"/>
            <w:hideMark/>
          </w:tcPr>
          <w:p w14:paraId="1A977A7D" w14:textId="0C8533E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042D33E" w14:textId="6D25A73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3.88</w:t>
            </w:r>
          </w:p>
        </w:tc>
        <w:tc>
          <w:tcPr>
            <w:tcW w:w="1797" w:type="dxa"/>
            <w:tcBorders>
              <w:top w:val="single" w:sz="4" w:space="0" w:color="000000"/>
              <w:left w:val="nil"/>
              <w:bottom w:val="nil"/>
              <w:right w:val="nil"/>
            </w:tcBorders>
            <w:shd w:val="clear" w:color="auto" w:fill="auto"/>
            <w:noWrap/>
            <w:vAlign w:val="bottom"/>
            <w:hideMark/>
          </w:tcPr>
          <w:p w14:paraId="5EAED673" w14:textId="588C076C"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122.88</w:t>
            </w:r>
          </w:p>
        </w:tc>
      </w:tr>
      <w:tr w:rsidR="008829A7" w:rsidRPr="0025446F" w14:paraId="5EBCDB63" w14:textId="77777777" w:rsidTr="00A0199A">
        <w:trPr>
          <w:trHeight w:val="320"/>
        </w:trPr>
        <w:tc>
          <w:tcPr>
            <w:tcW w:w="1300" w:type="dxa"/>
            <w:vMerge/>
            <w:tcBorders>
              <w:left w:val="nil"/>
              <w:right w:val="nil"/>
            </w:tcBorders>
            <w:shd w:val="clear" w:color="auto" w:fill="auto"/>
            <w:noWrap/>
            <w:vAlign w:val="center"/>
            <w:hideMark/>
          </w:tcPr>
          <w:p w14:paraId="054E19B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203D3A81" w14:textId="0F05A7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67FA231B" w14:textId="66F9CCF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02219E26" w14:textId="46226CB1"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6CC365CB" w14:textId="77777777" w:rsidTr="00A0199A">
        <w:trPr>
          <w:trHeight w:val="320"/>
        </w:trPr>
        <w:tc>
          <w:tcPr>
            <w:tcW w:w="1300" w:type="dxa"/>
            <w:vMerge/>
            <w:tcBorders>
              <w:left w:val="nil"/>
              <w:bottom w:val="single" w:sz="4" w:space="0" w:color="000000"/>
              <w:right w:val="nil"/>
            </w:tcBorders>
            <w:shd w:val="clear" w:color="auto" w:fill="auto"/>
            <w:noWrap/>
            <w:vAlign w:val="center"/>
            <w:hideMark/>
          </w:tcPr>
          <w:p w14:paraId="0E395F07"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49FF55E6" w14:textId="31B09326"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638F47E5" w14:textId="5E09F24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2.20</w:t>
            </w:r>
          </w:p>
        </w:tc>
        <w:tc>
          <w:tcPr>
            <w:tcW w:w="1797" w:type="dxa"/>
            <w:tcBorders>
              <w:top w:val="nil"/>
              <w:left w:val="nil"/>
              <w:bottom w:val="single" w:sz="4" w:space="0" w:color="000000"/>
              <w:right w:val="nil"/>
            </w:tcBorders>
            <w:shd w:val="clear" w:color="auto" w:fill="auto"/>
            <w:noWrap/>
            <w:vAlign w:val="bottom"/>
            <w:hideMark/>
          </w:tcPr>
          <w:p w14:paraId="0AC61940" w14:textId="3EA0164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6.09</w:t>
            </w:r>
          </w:p>
        </w:tc>
      </w:tr>
      <w:tr w:rsidR="008829A7" w:rsidRPr="0025446F" w14:paraId="3EA16791" w14:textId="77777777" w:rsidTr="00A0199A">
        <w:trPr>
          <w:trHeight w:val="320"/>
        </w:trPr>
        <w:tc>
          <w:tcPr>
            <w:tcW w:w="1300" w:type="dxa"/>
            <w:vMerge w:val="restart"/>
            <w:tcBorders>
              <w:top w:val="single" w:sz="4" w:space="0" w:color="000000"/>
              <w:left w:val="nil"/>
              <w:right w:val="nil"/>
            </w:tcBorders>
            <w:shd w:val="clear" w:color="auto" w:fill="auto"/>
            <w:noWrap/>
            <w:vAlign w:val="center"/>
            <w:hideMark/>
          </w:tcPr>
          <w:p w14:paraId="1F2509C5" w14:textId="77777777" w:rsidR="008829A7" w:rsidRPr="0025446F" w:rsidRDefault="008829A7" w:rsidP="008829A7">
            <w:pPr>
              <w:spacing w:after="0" w:line="240" w:lineRule="auto"/>
              <w:ind w:firstLine="0"/>
              <w:jc w:val="center"/>
              <w:rPr>
                <w:rFonts w:ascii="Calibri" w:eastAsia="Times New Roman" w:hAnsi="Calibri" w:cs="Times New Roman"/>
                <w:color w:val="000000"/>
                <w:szCs w:val="24"/>
              </w:rPr>
            </w:pPr>
            <w:r w:rsidRPr="0025446F">
              <w:rPr>
                <w:rFonts w:ascii="Calibri" w:eastAsia="Times New Roman" w:hAnsi="Calibri" w:cs="Times New Roman"/>
                <w:color w:val="000000"/>
                <w:szCs w:val="24"/>
              </w:rPr>
              <w:t>5</w:t>
            </w:r>
          </w:p>
        </w:tc>
        <w:tc>
          <w:tcPr>
            <w:tcW w:w="1176" w:type="dxa"/>
            <w:tcBorders>
              <w:top w:val="single" w:sz="4" w:space="0" w:color="000000"/>
              <w:left w:val="nil"/>
              <w:bottom w:val="nil"/>
              <w:right w:val="nil"/>
            </w:tcBorders>
            <w:shd w:val="clear" w:color="auto" w:fill="auto"/>
            <w:noWrap/>
            <w:vAlign w:val="bottom"/>
            <w:hideMark/>
          </w:tcPr>
          <w:p w14:paraId="6AF48921" w14:textId="1E82CFF9"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Early</w:t>
            </w:r>
          </w:p>
        </w:tc>
        <w:tc>
          <w:tcPr>
            <w:tcW w:w="1710" w:type="dxa"/>
            <w:tcBorders>
              <w:top w:val="single" w:sz="4" w:space="0" w:color="000000"/>
              <w:left w:val="nil"/>
              <w:bottom w:val="nil"/>
              <w:right w:val="nil"/>
            </w:tcBorders>
            <w:shd w:val="clear" w:color="auto" w:fill="auto"/>
            <w:noWrap/>
            <w:vAlign w:val="bottom"/>
            <w:hideMark/>
          </w:tcPr>
          <w:p w14:paraId="423DAA87" w14:textId="1B714FD0"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4.20</w:t>
            </w:r>
          </w:p>
        </w:tc>
        <w:tc>
          <w:tcPr>
            <w:tcW w:w="1797" w:type="dxa"/>
            <w:tcBorders>
              <w:top w:val="single" w:sz="4" w:space="0" w:color="000000"/>
              <w:left w:val="nil"/>
              <w:bottom w:val="nil"/>
              <w:right w:val="nil"/>
            </w:tcBorders>
            <w:shd w:val="clear" w:color="auto" w:fill="auto"/>
            <w:noWrap/>
            <w:vAlign w:val="bottom"/>
            <w:hideMark/>
          </w:tcPr>
          <w:p w14:paraId="52C3DA7A" w14:textId="650F958F"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150.00</w:t>
            </w:r>
          </w:p>
        </w:tc>
      </w:tr>
      <w:tr w:rsidR="008829A7" w:rsidRPr="0025446F" w14:paraId="2ED8ABBB" w14:textId="77777777" w:rsidTr="00A0199A">
        <w:trPr>
          <w:trHeight w:val="320"/>
        </w:trPr>
        <w:tc>
          <w:tcPr>
            <w:tcW w:w="1300" w:type="dxa"/>
            <w:vMerge/>
            <w:tcBorders>
              <w:left w:val="nil"/>
              <w:right w:val="nil"/>
            </w:tcBorders>
            <w:shd w:val="clear" w:color="auto" w:fill="auto"/>
            <w:noWrap/>
            <w:vAlign w:val="bottom"/>
            <w:hideMark/>
          </w:tcPr>
          <w:p w14:paraId="510EF912"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nil"/>
              <w:right w:val="nil"/>
            </w:tcBorders>
            <w:shd w:val="clear" w:color="auto" w:fill="auto"/>
            <w:noWrap/>
            <w:vAlign w:val="bottom"/>
            <w:hideMark/>
          </w:tcPr>
          <w:p w14:paraId="467607BF" w14:textId="21E975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Mid</w:t>
            </w:r>
          </w:p>
        </w:tc>
        <w:tc>
          <w:tcPr>
            <w:tcW w:w="1710" w:type="dxa"/>
            <w:tcBorders>
              <w:top w:val="nil"/>
              <w:left w:val="nil"/>
              <w:bottom w:val="nil"/>
              <w:right w:val="nil"/>
            </w:tcBorders>
            <w:shd w:val="clear" w:color="auto" w:fill="auto"/>
            <w:noWrap/>
            <w:vAlign w:val="bottom"/>
            <w:hideMark/>
          </w:tcPr>
          <w:p w14:paraId="39140CEB" w14:textId="14430997"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2.60</w:t>
            </w:r>
          </w:p>
        </w:tc>
        <w:tc>
          <w:tcPr>
            <w:tcW w:w="1797" w:type="dxa"/>
            <w:tcBorders>
              <w:top w:val="nil"/>
              <w:left w:val="nil"/>
              <w:bottom w:val="nil"/>
              <w:right w:val="nil"/>
            </w:tcBorders>
            <w:shd w:val="clear" w:color="auto" w:fill="auto"/>
            <w:noWrap/>
            <w:vAlign w:val="bottom"/>
            <w:hideMark/>
          </w:tcPr>
          <w:p w14:paraId="514067BD" w14:textId="6AD39F5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30.00</w:t>
            </w:r>
          </w:p>
        </w:tc>
      </w:tr>
      <w:tr w:rsidR="008829A7" w:rsidRPr="0025446F" w14:paraId="1FFCC73F" w14:textId="77777777" w:rsidTr="00A0199A">
        <w:trPr>
          <w:trHeight w:val="320"/>
        </w:trPr>
        <w:tc>
          <w:tcPr>
            <w:tcW w:w="1300" w:type="dxa"/>
            <w:vMerge/>
            <w:tcBorders>
              <w:left w:val="nil"/>
              <w:bottom w:val="single" w:sz="4" w:space="0" w:color="000000"/>
              <w:right w:val="nil"/>
            </w:tcBorders>
            <w:shd w:val="clear" w:color="auto" w:fill="auto"/>
            <w:noWrap/>
            <w:vAlign w:val="bottom"/>
            <w:hideMark/>
          </w:tcPr>
          <w:p w14:paraId="4940F841" w14:textId="77777777" w:rsidR="008829A7" w:rsidRPr="0025446F" w:rsidRDefault="008829A7" w:rsidP="008829A7">
            <w:pPr>
              <w:spacing w:after="0" w:line="240" w:lineRule="auto"/>
              <w:ind w:firstLine="0"/>
              <w:jc w:val="right"/>
              <w:rPr>
                <w:rFonts w:ascii="Calibri" w:eastAsia="Times New Roman" w:hAnsi="Calibri" w:cs="Times New Roman"/>
                <w:color w:val="000000"/>
                <w:szCs w:val="24"/>
              </w:rPr>
            </w:pPr>
          </w:p>
        </w:tc>
        <w:tc>
          <w:tcPr>
            <w:tcW w:w="1176" w:type="dxa"/>
            <w:tcBorders>
              <w:top w:val="nil"/>
              <w:left w:val="nil"/>
              <w:bottom w:val="single" w:sz="4" w:space="0" w:color="000000"/>
              <w:right w:val="nil"/>
            </w:tcBorders>
            <w:shd w:val="clear" w:color="auto" w:fill="auto"/>
            <w:noWrap/>
            <w:vAlign w:val="bottom"/>
            <w:hideMark/>
          </w:tcPr>
          <w:p w14:paraId="5C80AEDA" w14:textId="53941934"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Late</w:t>
            </w:r>
          </w:p>
        </w:tc>
        <w:tc>
          <w:tcPr>
            <w:tcW w:w="1710" w:type="dxa"/>
            <w:tcBorders>
              <w:top w:val="nil"/>
              <w:left w:val="nil"/>
              <w:bottom w:val="single" w:sz="4" w:space="0" w:color="000000"/>
              <w:right w:val="nil"/>
            </w:tcBorders>
            <w:shd w:val="clear" w:color="auto" w:fill="auto"/>
            <w:noWrap/>
            <w:vAlign w:val="bottom"/>
            <w:hideMark/>
          </w:tcPr>
          <w:p w14:paraId="4FC0C7D9" w14:textId="7397C903"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2.10</w:t>
            </w:r>
          </w:p>
        </w:tc>
        <w:tc>
          <w:tcPr>
            <w:tcW w:w="1797" w:type="dxa"/>
            <w:tcBorders>
              <w:top w:val="nil"/>
              <w:left w:val="nil"/>
              <w:bottom w:val="single" w:sz="4" w:space="0" w:color="000000"/>
              <w:right w:val="nil"/>
            </w:tcBorders>
            <w:shd w:val="clear" w:color="auto" w:fill="auto"/>
            <w:noWrap/>
            <w:vAlign w:val="bottom"/>
            <w:hideMark/>
          </w:tcPr>
          <w:p w14:paraId="31BFA3D4" w14:textId="2107723A" w:rsidR="008829A7" w:rsidRPr="0025446F" w:rsidRDefault="008829A7" w:rsidP="008829A7">
            <w:pPr>
              <w:spacing w:after="0" w:line="240" w:lineRule="auto"/>
              <w:ind w:firstLine="0"/>
              <w:jc w:val="center"/>
              <w:rPr>
                <w:rFonts w:ascii="Calibri" w:eastAsia="Times New Roman" w:hAnsi="Calibri" w:cs="Times New Roman"/>
                <w:color w:val="000000"/>
                <w:szCs w:val="24"/>
              </w:rPr>
            </w:pPr>
            <w:r>
              <w:rPr>
                <w:rFonts w:ascii="Calibri" w:hAnsi="Calibri"/>
                <w:color w:val="000000"/>
              </w:rPr>
              <w:t>0.50</w:t>
            </w:r>
          </w:p>
        </w:tc>
      </w:tr>
    </w:tbl>
    <w:p w14:paraId="071ED835" w14:textId="77777777" w:rsidR="0025446F" w:rsidRPr="00E36A05" w:rsidRDefault="0025446F" w:rsidP="00B83C2C">
      <w:pPr>
        <w:pStyle w:val="BodyText"/>
        <w:ind w:firstLine="0"/>
      </w:pPr>
    </w:p>
    <w:p w14:paraId="78C32139" w14:textId="520B6C3F" w:rsidR="006D7279" w:rsidRDefault="006D7279" w:rsidP="006D7279">
      <w:pPr>
        <w:pStyle w:val="BodyText"/>
        <w:ind w:firstLine="0"/>
      </w:pPr>
    </w:p>
    <w:p w14:paraId="2454E94A" w14:textId="6D779F16" w:rsidR="00C15AA1" w:rsidRDefault="00C15AA1">
      <w:pPr>
        <w:spacing w:line="276" w:lineRule="auto"/>
        <w:ind w:firstLine="0"/>
        <w:jc w:val="both"/>
      </w:pPr>
      <w:r>
        <w:br w:type="page"/>
      </w:r>
    </w:p>
    <w:p w14:paraId="3C08D6F8" w14:textId="77777777" w:rsidR="000412FB" w:rsidRDefault="00C15AA1" w:rsidP="008A128F">
      <w:pPr>
        <w:pStyle w:val="BodyText"/>
        <w:keepNext/>
        <w:ind w:firstLine="0"/>
      </w:pPr>
      <w:r>
        <w:rPr>
          <w:noProof/>
        </w:rPr>
        <w:lastRenderedPageBreak/>
        <w:drawing>
          <wp:inline distT="0" distB="0" distL="0" distR="0" wp14:anchorId="3EE5EA6A" wp14:editId="1DDA3FA4">
            <wp:extent cx="4828032" cy="3017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rror_plots_with_trade_off.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28032" cy="3017520"/>
                    </a:xfrm>
                    <a:prstGeom prst="rect">
                      <a:avLst/>
                    </a:prstGeom>
                  </pic:spPr>
                </pic:pic>
              </a:graphicData>
            </a:graphic>
          </wp:inline>
        </w:drawing>
      </w:r>
    </w:p>
    <w:p w14:paraId="211EFFFC" w14:textId="72670950" w:rsidR="00C15AA1" w:rsidRPr="006D7279" w:rsidRDefault="000412FB" w:rsidP="008A128F">
      <w:pPr>
        <w:pStyle w:val="Caption"/>
      </w:pPr>
      <w:r>
        <w:t xml:space="preserve">Figure B </w:t>
      </w:r>
      <w:r w:rsidR="00D709AF">
        <w:rPr>
          <w:noProof/>
        </w:rPr>
        <w:fldChar w:fldCharType="begin"/>
      </w:r>
      <w:r w:rsidR="00D709AF">
        <w:rPr>
          <w:noProof/>
        </w:rPr>
        <w:instrText xml:space="preserve"> SEQ Figure_B \* ARABIC </w:instrText>
      </w:r>
      <w:r w:rsidR="00D709AF">
        <w:rPr>
          <w:noProof/>
        </w:rPr>
        <w:fldChar w:fldCharType="separate"/>
      </w:r>
      <w:r w:rsidR="00613786">
        <w:rPr>
          <w:noProof/>
        </w:rPr>
        <w:t>1</w:t>
      </w:r>
      <w:r w:rsidR="00D709AF">
        <w:rPr>
          <w:noProof/>
        </w:rPr>
        <w:fldChar w:fldCharType="end"/>
      </w:r>
      <w:r>
        <w:t xml:space="preserve">.  Increasing the relative non-linearity of species resource uptake curves increases the non-additivity of competition in multispecies communities.  </w:t>
      </w:r>
      <w:r w:rsidR="00171A6B">
        <w:t>A) Shows increasing relative non-linearity between species’ resource uptake curves in five scenarios. B</w:t>
      </w:r>
      <w:r>
        <w:t xml:space="preserve">) </w:t>
      </w:r>
      <w:r w:rsidR="00171A6B">
        <w:t>The amount of non</w:t>
      </w:r>
      <w:r w:rsidR="00595B06">
        <w:t xml:space="preserve">-additivity is shown </w:t>
      </w:r>
      <w:r w:rsidR="00171A6B">
        <w:t xml:space="preserve">as the </w:t>
      </w:r>
      <w:r w:rsidR="00BE496F">
        <w:t>increase in root mean squared error of the phenomenological model in multispecies competition compared to single species competition</w:t>
      </w:r>
      <w:r w:rsidR="00171A6B">
        <w:t>.  C</w:t>
      </w:r>
      <w:r>
        <w:t xml:space="preserve">) </w:t>
      </w:r>
      <w:r w:rsidR="00171A6B">
        <w:t>The average size and direction of the difference between the predicted response to multispecies competition and the observed response.  P</w:t>
      </w:r>
      <w:r>
        <w:t>ositive values show that competition was less than predicted, a positive effect of the HOI, negative values show where competition was greater than predicted, a negative effect of the HOI.</w:t>
      </w:r>
      <w:r w:rsidR="00171A6B">
        <w:t xml:space="preserve"> In B and C the x-axis refers to the different scenarios depicted in A.  </w:t>
      </w:r>
    </w:p>
    <w:sectPr w:rsidR="00C15AA1" w:rsidRPr="006D7279">
      <w:footerReference w:type="default" r:id="rId19"/>
      <w:pgSz w:w="12240" w:h="15840"/>
      <w:pgMar w:top="1440" w:right="1800" w:bottom="2004" w:left="1800" w:header="0" w:footer="1440" w:gutter="0"/>
      <w:lnNumType w:countBy="1" w:distance="283" w:restart="continuous"/>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Nathan Kraft" w:date="2018-07-09T15:03:00Z" w:initials="NK">
    <w:p w14:paraId="0CBA5929" w14:textId="3B6BD1BD" w:rsidR="00D709AF" w:rsidRDefault="00D709AF">
      <w:pPr>
        <w:pStyle w:val="CommentText"/>
      </w:pPr>
      <w:r>
        <w:rPr>
          <w:rStyle w:val="CommentReference"/>
        </w:rPr>
        <w:annotationRef/>
      </w:r>
      <w:r>
        <w:t xml:space="preserve">Just to mix up word choice- revert if needed. </w:t>
      </w:r>
    </w:p>
  </w:comment>
  <w:comment w:id="5" w:author="Nathan Kraft" w:date="2018-07-09T15:16:00Z" w:initials="NK">
    <w:p w14:paraId="259E50EC" w14:textId="2DB9B883" w:rsidR="00D709AF" w:rsidRDefault="00D709AF">
      <w:pPr>
        <w:pStyle w:val="CommentText"/>
      </w:pPr>
      <w:r>
        <w:rPr>
          <w:rStyle w:val="CommentReference"/>
        </w:rPr>
        <w:annotationRef/>
      </w:r>
      <w:r>
        <w:t xml:space="preserve">Feel free to reject this if you find it to heavy handed; but I think the turn of phrase you had before is a bit hard to parse on a quick read. </w:t>
      </w:r>
    </w:p>
  </w:comment>
  <w:comment w:id="31" w:author="Nathan Kraft" w:date="2018-07-09T15:20:00Z" w:initials="NK">
    <w:p w14:paraId="5E0034C4" w14:textId="20A2BBC6" w:rsidR="00D709AF" w:rsidRDefault="00D709AF">
      <w:pPr>
        <w:pStyle w:val="CommentText"/>
      </w:pPr>
      <w:r>
        <w:rPr>
          <w:rStyle w:val="CommentReference"/>
        </w:rPr>
        <w:annotationRef/>
      </w:r>
      <w:r>
        <w:t xml:space="preserve">“vast number” is probably hyperbole, unless you are banking hard on the undiscovered microbial and pathogen angle. </w:t>
      </w:r>
    </w:p>
  </w:comment>
  <w:comment w:id="32" w:author="Nathan Kraft" w:date="2018-07-09T15:21:00Z" w:initials="NK">
    <w:p w14:paraId="0D1EFDAD" w14:textId="49268200" w:rsidR="00D709AF" w:rsidRDefault="00D709AF">
      <w:pPr>
        <w:pStyle w:val="CommentText"/>
      </w:pPr>
      <w:r>
        <w:rPr>
          <w:rStyle w:val="CommentReference"/>
        </w:rPr>
        <w:annotationRef/>
      </w:r>
      <w:r>
        <w:t>Fragment?</w:t>
      </w:r>
    </w:p>
  </w:comment>
  <w:comment w:id="34" w:author="Jonathan Levine" w:date="2018-07-10T12:23:00Z" w:initials="JML">
    <w:p w14:paraId="32B14CD1" w14:textId="7E2EB79B" w:rsidR="00D709AF" w:rsidRDefault="00D709AF">
      <w:pPr>
        <w:pStyle w:val="CommentText"/>
      </w:pPr>
      <w:r>
        <w:rPr>
          <w:rStyle w:val="CommentReference"/>
        </w:rPr>
        <w:annotationRef/>
      </w:r>
      <w:r>
        <w:t xml:space="preserve">Notice that throughout the introduction, I am removing the focus on “interaction coefficients” because the issues at play are conceptual, and that is what we want the reader thinking about, even if these issues can be encapsulated or implemented via interaction coefficients.  </w:t>
      </w:r>
    </w:p>
  </w:comment>
  <w:comment w:id="33" w:author="Nathan Kraft" w:date="2018-07-09T15:23:00Z" w:initials="NK">
    <w:p w14:paraId="264CCB48" w14:textId="4EB07EDC" w:rsidR="00D709AF" w:rsidRDefault="00D709AF">
      <w:pPr>
        <w:pStyle w:val="CommentText"/>
      </w:pPr>
      <w:r>
        <w:rPr>
          <w:rStyle w:val="CommentReference"/>
        </w:rPr>
        <w:annotationRef/>
      </w:r>
      <w:r>
        <w:t xml:space="preserve">These three sentences can likely be written more compactly if needed. </w:t>
      </w:r>
    </w:p>
    <w:p w14:paraId="6FB68500" w14:textId="77777777" w:rsidR="00D709AF" w:rsidRDefault="00D709AF">
      <w:pPr>
        <w:pStyle w:val="CommentText"/>
      </w:pPr>
    </w:p>
    <w:p w14:paraId="15DABCF0" w14:textId="077E694C" w:rsidR="00D709AF" w:rsidRDefault="00D709AF">
      <w:pPr>
        <w:pStyle w:val="CommentText"/>
      </w:pPr>
      <w:r>
        <w:t>JML- I have tried to shorten them</w:t>
      </w:r>
    </w:p>
  </w:comment>
  <w:comment w:id="35" w:author="Nathan Kraft" w:date="2018-07-09T15:41:00Z" w:initials="NK">
    <w:p w14:paraId="7979D2CE" w14:textId="3E00AD6A" w:rsidR="00D709AF" w:rsidRDefault="00D709AF">
      <w:pPr>
        <w:pStyle w:val="CommentText"/>
      </w:pPr>
      <w:r>
        <w:rPr>
          <w:rStyle w:val="CommentReference"/>
        </w:rPr>
        <w:annotationRef/>
      </w:r>
      <w:r>
        <w:t>e.g. because it has example of a study where we did this rather than a citation to the idea about HOI’s</w:t>
      </w:r>
    </w:p>
  </w:comment>
  <w:comment w:id="36" w:author="Nathan Kraft" w:date="2018-07-09T15:40:00Z" w:initials="NK">
    <w:p w14:paraId="412790B5" w14:textId="7C5AA2F3" w:rsidR="00D709AF" w:rsidRDefault="00D709AF">
      <w:pPr>
        <w:pStyle w:val="CommentText"/>
      </w:pPr>
      <w:r>
        <w:rPr>
          <w:rStyle w:val="CommentReference"/>
        </w:rPr>
        <w:annotationRef/>
      </w:r>
      <w:r>
        <w:t>Godoy et al. 2014 as well or in place of?</w:t>
      </w:r>
    </w:p>
  </w:comment>
  <w:comment w:id="45" w:author="Jonathan Levine" w:date="2018-07-10T16:38:00Z" w:initials="JML">
    <w:p w14:paraId="3712B47E" w14:textId="798C40BA" w:rsidR="00D709AF" w:rsidRDefault="00D709AF">
      <w:pPr>
        <w:pStyle w:val="CommentText"/>
      </w:pPr>
      <w:r>
        <w:rPr>
          <w:rStyle w:val="CommentReference"/>
        </w:rPr>
        <w:annotationRef/>
      </w:r>
      <w:r>
        <w:t>You may not like what I have proposed here but I think we need to prepare the reader for why we are doing what we plan to do here.</w:t>
      </w:r>
    </w:p>
  </w:comment>
  <w:comment w:id="54" w:author="Jonathan Levine" w:date="2018-07-11T16:49:00Z" w:initials="JML">
    <w:p w14:paraId="117E3D9E" w14:textId="77777777" w:rsidR="00D709AF" w:rsidRDefault="00D709AF" w:rsidP="000D418D">
      <w:pPr>
        <w:pStyle w:val="CommentText"/>
      </w:pPr>
      <w:r>
        <w:rPr>
          <w:rStyle w:val="CommentReference"/>
        </w:rPr>
        <w:annotationRef/>
      </w:r>
      <w:r>
        <w:t>The text that follows is not necessarily the right material but I think we need to explain better why we are building this mechanistic model when we want to understand something that only emerges in phenomenological models.</w:t>
      </w:r>
    </w:p>
  </w:comment>
  <w:comment w:id="55" w:author="Jonathan Levine" w:date="2018-09-26T11:30:00Z" w:initials="JML">
    <w:p w14:paraId="4A6AC246" w14:textId="335EBD0D" w:rsidR="00D709AF" w:rsidRDefault="00D709AF">
      <w:pPr>
        <w:pStyle w:val="CommentText"/>
      </w:pPr>
      <w:r>
        <w:rPr>
          <w:rStyle w:val="CommentReference"/>
        </w:rPr>
        <w:annotationRef/>
      </w:r>
      <w:r>
        <w:t>In reading this draft, I felt that some of the best introductory material was buried at the beginning of section three introducing the mechanistic model.  I also felt the main introduction was light on details and what we actually do here.  So I moved the later material up to the front here, and rewrote the aims to focus more on the main modeling section, which is what I think we really have to offer.</w:t>
      </w:r>
    </w:p>
  </w:comment>
  <w:comment w:id="275" w:author="Jonathan Levine" w:date="2018-09-26T11:54:00Z" w:initials="JML">
    <w:p w14:paraId="7EB48112" w14:textId="77777777" w:rsidR="00D709AF" w:rsidRDefault="00D709AF" w:rsidP="00373187">
      <w:pPr>
        <w:pStyle w:val="CommentText"/>
      </w:pPr>
      <w:r>
        <w:rPr>
          <w:rStyle w:val="CommentReference"/>
        </w:rPr>
        <w:annotationRef/>
      </w:r>
      <w:r>
        <w:t>Andy- you decide if this information is worthy of main text placement.  My thought was that we wanted to make clear that there may not be a one to one match between additivity and HOI</w:t>
      </w:r>
    </w:p>
  </w:comment>
  <w:comment w:id="300" w:author="Jonathan Levine" w:date="2018-07-11T16:33:00Z" w:initials="JML">
    <w:p w14:paraId="3CF67810" w14:textId="77777777" w:rsidR="00D709AF" w:rsidRDefault="00D709AF" w:rsidP="009C4CDF">
      <w:pPr>
        <w:pStyle w:val="CommentText"/>
      </w:pPr>
      <w:r>
        <w:rPr>
          <w:rStyle w:val="CommentReference"/>
        </w:rPr>
        <w:annotationRef/>
      </w:r>
      <w:r>
        <w:t xml:space="preserve">You need a stronger justification for the work here than expressed in this sentence.  I would delete this whole paragraph, and begin the next section reminding the reader of the points I made in the new intro paragraph.  Given that I suggest that most of the next section get deleted for reasons explained below, I think you need a transition between these definitional points and what you really want to understand in the section introducing the mechanistic model.  </w:t>
      </w:r>
    </w:p>
  </w:comment>
  <w:comment w:id="99" w:author="Andy Kleinhesselink" w:date="2018-10-25T18:48:00Z" w:initials="AK">
    <w:p w14:paraId="707ADE81" w14:textId="1350741B" w:rsidR="00674D02" w:rsidRDefault="00674D02">
      <w:pPr>
        <w:pStyle w:val="CommentText"/>
      </w:pPr>
      <w:r>
        <w:rPr>
          <w:rStyle w:val="CommentReference"/>
        </w:rPr>
        <w:annotationRef/>
      </w:r>
      <w:r>
        <w:t xml:space="preserve">This part is new and pretty rough.  Jonathan gave me some suggestions, verbally, for changes. </w:t>
      </w:r>
    </w:p>
  </w:comment>
  <w:comment w:id="302" w:author="Nathan Kraft" w:date="2018-07-09T16:08:00Z" w:initials="NK">
    <w:p w14:paraId="0F6E9F88" w14:textId="4B21A2E7" w:rsidR="00D709AF" w:rsidRDefault="00D709AF">
      <w:pPr>
        <w:pStyle w:val="CommentText"/>
      </w:pPr>
      <w:r>
        <w:rPr>
          <w:rStyle w:val="CommentReference"/>
        </w:rPr>
        <w:annotationRef/>
      </w:r>
      <w:r>
        <w:t>Might need to be defined at some point or at least cited</w:t>
      </w:r>
    </w:p>
  </w:comment>
  <w:comment w:id="305" w:author="Jonathan Levine" w:date="2018-09-26T11:04:00Z" w:initials="JML">
    <w:p w14:paraId="45583E2F" w14:textId="2BAC70D5" w:rsidR="00D709AF" w:rsidRDefault="00D709AF">
      <w:pPr>
        <w:pStyle w:val="CommentText"/>
      </w:pPr>
      <w:r>
        <w:rPr>
          <w:rStyle w:val="CommentReference"/>
        </w:rPr>
        <w:annotationRef/>
      </w:r>
      <w:r>
        <w:t>My sense is that this section is best removed with the main points folded into the next one.  It takes too long to make an abstract point that would be more easily made with the concrete example of the next section.  I have left all the text here but repeated the first paragaph in the next section to demonstrate what I have in mind.  The second paragraph of this section can essentially go in the discussion.</w:t>
      </w:r>
    </w:p>
  </w:comment>
  <w:comment w:id="313" w:author="Andy Kleinhesselink" w:date="2018-10-03T11:58:00Z" w:initials="AK">
    <w:p w14:paraId="1BCC260D" w14:textId="77777777" w:rsidR="00D709AF" w:rsidRDefault="00D709AF">
      <w:pPr>
        <w:pStyle w:val="CommentText"/>
      </w:pPr>
      <w:r>
        <w:rPr>
          <w:rStyle w:val="CommentReference"/>
        </w:rPr>
        <w:annotationRef/>
      </w:r>
    </w:p>
    <w:p w14:paraId="65AB0722" w14:textId="2A26AA7A" w:rsidR="00D709AF" w:rsidRDefault="00D709AF" w:rsidP="00BC6731">
      <w:pPr>
        <w:pStyle w:val="CommentText"/>
        <w:ind w:firstLine="0"/>
      </w:pPr>
      <w:r>
        <w:t xml:space="preserve">Would “Mediterranean” be more general/appealing? </w:t>
      </w:r>
    </w:p>
  </w:comment>
  <w:comment w:id="324" w:author="Jonathan Levine" w:date="2018-07-15T14:01:00Z" w:initials="JML">
    <w:p w14:paraId="42C7C2CB" w14:textId="6466DEFE" w:rsidR="00D709AF" w:rsidRDefault="00D709AF">
      <w:pPr>
        <w:pStyle w:val="CommentText"/>
      </w:pPr>
      <w:r>
        <w:rPr>
          <w:rStyle w:val="CommentReference"/>
        </w:rPr>
        <w:annotationRef/>
      </w:r>
      <w:r>
        <w:t>The use of this greek letter in a model with n as density in notationally confusing.</w:t>
      </w:r>
    </w:p>
  </w:comment>
  <w:comment w:id="325" w:author="Andy Kleinhesselink" w:date="2018-08-21T19:44:00Z" w:initials="AK">
    <w:p w14:paraId="2AD8909B" w14:textId="7DE07D7F" w:rsidR="00D709AF" w:rsidRDefault="00D709AF">
      <w:pPr>
        <w:pStyle w:val="CommentText"/>
      </w:pPr>
      <w:r>
        <w:rPr>
          <w:rStyle w:val="CommentReference"/>
        </w:rPr>
        <w:annotationRef/>
      </w:r>
      <w:r>
        <w:t>I changed to tau</w:t>
      </w:r>
    </w:p>
  </w:comment>
  <w:comment w:id="339" w:author="Jonathan Levine" w:date="2018-09-26T15:42:00Z" w:initials="JML">
    <w:p w14:paraId="52DE8C89" w14:textId="77777777" w:rsidR="00D709AF" w:rsidRDefault="00D709AF" w:rsidP="00DA3D20">
      <w:pPr>
        <w:pStyle w:val="CommentText"/>
      </w:pPr>
      <w:r>
        <w:rPr>
          <w:rStyle w:val="CommentReference"/>
        </w:rPr>
        <w:annotationRef/>
      </w:r>
      <w:r>
        <w:t xml:space="preserve">I think that calling is “single species competition” is confusing because that sounds like intraspecific competition.  </w:t>
      </w:r>
    </w:p>
  </w:comment>
  <w:comment w:id="342" w:author="Jonathan Levine" w:date="2018-09-26T16:06:00Z" w:initials="JML">
    <w:p w14:paraId="579B573B" w14:textId="28E669A5" w:rsidR="00D709AF" w:rsidRDefault="00D709AF">
      <w:pPr>
        <w:pStyle w:val="CommentText"/>
      </w:pPr>
      <w:r>
        <w:rPr>
          <w:rStyle w:val="CommentReference"/>
        </w:rPr>
        <w:annotationRef/>
      </w:r>
      <w:r>
        <w:t>This section is great.</w:t>
      </w:r>
    </w:p>
  </w:comment>
  <w:comment w:id="345" w:author="Jonathan Levine" w:date="2018-09-26T16:03:00Z" w:initials="JML">
    <w:p w14:paraId="2A54E841" w14:textId="3F2204C2" w:rsidR="00D709AF" w:rsidRDefault="00D709AF">
      <w:pPr>
        <w:pStyle w:val="CommentText"/>
      </w:pPr>
      <w:r>
        <w:rPr>
          <w:rStyle w:val="CommentReference"/>
        </w:rPr>
        <w:annotationRef/>
      </w:r>
      <w:r>
        <w:t xml:space="preserve">I think this calls for a figure showing resource drawdown by a set of e.g. ten individuals of each species.  </w:t>
      </w:r>
    </w:p>
  </w:comment>
  <w:comment w:id="356" w:author="Jonathan Levine" w:date="2018-09-26T16:06:00Z" w:initials="JML">
    <w:p w14:paraId="6D8D4361" w14:textId="531C1EDF" w:rsidR="00D709AF" w:rsidRDefault="00D709AF">
      <w:pPr>
        <w:pStyle w:val="CommentText"/>
      </w:pPr>
      <w:r>
        <w:rPr>
          <w:rStyle w:val="CommentReference"/>
        </w:rPr>
        <w:annotationRef/>
      </w:r>
      <w:r>
        <w:t>This is great, but I think you need to spell out the logical pathway here.</w:t>
      </w:r>
    </w:p>
  </w:comment>
  <w:comment w:id="371" w:author="Jonathan Levine" w:date="2018-09-26T16:17:00Z" w:initials="JML">
    <w:p w14:paraId="77EC88B1" w14:textId="1D6A3DBC" w:rsidR="00D709AF" w:rsidRDefault="00D709AF">
      <w:pPr>
        <w:pStyle w:val="CommentText"/>
      </w:pPr>
      <w:r>
        <w:rPr>
          <w:rStyle w:val="CommentReference"/>
        </w:rPr>
        <w:annotationRef/>
      </w:r>
      <w:r>
        <w:t>You should be able to test this with a little simulation right.  I do not see the need to make it a hypothetical.</w:t>
      </w:r>
    </w:p>
  </w:comment>
  <w:comment w:id="372" w:author="Andy Kleinhesselink" w:date="2018-09-14T17:19:00Z" w:initials="AK">
    <w:p w14:paraId="32050376" w14:textId="73840525" w:rsidR="00D709AF" w:rsidRDefault="00D709AF">
      <w:pPr>
        <w:pStyle w:val="CommentText"/>
      </w:pPr>
      <w:r>
        <w:rPr>
          <w:rStyle w:val="CommentReference"/>
        </w:rPr>
        <w:annotationRef/>
      </w:r>
      <w:r>
        <w:t xml:space="preserve">The flipside to this point is that plant biomass also fluctuates greatly during the season.  It goes from seed to adult plant.  This means there is a lot of room for non-linearities to compound and cause non-additive effects (hand-wavy..).  In any case, I think perennial plant communities with a diversity of size classes all interacting at once would be less likely to show these kinds of dynamics. Another reason HOIs would be less common.  An exception might be successional communities. </w:t>
      </w:r>
    </w:p>
    <w:p w14:paraId="7617645E" w14:textId="77777777" w:rsidR="00D709AF" w:rsidRDefault="00D709AF">
      <w:pPr>
        <w:pStyle w:val="CommentText"/>
      </w:pPr>
    </w:p>
    <w:p w14:paraId="3CDE97FC" w14:textId="2A06354B" w:rsidR="00D709AF" w:rsidRDefault="00D709AF">
      <w:pPr>
        <w:pStyle w:val="CommentText"/>
      </w:pPr>
      <w:r>
        <w:t>JML- this is actually a nice point.  What you are saying is that a lot happens over the annual timescale for an annual plant, and not so much for a perennial plant.  I think this is good logic.  The extension would mean that we might expect more higher order interactions among perennials if we modeled on a 20 year time step.  Not only do I think this is worth adding, but I also think that this is the place to bring up the paragraph I suggest removing above, stating that one solution to HOIs is to change the time step of your analysis.</w:t>
      </w:r>
    </w:p>
  </w:comment>
  <w:comment w:id="375" w:author="Jonathan Levine" w:date="2018-07-15T14:53:00Z" w:initials="JML">
    <w:p w14:paraId="67BBB3A4" w14:textId="1414C382" w:rsidR="00D709AF" w:rsidRDefault="00D709AF">
      <w:pPr>
        <w:pStyle w:val="CommentText"/>
      </w:pPr>
      <w:r>
        <w:rPr>
          <w:rStyle w:val="CommentReference"/>
        </w:rPr>
        <w:annotationRef/>
      </w:r>
      <w:r>
        <w:t xml:space="preserve">Excellent point.  </w:t>
      </w:r>
    </w:p>
  </w:comment>
  <w:comment w:id="395" w:author="Andy Kleinhesselink" w:date="2018-09-14T17:25:00Z" w:initials="AK">
    <w:p w14:paraId="01570BBF" w14:textId="14B43EEC" w:rsidR="00D709AF" w:rsidRDefault="00D709AF">
      <w:pPr>
        <w:pStyle w:val="CommentText"/>
      </w:pPr>
      <w:r>
        <w:rPr>
          <w:rStyle w:val="CommentReference"/>
        </w:rPr>
        <w:annotationRef/>
      </w:r>
      <w:r>
        <w:t xml:space="preserve">I could add cute drawings of plants to this if you guys think that would improve the appeal. </w:t>
      </w:r>
    </w:p>
  </w:comment>
  <w:comment w:id="400" w:author="Jonathan Levine" w:date="2018-09-26T15:18:00Z" w:initials="JML">
    <w:p w14:paraId="0315BE02" w14:textId="79280C38" w:rsidR="00D709AF" w:rsidRDefault="00D709AF">
      <w:pPr>
        <w:pStyle w:val="CommentText"/>
      </w:pPr>
      <w:r>
        <w:rPr>
          <w:rStyle w:val="CommentReference"/>
        </w:rPr>
        <w:annotationRef/>
      </w:r>
      <w:r>
        <w:t>I would only show the better fitting functional form and put the figure with both forms in the appendix so you can state that the form shown here was better.</w:t>
      </w:r>
    </w:p>
  </w:comment>
  <w:comment w:id="404" w:author="Jonathan Levine" w:date="2018-09-26T16:02:00Z" w:initials="JML">
    <w:p w14:paraId="4FC90BBF" w14:textId="504BD759" w:rsidR="00D709AF" w:rsidRDefault="00D709AF">
      <w:pPr>
        <w:pStyle w:val="CommentText"/>
      </w:pPr>
      <w:r>
        <w:rPr>
          <w:rStyle w:val="CommentReference"/>
        </w:rPr>
        <w:annotationRef/>
      </w:r>
      <w:r>
        <w:t xml:space="preserve">You could make these prettier.  Also, the legend should add the word density after “Late Species”, etc for each panel.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BA5929" w15:done="0"/>
  <w15:commentEx w15:paraId="259E50EC" w15:done="0"/>
  <w15:commentEx w15:paraId="5E0034C4" w15:done="0"/>
  <w15:commentEx w15:paraId="0D1EFDAD" w15:done="0"/>
  <w15:commentEx w15:paraId="32B14CD1" w15:done="0"/>
  <w15:commentEx w15:paraId="15DABCF0" w15:done="0"/>
  <w15:commentEx w15:paraId="7979D2CE" w15:done="0"/>
  <w15:commentEx w15:paraId="412790B5" w15:done="0"/>
  <w15:commentEx w15:paraId="3712B47E" w15:done="0"/>
  <w15:commentEx w15:paraId="117E3D9E" w15:done="0"/>
  <w15:commentEx w15:paraId="4A6AC246" w15:done="0"/>
  <w15:commentEx w15:paraId="7EB48112" w15:done="0"/>
  <w15:commentEx w15:paraId="3CF67810" w15:done="0"/>
  <w15:commentEx w15:paraId="707ADE81" w15:done="0"/>
  <w15:commentEx w15:paraId="0F6E9F88" w15:done="0"/>
  <w15:commentEx w15:paraId="45583E2F" w15:done="0"/>
  <w15:commentEx w15:paraId="65AB0722" w15:done="0"/>
  <w15:commentEx w15:paraId="42C7C2CB" w15:done="0"/>
  <w15:commentEx w15:paraId="2AD8909B" w15:paraIdParent="42C7C2CB" w15:done="0"/>
  <w15:commentEx w15:paraId="52DE8C89" w15:done="0"/>
  <w15:commentEx w15:paraId="579B573B" w15:done="0"/>
  <w15:commentEx w15:paraId="2A54E841" w15:done="0"/>
  <w15:commentEx w15:paraId="6D8D4361" w15:done="0"/>
  <w15:commentEx w15:paraId="77EC88B1" w15:done="0"/>
  <w15:commentEx w15:paraId="3CDE97FC" w15:done="0"/>
  <w15:commentEx w15:paraId="67BBB3A4" w15:done="0"/>
  <w15:commentEx w15:paraId="01570BBF" w15:done="0"/>
  <w15:commentEx w15:paraId="0315BE02" w15:done="0"/>
  <w15:commentEx w15:paraId="4FC90B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BA5929" w16cid:durableId="1EEDF7AE"/>
  <w16cid:commentId w16cid:paraId="259E50EC" w16cid:durableId="1EEDFAD5"/>
  <w16cid:commentId w16cid:paraId="5E0034C4" w16cid:durableId="1EEDFBC1"/>
  <w16cid:commentId w16cid:paraId="0D1EFDAD" w16cid:durableId="1EEDFBFB"/>
  <w16cid:commentId w16cid:paraId="32B14CD1" w16cid:durableId="1EF1E2A0"/>
  <w16cid:commentId w16cid:paraId="15DABCF0" w16cid:durableId="1EF1E2A1"/>
  <w16cid:commentId w16cid:paraId="7979D2CE" w16cid:durableId="1EEE00A1"/>
  <w16cid:commentId w16cid:paraId="412790B5" w16cid:durableId="1EEE0065"/>
  <w16cid:commentId w16cid:paraId="3712B47E" w16cid:durableId="1EF1E2A4"/>
  <w16cid:commentId w16cid:paraId="117E3D9E" w16cid:durableId="1F5F255E"/>
  <w16cid:commentId w16cid:paraId="4A6AC246" w16cid:durableId="1F5F255F"/>
  <w16cid:commentId w16cid:paraId="7EB48112" w16cid:durableId="1F5F2567"/>
  <w16cid:commentId w16cid:paraId="3CF67810" w16cid:durableId="1EF1E2B2"/>
  <w16cid:commentId w16cid:paraId="707ADE81" w16cid:durableId="1F7C8E76"/>
  <w16cid:commentId w16cid:paraId="0F6E9F88" w16cid:durableId="1F3A517A"/>
  <w16cid:commentId w16cid:paraId="45583E2F" w16cid:durableId="1F5F256B"/>
  <w16cid:commentId w16cid:paraId="65AB0722" w16cid:durableId="1F5F2D82"/>
  <w16cid:commentId w16cid:paraId="42C7C2CB" w16cid:durableId="1F3A5183"/>
  <w16cid:commentId w16cid:paraId="2AD8909B" w16cid:durableId="1F26EA22"/>
  <w16cid:commentId w16cid:paraId="52DE8C89" w16cid:durableId="1F5F2578"/>
  <w16cid:commentId w16cid:paraId="579B573B" w16cid:durableId="1F5F2579"/>
  <w16cid:commentId w16cid:paraId="2A54E841" w16cid:durableId="1F5F257A"/>
  <w16cid:commentId w16cid:paraId="6D8D4361" w16cid:durableId="1F5F257C"/>
  <w16cid:commentId w16cid:paraId="77EC88B1" w16cid:durableId="1F5F257D"/>
  <w16cid:commentId w16cid:paraId="3CDE97FC" w16cid:durableId="1F5F257E"/>
  <w16cid:commentId w16cid:paraId="67BBB3A4" w16cid:durableId="1F26CDED"/>
  <w16cid:commentId w16cid:paraId="01570BBF" w16cid:durableId="1F466D7E"/>
  <w16cid:commentId w16cid:paraId="0315BE02" w16cid:durableId="1F5F2581"/>
  <w16cid:commentId w16cid:paraId="4FC90BBF" w16cid:durableId="1F5F25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B7F21" w14:textId="77777777" w:rsidR="009173B3" w:rsidRDefault="009173B3">
      <w:pPr>
        <w:spacing w:after="0"/>
      </w:pPr>
      <w:r>
        <w:separator/>
      </w:r>
    </w:p>
  </w:endnote>
  <w:endnote w:type="continuationSeparator" w:id="0">
    <w:p w14:paraId="5D635D71" w14:textId="77777777" w:rsidR="009173B3" w:rsidRDefault="009173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Body CS)">
    <w:altName w:val="Cambria"/>
    <w:panose1 w:val="020B060402020202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Ubuntu">
    <w:altName w:val="Cambria"/>
    <w:panose1 w:val="020B0604020202020204"/>
    <w:charset w:val="01"/>
    <w:family w:val="roman"/>
    <w:pitch w:val="variable"/>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3009C" w14:textId="77777777" w:rsidR="00D709AF" w:rsidRDefault="00D709AF">
    <w:pPr>
      <w:pStyle w:val="Footer"/>
      <w:jc w:val="right"/>
    </w:pPr>
    <w:r>
      <w:fldChar w:fldCharType="begin"/>
    </w:r>
    <w:r>
      <w:instrText>PAGE</w:instrText>
    </w:r>
    <w:r>
      <w:fldChar w:fldCharType="separate"/>
    </w:r>
    <w:r>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1E3AC" w14:textId="77777777" w:rsidR="009173B3" w:rsidRDefault="009173B3">
      <w:pPr>
        <w:spacing w:after="0"/>
      </w:pPr>
      <w:r>
        <w:separator/>
      </w:r>
    </w:p>
  </w:footnote>
  <w:footnote w:type="continuationSeparator" w:id="0">
    <w:p w14:paraId="4FA1C030" w14:textId="77777777" w:rsidR="009173B3" w:rsidRDefault="009173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546A0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0C4E8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CDCEC3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D07D1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BC2A2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69A92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868F9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4DE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86C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6EC6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7A6623F"/>
    <w:multiLevelType w:val="hybridMultilevel"/>
    <w:tmpl w:val="A56E1A8A"/>
    <w:lvl w:ilvl="0" w:tplc="2020ED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1"/>
  </w:num>
  <w:num w:numId="6">
    <w:abstractNumId w:val="2"/>
  </w:num>
  <w:num w:numId="7">
    <w:abstractNumId w:val="8"/>
  </w:num>
  <w:num w:numId="8">
    <w:abstractNumId w:val="5"/>
  </w:num>
  <w:num w:numId="9">
    <w:abstractNumId w:val="6"/>
  </w:num>
  <w:num w:numId="10">
    <w:abstractNumId w:val="9"/>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Kraft">
    <w15:presenceInfo w15:providerId="Windows Live" w15:userId="b40faae2b5a01a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196"/>
    <w:rsid w:val="00003A19"/>
    <w:rsid w:val="00006510"/>
    <w:rsid w:val="00007A0F"/>
    <w:rsid w:val="00017E5B"/>
    <w:rsid w:val="00021DB6"/>
    <w:rsid w:val="00022209"/>
    <w:rsid w:val="00024622"/>
    <w:rsid w:val="00030770"/>
    <w:rsid w:val="0003256E"/>
    <w:rsid w:val="00036F83"/>
    <w:rsid w:val="000407E9"/>
    <w:rsid w:val="000412FB"/>
    <w:rsid w:val="000423C1"/>
    <w:rsid w:val="00057742"/>
    <w:rsid w:val="00057A7A"/>
    <w:rsid w:val="000612C8"/>
    <w:rsid w:val="000633BD"/>
    <w:rsid w:val="000635CF"/>
    <w:rsid w:val="0007109F"/>
    <w:rsid w:val="000725F8"/>
    <w:rsid w:val="00074156"/>
    <w:rsid w:val="00074C1D"/>
    <w:rsid w:val="000802AC"/>
    <w:rsid w:val="00080744"/>
    <w:rsid w:val="00094883"/>
    <w:rsid w:val="00097935"/>
    <w:rsid w:val="000A00C8"/>
    <w:rsid w:val="000A0B3E"/>
    <w:rsid w:val="000A409C"/>
    <w:rsid w:val="000A46AB"/>
    <w:rsid w:val="000A621F"/>
    <w:rsid w:val="000A6BBF"/>
    <w:rsid w:val="000B2C35"/>
    <w:rsid w:val="000B358F"/>
    <w:rsid w:val="000B35DE"/>
    <w:rsid w:val="000B3C97"/>
    <w:rsid w:val="000B74AE"/>
    <w:rsid w:val="000C13DF"/>
    <w:rsid w:val="000D1683"/>
    <w:rsid w:val="000D418D"/>
    <w:rsid w:val="000E2D60"/>
    <w:rsid w:val="000E4052"/>
    <w:rsid w:val="000E7EAC"/>
    <w:rsid w:val="000F73D1"/>
    <w:rsid w:val="00104C42"/>
    <w:rsid w:val="00115C56"/>
    <w:rsid w:val="00125A2C"/>
    <w:rsid w:val="0012796D"/>
    <w:rsid w:val="001346A4"/>
    <w:rsid w:val="001356B1"/>
    <w:rsid w:val="00136E54"/>
    <w:rsid w:val="00140180"/>
    <w:rsid w:val="00141AE0"/>
    <w:rsid w:val="00142FC0"/>
    <w:rsid w:val="001461C8"/>
    <w:rsid w:val="00147BF8"/>
    <w:rsid w:val="00154223"/>
    <w:rsid w:val="00154BF0"/>
    <w:rsid w:val="00155BFB"/>
    <w:rsid w:val="00163557"/>
    <w:rsid w:val="00165CD7"/>
    <w:rsid w:val="00167504"/>
    <w:rsid w:val="00171A6B"/>
    <w:rsid w:val="00171AAC"/>
    <w:rsid w:val="00171E83"/>
    <w:rsid w:val="00175B82"/>
    <w:rsid w:val="00181318"/>
    <w:rsid w:val="00183126"/>
    <w:rsid w:val="00185210"/>
    <w:rsid w:val="001858A4"/>
    <w:rsid w:val="00193660"/>
    <w:rsid w:val="00195151"/>
    <w:rsid w:val="001A68E9"/>
    <w:rsid w:val="001A7FAE"/>
    <w:rsid w:val="001B24A7"/>
    <w:rsid w:val="001B5599"/>
    <w:rsid w:val="001C4C8E"/>
    <w:rsid w:val="001C76DC"/>
    <w:rsid w:val="001D181A"/>
    <w:rsid w:val="001D377E"/>
    <w:rsid w:val="001E1A88"/>
    <w:rsid w:val="001E683B"/>
    <w:rsid w:val="001E7E3D"/>
    <w:rsid w:val="001F342D"/>
    <w:rsid w:val="001F3D0E"/>
    <w:rsid w:val="001F66FC"/>
    <w:rsid w:val="00201805"/>
    <w:rsid w:val="00206EC9"/>
    <w:rsid w:val="002070A9"/>
    <w:rsid w:val="00222153"/>
    <w:rsid w:val="0023375E"/>
    <w:rsid w:val="00235288"/>
    <w:rsid w:val="00235A1D"/>
    <w:rsid w:val="00237247"/>
    <w:rsid w:val="00242093"/>
    <w:rsid w:val="002422AD"/>
    <w:rsid w:val="0024253F"/>
    <w:rsid w:val="00250DE2"/>
    <w:rsid w:val="0025446F"/>
    <w:rsid w:val="00256167"/>
    <w:rsid w:val="00264E89"/>
    <w:rsid w:val="00282E26"/>
    <w:rsid w:val="00283422"/>
    <w:rsid w:val="002865CB"/>
    <w:rsid w:val="002916DB"/>
    <w:rsid w:val="00291AB6"/>
    <w:rsid w:val="002931CC"/>
    <w:rsid w:val="0029570D"/>
    <w:rsid w:val="002961A2"/>
    <w:rsid w:val="002A42D8"/>
    <w:rsid w:val="002A58BE"/>
    <w:rsid w:val="002A7ABC"/>
    <w:rsid w:val="002B0D88"/>
    <w:rsid w:val="002B6912"/>
    <w:rsid w:val="002C1318"/>
    <w:rsid w:val="002C1DF5"/>
    <w:rsid w:val="002C5F28"/>
    <w:rsid w:val="002C7770"/>
    <w:rsid w:val="002D1422"/>
    <w:rsid w:val="002D29FF"/>
    <w:rsid w:val="002D7549"/>
    <w:rsid w:val="002E2E0F"/>
    <w:rsid w:val="002E55C4"/>
    <w:rsid w:val="002E79D2"/>
    <w:rsid w:val="002F0710"/>
    <w:rsid w:val="002F1415"/>
    <w:rsid w:val="002F170D"/>
    <w:rsid w:val="002F1C5D"/>
    <w:rsid w:val="002F3CD7"/>
    <w:rsid w:val="002F4D0E"/>
    <w:rsid w:val="002F648D"/>
    <w:rsid w:val="002F6B01"/>
    <w:rsid w:val="002F762A"/>
    <w:rsid w:val="0030095D"/>
    <w:rsid w:val="003017BD"/>
    <w:rsid w:val="0030478D"/>
    <w:rsid w:val="003061EC"/>
    <w:rsid w:val="00311108"/>
    <w:rsid w:val="00317989"/>
    <w:rsid w:val="0032457D"/>
    <w:rsid w:val="0032539D"/>
    <w:rsid w:val="00327309"/>
    <w:rsid w:val="0032749A"/>
    <w:rsid w:val="00335CBC"/>
    <w:rsid w:val="00345F27"/>
    <w:rsid w:val="00350B62"/>
    <w:rsid w:val="00356459"/>
    <w:rsid w:val="00362941"/>
    <w:rsid w:val="003666F9"/>
    <w:rsid w:val="00366918"/>
    <w:rsid w:val="00366E5F"/>
    <w:rsid w:val="00373187"/>
    <w:rsid w:val="003768E1"/>
    <w:rsid w:val="00377F99"/>
    <w:rsid w:val="0038260F"/>
    <w:rsid w:val="003840B0"/>
    <w:rsid w:val="00386CB5"/>
    <w:rsid w:val="00390672"/>
    <w:rsid w:val="003913E9"/>
    <w:rsid w:val="00392607"/>
    <w:rsid w:val="00392BBB"/>
    <w:rsid w:val="0039344F"/>
    <w:rsid w:val="00396562"/>
    <w:rsid w:val="003A222A"/>
    <w:rsid w:val="003A78DE"/>
    <w:rsid w:val="003B126A"/>
    <w:rsid w:val="003B1848"/>
    <w:rsid w:val="003B229D"/>
    <w:rsid w:val="003B23BC"/>
    <w:rsid w:val="003C16DF"/>
    <w:rsid w:val="003C4452"/>
    <w:rsid w:val="003C462E"/>
    <w:rsid w:val="003C4E20"/>
    <w:rsid w:val="003D12E0"/>
    <w:rsid w:val="003D6101"/>
    <w:rsid w:val="003D6332"/>
    <w:rsid w:val="003E382F"/>
    <w:rsid w:val="003E6BC1"/>
    <w:rsid w:val="003E6E06"/>
    <w:rsid w:val="003F035E"/>
    <w:rsid w:val="003F3423"/>
    <w:rsid w:val="003F3B8C"/>
    <w:rsid w:val="003F3BC4"/>
    <w:rsid w:val="003F7251"/>
    <w:rsid w:val="003F7DD7"/>
    <w:rsid w:val="00400658"/>
    <w:rsid w:val="004007F8"/>
    <w:rsid w:val="0040751C"/>
    <w:rsid w:val="00416AA2"/>
    <w:rsid w:val="004223F2"/>
    <w:rsid w:val="00432C3E"/>
    <w:rsid w:val="004335CB"/>
    <w:rsid w:val="004346A6"/>
    <w:rsid w:val="00434E85"/>
    <w:rsid w:val="0044174E"/>
    <w:rsid w:val="004420AA"/>
    <w:rsid w:val="00443153"/>
    <w:rsid w:val="0044559B"/>
    <w:rsid w:val="0045307B"/>
    <w:rsid w:val="004558C1"/>
    <w:rsid w:val="00455957"/>
    <w:rsid w:val="004623F9"/>
    <w:rsid w:val="00467660"/>
    <w:rsid w:val="00472E69"/>
    <w:rsid w:val="004753D0"/>
    <w:rsid w:val="00482F75"/>
    <w:rsid w:val="00482FE2"/>
    <w:rsid w:val="00491490"/>
    <w:rsid w:val="004A7CD3"/>
    <w:rsid w:val="004B030A"/>
    <w:rsid w:val="004B2868"/>
    <w:rsid w:val="004B29D8"/>
    <w:rsid w:val="004B2F46"/>
    <w:rsid w:val="004B70FE"/>
    <w:rsid w:val="004C44FD"/>
    <w:rsid w:val="004C4E00"/>
    <w:rsid w:val="004C6A66"/>
    <w:rsid w:val="004C7A45"/>
    <w:rsid w:val="004D0A07"/>
    <w:rsid w:val="004D2A59"/>
    <w:rsid w:val="004D74CD"/>
    <w:rsid w:val="004E3A4F"/>
    <w:rsid w:val="004E3F0A"/>
    <w:rsid w:val="0050150B"/>
    <w:rsid w:val="00502128"/>
    <w:rsid w:val="005052D7"/>
    <w:rsid w:val="00506580"/>
    <w:rsid w:val="0051421D"/>
    <w:rsid w:val="005142CC"/>
    <w:rsid w:val="00515D8D"/>
    <w:rsid w:val="005209EA"/>
    <w:rsid w:val="0052115B"/>
    <w:rsid w:val="005222BA"/>
    <w:rsid w:val="00524B65"/>
    <w:rsid w:val="00525B6E"/>
    <w:rsid w:val="005305EF"/>
    <w:rsid w:val="005329FC"/>
    <w:rsid w:val="00534E1B"/>
    <w:rsid w:val="005372DC"/>
    <w:rsid w:val="00540AF2"/>
    <w:rsid w:val="00540DA5"/>
    <w:rsid w:val="00541FCE"/>
    <w:rsid w:val="00542765"/>
    <w:rsid w:val="00550352"/>
    <w:rsid w:val="005505BB"/>
    <w:rsid w:val="00553202"/>
    <w:rsid w:val="0055416F"/>
    <w:rsid w:val="00555918"/>
    <w:rsid w:val="00563CD4"/>
    <w:rsid w:val="00563FF5"/>
    <w:rsid w:val="00571A8C"/>
    <w:rsid w:val="00582F89"/>
    <w:rsid w:val="00583522"/>
    <w:rsid w:val="005871E0"/>
    <w:rsid w:val="00587DB2"/>
    <w:rsid w:val="00595679"/>
    <w:rsid w:val="00595B06"/>
    <w:rsid w:val="005967FA"/>
    <w:rsid w:val="005A2951"/>
    <w:rsid w:val="005A5626"/>
    <w:rsid w:val="005B1E48"/>
    <w:rsid w:val="005B77EB"/>
    <w:rsid w:val="005C105D"/>
    <w:rsid w:val="005C60B9"/>
    <w:rsid w:val="005C7DF9"/>
    <w:rsid w:val="005D1919"/>
    <w:rsid w:val="005E21C2"/>
    <w:rsid w:val="005E254B"/>
    <w:rsid w:val="005E388B"/>
    <w:rsid w:val="005E7D95"/>
    <w:rsid w:val="005F5537"/>
    <w:rsid w:val="005F57F2"/>
    <w:rsid w:val="00604E05"/>
    <w:rsid w:val="00605492"/>
    <w:rsid w:val="0061034E"/>
    <w:rsid w:val="006108D0"/>
    <w:rsid w:val="006131C7"/>
    <w:rsid w:val="00613786"/>
    <w:rsid w:val="00613E37"/>
    <w:rsid w:val="006142EE"/>
    <w:rsid w:val="00616BAF"/>
    <w:rsid w:val="00617141"/>
    <w:rsid w:val="00620A7E"/>
    <w:rsid w:val="006245D6"/>
    <w:rsid w:val="006249DF"/>
    <w:rsid w:val="00633D92"/>
    <w:rsid w:val="00635361"/>
    <w:rsid w:val="0063756B"/>
    <w:rsid w:val="0063785D"/>
    <w:rsid w:val="00641C2F"/>
    <w:rsid w:val="00642B7F"/>
    <w:rsid w:val="00645793"/>
    <w:rsid w:val="006564A4"/>
    <w:rsid w:val="00661CB0"/>
    <w:rsid w:val="00674D02"/>
    <w:rsid w:val="006776FA"/>
    <w:rsid w:val="006814C9"/>
    <w:rsid w:val="006827ED"/>
    <w:rsid w:val="006852EC"/>
    <w:rsid w:val="00694199"/>
    <w:rsid w:val="0069477D"/>
    <w:rsid w:val="00696E1C"/>
    <w:rsid w:val="006A001D"/>
    <w:rsid w:val="006A0465"/>
    <w:rsid w:val="006A0FD1"/>
    <w:rsid w:val="006A2EBB"/>
    <w:rsid w:val="006B266A"/>
    <w:rsid w:val="006B4336"/>
    <w:rsid w:val="006B7C91"/>
    <w:rsid w:val="006D5FDA"/>
    <w:rsid w:val="006D7279"/>
    <w:rsid w:val="006E0AFD"/>
    <w:rsid w:val="006E30B0"/>
    <w:rsid w:val="006E4237"/>
    <w:rsid w:val="006E4B1F"/>
    <w:rsid w:val="006E7A89"/>
    <w:rsid w:val="006F04A5"/>
    <w:rsid w:val="006F5B8B"/>
    <w:rsid w:val="006F61D0"/>
    <w:rsid w:val="006F7BC5"/>
    <w:rsid w:val="007011F1"/>
    <w:rsid w:val="0070122A"/>
    <w:rsid w:val="007039BD"/>
    <w:rsid w:val="00707A12"/>
    <w:rsid w:val="00713FA4"/>
    <w:rsid w:val="00723001"/>
    <w:rsid w:val="007254DA"/>
    <w:rsid w:val="00725DFA"/>
    <w:rsid w:val="00731158"/>
    <w:rsid w:val="00734B7F"/>
    <w:rsid w:val="00735A48"/>
    <w:rsid w:val="00735D12"/>
    <w:rsid w:val="0073612C"/>
    <w:rsid w:val="007366E5"/>
    <w:rsid w:val="00737CDF"/>
    <w:rsid w:val="007427A4"/>
    <w:rsid w:val="00745446"/>
    <w:rsid w:val="00746378"/>
    <w:rsid w:val="007543E5"/>
    <w:rsid w:val="007557F2"/>
    <w:rsid w:val="007613CD"/>
    <w:rsid w:val="00762A08"/>
    <w:rsid w:val="00762A58"/>
    <w:rsid w:val="00762F8F"/>
    <w:rsid w:val="007722B8"/>
    <w:rsid w:val="00775E0E"/>
    <w:rsid w:val="00777505"/>
    <w:rsid w:val="00782BCD"/>
    <w:rsid w:val="00786CE8"/>
    <w:rsid w:val="00786DC7"/>
    <w:rsid w:val="00794189"/>
    <w:rsid w:val="0079504F"/>
    <w:rsid w:val="00796F19"/>
    <w:rsid w:val="00797669"/>
    <w:rsid w:val="007A16C0"/>
    <w:rsid w:val="007A229F"/>
    <w:rsid w:val="007A4D6F"/>
    <w:rsid w:val="007A5076"/>
    <w:rsid w:val="007A53E0"/>
    <w:rsid w:val="007A5FD9"/>
    <w:rsid w:val="007B06ED"/>
    <w:rsid w:val="007B137A"/>
    <w:rsid w:val="007B2B9A"/>
    <w:rsid w:val="007B3A2B"/>
    <w:rsid w:val="007B5C63"/>
    <w:rsid w:val="007C09B3"/>
    <w:rsid w:val="007C13D7"/>
    <w:rsid w:val="007C5074"/>
    <w:rsid w:val="007C6ED7"/>
    <w:rsid w:val="007D15EE"/>
    <w:rsid w:val="007D23D7"/>
    <w:rsid w:val="007D41F0"/>
    <w:rsid w:val="007D4E37"/>
    <w:rsid w:val="007D5CD2"/>
    <w:rsid w:val="007E6387"/>
    <w:rsid w:val="007F10AC"/>
    <w:rsid w:val="007F2B64"/>
    <w:rsid w:val="007F344C"/>
    <w:rsid w:val="007F5B3C"/>
    <w:rsid w:val="007F6090"/>
    <w:rsid w:val="008017B3"/>
    <w:rsid w:val="00801FF0"/>
    <w:rsid w:val="00810316"/>
    <w:rsid w:val="00811537"/>
    <w:rsid w:val="00811892"/>
    <w:rsid w:val="008126A0"/>
    <w:rsid w:val="0081607A"/>
    <w:rsid w:val="00821ADE"/>
    <w:rsid w:val="00830521"/>
    <w:rsid w:val="00831F1B"/>
    <w:rsid w:val="0083280F"/>
    <w:rsid w:val="008359A4"/>
    <w:rsid w:val="00837BAD"/>
    <w:rsid w:val="00841145"/>
    <w:rsid w:val="008423F9"/>
    <w:rsid w:val="00843A27"/>
    <w:rsid w:val="00844A96"/>
    <w:rsid w:val="00847F1E"/>
    <w:rsid w:val="00854D5C"/>
    <w:rsid w:val="00855A32"/>
    <w:rsid w:val="00861762"/>
    <w:rsid w:val="00871ECE"/>
    <w:rsid w:val="00874D10"/>
    <w:rsid w:val="0087569B"/>
    <w:rsid w:val="00877B92"/>
    <w:rsid w:val="008817B9"/>
    <w:rsid w:val="008829A7"/>
    <w:rsid w:val="0088315A"/>
    <w:rsid w:val="00896B38"/>
    <w:rsid w:val="008A10A6"/>
    <w:rsid w:val="008A121F"/>
    <w:rsid w:val="008A128F"/>
    <w:rsid w:val="008A671C"/>
    <w:rsid w:val="008A72E9"/>
    <w:rsid w:val="008B1071"/>
    <w:rsid w:val="008B18CA"/>
    <w:rsid w:val="008B1A03"/>
    <w:rsid w:val="008C1C38"/>
    <w:rsid w:val="008C304A"/>
    <w:rsid w:val="008D0335"/>
    <w:rsid w:val="008D2BE6"/>
    <w:rsid w:val="008D763A"/>
    <w:rsid w:val="008E1024"/>
    <w:rsid w:val="008F10EC"/>
    <w:rsid w:val="008F75DD"/>
    <w:rsid w:val="00900591"/>
    <w:rsid w:val="00902BFF"/>
    <w:rsid w:val="0090565B"/>
    <w:rsid w:val="0091020A"/>
    <w:rsid w:val="009173B3"/>
    <w:rsid w:val="00917F8B"/>
    <w:rsid w:val="009205B1"/>
    <w:rsid w:val="00923E50"/>
    <w:rsid w:val="00927C9B"/>
    <w:rsid w:val="0093039B"/>
    <w:rsid w:val="00937A28"/>
    <w:rsid w:val="009514BB"/>
    <w:rsid w:val="00953C98"/>
    <w:rsid w:val="00954E6F"/>
    <w:rsid w:val="009614A4"/>
    <w:rsid w:val="009761CF"/>
    <w:rsid w:val="00980607"/>
    <w:rsid w:val="009823D3"/>
    <w:rsid w:val="00987D59"/>
    <w:rsid w:val="00992219"/>
    <w:rsid w:val="00993CB8"/>
    <w:rsid w:val="00993F10"/>
    <w:rsid w:val="009965D1"/>
    <w:rsid w:val="009A0425"/>
    <w:rsid w:val="009A1C14"/>
    <w:rsid w:val="009A2CBC"/>
    <w:rsid w:val="009A4C5C"/>
    <w:rsid w:val="009A73D0"/>
    <w:rsid w:val="009B5EA1"/>
    <w:rsid w:val="009B6D1E"/>
    <w:rsid w:val="009B7DE8"/>
    <w:rsid w:val="009C022B"/>
    <w:rsid w:val="009C120E"/>
    <w:rsid w:val="009C1451"/>
    <w:rsid w:val="009C291A"/>
    <w:rsid w:val="009C2F65"/>
    <w:rsid w:val="009C4676"/>
    <w:rsid w:val="009C4CDF"/>
    <w:rsid w:val="009C740B"/>
    <w:rsid w:val="009D1904"/>
    <w:rsid w:val="009D3AEC"/>
    <w:rsid w:val="009D55FA"/>
    <w:rsid w:val="009D721E"/>
    <w:rsid w:val="009D775A"/>
    <w:rsid w:val="009E120C"/>
    <w:rsid w:val="009E18ED"/>
    <w:rsid w:val="009E741B"/>
    <w:rsid w:val="009E7914"/>
    <w:rsid w:val="00A0199A"/>
    <w:rsid w:val="00A0621E"/>
    <w:rsid w:val="00A064D6"/>
    <w:rsid w:val="00A06B5E"/>
    <w:rsid w:val="00A1442F"/>
    <w:rsid w:val="00A159AD"/>
    <w:rsid w:val="00A17826"/>
    <w:rsid w:val="00A22074"/>
    <w:rsid w:val="00A27263"/>
    <w:rsid w:val="00A32F87"/>
    <w:rsid w:val="00A33854"/>
    <w:rsid w:val="00A33C70"/>
    <w:rsid w:val="00A42F96"/>
    <w:rsid w:val="00A43229"/>
    <w:rsid w:val="00A453B7"/>
    <w:rsid w:val="00A47ED5"/>
    <w:rsid w:val="00A53231"/>
    <w:rsid w:val="00A608E5"/>
    <w:rsid w:val="00A62297"/>
    <w:rsid w:val="00A6374E"/>
    <w:rsid w:val="00A63A9D"/>
    <w:rsid w:val="00A664B3"/>
    <w:rsid w:val="00A66607"/>
    <w:rsid w:val="00A66DFB"/>
    <w:rsid w:val="00A74D2D"/>
    <w:rsid w:val="00A7676A"/>
    <w:rsid w:val="00A76F5F"/>
    <w:rsid w:val="00A77306"/>
    <w:rsid w:val="00A77CF8"/>
    <w:rsid w:val="00A8294F"/>
    <w:rsid w:val="00A8591F"/>
    <w:rsid w:val="00A90D09"/>
    <w:rsid w:val="00A91CBB"/>
    <w:rsid w:val="00A95A5A"/>
    <w:rsid w:val="00A96836"/>
    <w:rsid w:val="00AA06FA"/>
    <w:rsid w:val="00AA4B2D"/>
    <w:rsid w:val="00AB49EB"/>
    <w:rsid w:val="00AC09E9"/>
    <w:rsid w:val="00AC5CF7"/>
    <w:rsid w:val="00AC7B19"/>
    <w:rsid w:val="00AC7C1E"/>
    <w:rsid w:val="00AD2064"/>
    <w:rsid w:val="00AE160A"/>
    <w:rsid w:val="00AE1B29"/>
    <w:rsid w:val="00AE2E61"/>
    <w:rsid w:val="00AE54AF"/>
    <w:rsid w:val="00AE7910"/>
    <w:rsid w:val="00AF01A0"/>
    <w:rsid w:val="00AF0C3A"/>
    <w:rsid w:val="00AF2CFB"/>
    <w:rsid w:val="00AF2F13"/>
    <w:rsid w:val="00AF4FB3"/>
    <w:rsid w:val="00AF755B"/>
    <w:rsid w:val="00B00A38"/>
    <w:rsid w:val="00B042AE"/>
    <w:rsid w:val="00B13F40"/>
    <w:rsid w:val="00B146B0"/>
    <w:rsid w:val="00B155E4"/>
    <w:rsid w:val="00B16C99"/>
    <w:rsid w:val="00B2409A"/>
    <w:rsid w:val="00B251E4"/>
    <w:rsid w:val="00B3111A"/>
    <w:rsid w:val="00B32B34"/>
    <w:rsid w:val="00B353DB"/>
    <w:rsid w:val="00B40093"/>
    <w:rsid w:val="00B42190"/>
    <w:rsid w:val="00B44645"/>
    <w:rsid w:val="00B45598"/>
    <w:rsid w:val="00B51231"/>
    <w:rsid w:val="00B5503F"/>
    <w:rsid w:val="00B558EB"/>
    <w:rsid w:val="00B570B6"/>
    <w:rsid w:val="00B65672"/>
    <w:rsid w:val="00B72E69"/>
    <w:rsid w:val="00B7338B"/>
    <w:rsid w:val="00B74CF6"/>
    <w:rsid w:val="00B74CF7"/>
    <w:rsid w:val="00B81ADA"/>
    <w:rsid w:val="00B838FF"/>
    <w:rsid w:val="00B83C2C"/>
    <w:rsid w:val="00B84F3F"/>
    <w:rsid w:val="00B91309"/>
    <w:rsid w:val="00B92CBD"/>
    <w:rsid w:val="00B93196"/>
    <w:rsid w:val="00B94938"/>
    <w:rsid w:val="00B96BFA"/>
    <w:rsid w:val="00BA2597"/>
    <w:rsid w:val="00BA31DD"/>
    <w:rsid w:val="00BA6556"/>
    <w:rsid w:val="00BB2A54"/>
    <w:rsid w:val="00BB40C0"/>
    <w:rsid w:val="00BC099B"/>
    <w:rsid w:val="00BC61C9"/>
    <w:rsid w:val="00BC6731"/>
    <w:rsid w:val="00BC6B38"/>
    <w:rsid w:val="00BC795B"/>
    <w:rsid w:val="00BD2E83"/>
    <w:rsid w:val="00BD3DE5"/>
    <w:rsid w:val="00BD75EE"/>
    <w:rsid w:val="00BE0FC8"/>
    <w:rsid w:val="00BE496F"/>
    <w:rsid w:val="00BE53CA"/>
    <w:rsid w:val="00BF4418"/>
    <w:rsid w:val="00BF58F7"/>
    <w:rsid w:val="00BF7BAF"/>
    <w:rsid w:val="00C05963"/>
    <w:rsid w:val="00C05EBC"/>
    <w:rsid w:val="00C106A4"/>
    <w:rsid w:val="00C11090"/>
    <w:rsid w:val="00C130C3"/>
    <w:rsid w:val="00C15AA1"/>
    <w:rsid w:val="00C15DC8"/>
    <w:rsid w:val="00C17369"/>
    <w:rsid w:val="00C17375"/>
    <w:rsid w:val="00C2079B"/>
    <w:rsid w:val="00C20EA8"/>
    <w:rsid w:val="00C2312B"/>
    <w:rsid w:val="00C25D83"/>
    <w:rsid w:val="00C27F91"/>
    <w:rsid w:val="00C32A0E"/>
    <w:rsid w:val="00C45A90"/>
    <w:rsid w:val="00C5194E"/>
    <w:rsid w:val="00C51E7E"/>
    <w:rsid w:val="00C5228E"/>
    <w:rsid w:val="00C54AE2"/>
    <w:rsid w:val="00C557AF"/>
    <w:rsid w:val="00C57AA2"/>
    <w:rsid w:val="00C60F12"/>
    <w:rsid w:val="00C6584D"/>
    <w:rsid w:val="00C65956"/>
    <w:rsid w:val="00C709A8"/>
    <w:rsid w:val="00C76257"/>
    <w:rsid w:val="00C848D5"/>
    <w:rsid w:val="00C8696F"/>
    <w:rsid w:val="00CB5754"/>
    <w:rsid w:val="00CB7013"/>
    <w:rsid w:val="00CC0BA7"/>
    <w:rsid w:val="00CC3F4A"/>
    <w:rsid w:val="00CC55F7"/>
    <w:rsid w:val="00CC68E7"/>
    <w:rsid w:val="00CD64D0"/>
    <w:rsid w:val="00CE4502"/>
    <w:rsid w:val="00CE658F"/>
    <w:rsid w:val="00CF0A14"/>
    <w:rsid w:val="00D00F18"/>
    <w:rsid w:val="00D03A67"/>
    <w:rsid w:val="00D05273"/>
    <w:rsid w:val="00D0550B"/>
    <w:rsid w:val="00D107EE"/>
    <w:rsid w:val="00D127DE"/>
    <w:rsid w:val="00D14DA7"/>
    <w:rsid w:val="00D24B1E"/>
    <w:rsid w:val="00D24FE6"/>
    <w:rsid w:val="00D27415"/>
    <w:rsid w:val="00D31091"/>
    <w:rsid w:val="00D35815"/>
    <w:rsid w:val="00D4167D"/>
    <w:rsid w:val="00D434C5"/>
    <w:rsid w:val="00D4499F"/>
    <w:rsid w:val="00D467ED"/>
    <w:rsid w:val="00D56A49"/>
    <w:rsid w:val="00D5720F"/>
    <w:rsid w:val="00D668CE"/>
    <w:rsid w:val="00D702AB"/>
    <w:rsid w:val="00D709AF"/>
    <w:rsid w:val="00D72D86"/>
    <w:rsid w:val="00D769D9"/>
    <w:rsid w:val="00D7747E"/>
    <w:rsid w:val="00D77B24"/>
    <w:rsid w:val="00D80090"/>
    <w:rsid w:val="00D80F04"/>
    <w:rsid w:val="00D81A8D"/>
    <w:rsid w:val="00D848CA"/>
    <w:rsid w:val="00D85B27"/>
    <w:rsid w:val="00D8745E"/>
    <w:rsid w:val="00D9150E"/>
    <w:rsid w:val="00D9163F"/>
    <w:rsid w:val="00D91CB4"/>
    <w:rsid w:val="00D925C0"/>
    <w:rsid w:val="00D939AA"/>
    <w:rsid w:val="00D93ED5"/>
    <w:rsid w:val="00D94617"/>
    <w:rsid w:val="00D976D1"/>
    <w:rsid w:val="00DA3D20"/>
    <w:rsid w:val="00DA4927"/>
    <w:rsid w:val="00DA4C84"/>
    <w:rsid w:val="00DB194D"/>
    <w:rsid w:val="00DB2857"/>
    <w:rsid w:val="00DB5576"/>
    <w:rsid w:val="00DB6F66"/>
    <w:rsid w:val="00DB7382"/>
    <w:rsid w:val="00DC17A2"/>
    <w:rsid w:val="00DC6F10"/>
    <w:rsid w:val="00DC7337"/>
    <w:rsid w:val="00DD2AFC"/>
    <w:rsid w:val="00DE07DD"/>
    <w:rsid w:val="00DE4A69"/>
    <w:rsid w:val="00DE6242"/>
    <w:rsid w:val="00DE701D"/>
    <w:rsid w:val="00DF17A1"/>
    <w:rsid w:val="00DF254F"/>
    <w:rsid w:val="00E00978"/>
    <w:rsid w:val="00E00A99"/>
    <w:rsid w:val="00E1153D"/>
    <w:rsid w:val="00E144E6"/>
    <w:rsid w:val="00E27AD3"/>
    <w:rsid w:val="00E36A05"/>
    <w:rsid w:val="00E3718A"/>
    <w:rsid w:val="00E44327"/>
    <w:rsid w:val="00E474BD"/>
    <w:rsid w:val="00E52683"/>
    <w:rsid w:val="00E52776"/>
    <w:rsid w:val="00E53D49"/>
    <w:rsid w:val="00E55C86"/>
    <w:rsid w:val="00E56775"/>
    <w:rsid w:val="00E57D3F"/>
    <w:rsid w:val="00E60AA0"/>
    <w:rsid w:val="00E64622"/>
    <w:rsid w:val="00E65867"/>
    <w:rsid w:val="00E67826"/>
    <w:rsid w:val="00E70044"/>
    <w:rsid w:val="00E707B7"/>
    <w:rsid w:val="00E74718"/>
    <w:rsid w:val="00E75F7D"/>
    <w:rsid w:val="00E8164E"/>
    <w:rsid w:val="00E84F09"/>
    <w:rsid w:val="00E86231"/>
    <w:rsid w:val="00E93DCC"/>
    <w:rsid w:val="00E9515D"/>
    <w:rsid w:val="00E97CEA"/>
    <w:rsid w:val="00E97E5C"/>
    <w:rsid w:val="00EA0496"/>
    <w:rsid w:val="00EA5C0F"/>
    <w:rsid w:val="00EB2CD0"/>
    <w:rsid w:val="00EB3C71"/>
    <w:rsid w:val="00EB57D7"/>
    <w:rsid w:val="00EB5AF5"/>
    <w:rsid w:val="00EB74D5"/>
    <w:rsid w:val="00EC01A1"/>
    <w:rsid w:val="00EC2FB8"/>
    <w:rsid w:val="00EC342F"/>
    <w:rsid w:val="00EC59BC"/>
    <w:rsid w:val="00EC66DE"/>
    <w:rsid w:val="00ED6805"/>
    <w:rsid w:val="00ED70D3"/>
    <w:rsid w:val="00EE6309"/>
    <w:rsid w:val="00EE79BD"/>
    <w:rsid w:val="00EF249D"/>
    <w:rsid w:val="00EF4366"/>
    <w:rsid w:val="00EF5DD2"/>
    <w:rsid w:val="00F034BB"/>
    <w:rsid w:val="00F1355F"/>
    <w:rsid w:val="00F31533"/>
    <w:rsid w:val="00F31A83"/>
    <w:rsid w:val="00F31E08"/>
    <w:rsid w:val="00F32232"/>
    <w:rsid w:val="00F339E1"/>
    <w:rsid w:val="00F34795"/>
    <w:rsid w:val="00F352C9"/>
    <w:rsid w:val="00F36AE4"/>
    <w:rsid w:val="00F372AE"/>
    <w:rsid w:val="00F37904"/>
    <w:rsid w:val="00F45049"/>
    <w:rsid w:val="00F52A67"/>
    <w:rsid w:val="00F575F2"/>
    <w:rsid w:val="00F6700D"/>
    <w:rsid w:val="00F676E7"/>
    <w:rsid w:val="00F67798"/>
    <w:rsid w:val="00F75326"/>
    <w:rsid w:val="00F75903"/>
    <w:rsid w:val="00F77140"/>
    <w:rsid w:val="00F82748"/>
    <w:rsid w:val="00F87E61"/>
    <w:rsid w:val="00F90404"/>
    <w:rsid w:val="00F9294C"/>
    <w:rsid w:val="00F95078"/>
    <w:rsid w:val="00F95D7B"/>
    <w:rsid w:val="00F96ACA"/>
    <w:rsid w:val="00F9758A"/>
    <w:rsid w:val="00FA2031"/>
    <w:rsid w:val="00FA25B6"/>
    <w:rsid w:val="00FA398A"/>
    <w:rsid w:val="00FA49A0"/>
    <w:rsid w:val="00FA4B01"/>
    <w:rsid w:val="00FA7B0B"/>
    <w:rsid w:val="00FB2B55"/>
    <w:rsid w:val="00FB51D5"/>
    <w:rsid w:val="00FB5815"/>
    <w:rsid w:val="00FB6393"/>
    <w:rsid w:val="00FC527B"/>
    <w:rsid w:val="00FC6003"/>
    <w:rsid w:val="00FD337E"/>
    <w:rsid w:val="00FD5022"/>
    <w:rsid w:val="00FD5FFE"/>
    <w:rsid w:val="00FE0701"/>
    <w:rsid w:val="00FE071D"/>
    <w:rsid w:val="00FE2ADC"/>
    <w:rsid w:val="00FE2B5E"/>
    <w:rsid w:val="00FE3A4F"/>
    <w:rsid w:val="00FE6DA2"/>
    <w:rsid w:val="00FF120D"/>
    <w:rsid w:val="00FF2910"/>
    <w:rsid w:val="00FF2A16"/>
    <w:rsid w:val="00FF3848"/>
    <w:rsid w:val="00FF3FA8"/>
    <w:rsid w:val="00FF4CA1"/>
    <w:rsid w:val="00FF7300"/>
    <w:rsid w:val="00FF74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B8F51"/>
  <w15:docId w15:val="{87DC71CB-4376-2B4D-8726-9B9606E9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57AA2"/>
    <w:pPr>
      <w:spacing w:line="480" w:lineRule="auto"/>
      <w:ind w:firstLine="720"/>
      <w:jc w:val="left"/>
    </w:pPr>
    <w:rPr>
      <w:rFonts w:ascii="Times New Roman" w:hAnsi="Times New Roman"/>
      <w:sz w:val="24"/>
    </w:rPr>
  </w:style>
  <w:style w:type="paragraph" w:styleId="Heading1">
    <w:name w:val="heading 1"/>
    <w:basedOn w:val="Normal"/>
    <w:next w:val="Normal"/>
    <w:link w:val="Heading1Char"/>
    <w:uiPriority w:val="9"/>
    <w:qFormat/>
    <w:rsid w:val="0061034E"/>
    <w:pPr>
      <w:spacing w:before="300" w:after="40"/>
      <w:outlineLvl w:val="0"/>
    </w:pPr>
    <w:rPr>
      <w:smallCaps/>
      <w:spacing w:val="5"/>
      <w:sz w:val="32"/>
      <w:szCs w:val="32"/>
    </w:rPr>
  </w:style>
  <w:style w:type="paragraph" w:styleId="Heading2">
    <w:name w:val="heading 2"/>
    <w:basedOn w:val="Normal"/>
    <w:next w:val="Normal"/>
    <w:link w:val="Heading2Char"/>
    <w:uiPriority w:val="9"/>
    <w:unhideWhenUsed/>
    <w:qFormat/>
    <w:rsid w:val="00C57AA2"/>
    <w:pPr>
      <w:spacing w:before="240" w:after="80"/>
      <w:ind w:firstLine="0"/>
      <w:outlineLvl w:val="1"/>
    </w:pPr>
    <w:rPr>
      <w:rFonts w:cs="Cambria (Body CS)"/>
      <w:i/>
      <w:spacing w:val="5"/>
      <w:szCs w:val="28"/>
    </w:rPr>
  </w:style>
  <w:style w:type="paragraph" w:styleId="Heading3">
    <w:name w:val="heading 3"/>
    <w:basedOn w:val="Normal"/>
    <w:next w:val="Normal"/>
    <w:link w:val="Heading3Char"/>
    <w:uiPriority w:val="9"/>
    <w:unhideWhenUsed/>
    <w:qFormat/>
    <w:rsid w:val="0061034E"/>
    <w:pPr>
      <w:spacing w:after="0"/>
      <w:outlineLvl w:val="2"/>
    </w:pPr>
    <w:rPr>
      <w:smallCaps/>
      <w:spacing w:val="5"/>
      <w:szCs w:val="24"/>
    </w:rPr>
  </w:style>
  <w:style w:type="paragraph" w:styleId="Heading4">
    <w:name w:val="heading 4"/>
    <w:basedOn w:val="Normal"/>
    <w:next w:val="Normal"/>
    <w:link w:val="Heading4Char"/>
    <w:uiPriority w:val="9"/>
    <w:unhideWhenUsed/>
    <w:qFormat/>
    <w:rsid w:val="0061034E"/>
    <w:pPr>
      <w:spacing w:before="240" w:after="0"/>
      <w:outlineLvl w:val="3"/>
    </w:pPr>
    <w:rPr>
      <w:smallCaps/>
      <w:spacing w:val="10"/>
      <w:sz w:val="22"/>
      <w:szCs w:val="22"/>
    </w:rPr>
  </w:style>
  <w:style w:type="paragraph" w:styleId="Heading5">
    <w:name w:val="heading 5"/>
    <w:basedOn w:val="Normal"/>
    <w:next w:val="Normal"/>
    <w:link w:val="Heading5Char"/>
    <w:uiPriority w:val="9"/>
    <w:unhideWhenUsed/>
    <w:qFormat/>
    <w:rsid w:val="0061034E"/>
    <w:pPr>
      <w:spacing w:before="200" w:after="0"/>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unhideWhenUsed/>
    <w:qFormat/>
    <w:rsid w:val="0061034E"/>
    <w:pPr>
      <w:spacing w:after="0"/>
      <w:outlineLvl w:val="5"/>
    </w:pPr>
    <w:rPr>
      <w:smallCaps/>
      <w:color w:val="C0504D" w:themeColor="accent2"/>
      <w:spacing w:val="5"/>
      <w:sz w:val="22"/>
    </w:rPr>
  </w:style>
  <w:style w:type="paragraph" w:styleId="Heading7">
    <w:name w:val="heading 7"/>
    <w:basedOn w:val="Normal"/>
    <w:next w:val="Normal"/>
    <w:link w:val="Heading7Char"/>
    <w:uiPriority w:val="9"/>
    <w:unhideWhenUsed/>
    <w:qFormat/>
    <w:rsid w:val="0061034E"/>
    <w:pPr>
      <w:spacing w:after="0"/>
      <w:outlineLvl w:val="6"/>
    </w:pPr>
    <w:rPr>
      <w:b/>
      <w:smallCaps/>
      <w:color w:val="C0504D" w:themeColor="accent2"/>
      <w:spacing w:val="10"/>
    </w:rPr>
  </w:style>
  <w:style w:type="paragraph" w:styleId="Heading8">
    <w:name w:val="heading 8"/>
    <w:basedOn w:val="Normal"/>
    <w:next w:val="Normal"/>
    <w:link w:val="Heading8Char"/>
    <w:uiPriority w:val="9"/>
    <w:unhideWhenUsed/>
    <w:qFormat/>
    <w:rsid w:val="0061034E"/>
    <w:pPr>
      <w:spacing w:after="0"/>
      <w:outlineLvl w:val="7"/>
    </w:pPr>
    <w:rPr>
      <w:b/>
      <w:i/>
      <w:smallCaps/>
      <w:color w:val="943634" w:themeColor="accent2" w:themeShade="BF"/>
    </w:rPr>
  </w:style>
  <w:style w:type="paragraph" w:styleId="Heading9">
    <w:name w:val="heading 9"/>
    <w:basedOn w:val="Normal"/>
    <w:next w:val="Normal"/>
    <w:link w:val="Heading9Char"/>
    <w:uiPriority w:val="9"/>
    <w:unhideWhenUsed/>
    <w:qFormat/>
    <w:rsid w:val="0061034E"/>
    <w:pPr>
      <w:spacing w:after="0"/>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uiPriority w:val="35"/>
    <w:rsid w:val="00FB51D5"/>
    <w:rPr>
      <w:rFonts w:ascii="Times New Roman" w:hAnsi="Times New Roman" w:cs="Cambria (Body CS)"/>
      <w:b/>
      <w:bCs/>
      <w:sz w:val="24"/>
      <w:szCs w:val="18"/>
    </w:rPr>
  </w:style>
  <w:style w:type="character" w:customStyle="1" w:styleId="VerbatimChar">
    <w:name w:val="Verbatim Char"/>
    <w:basedOn w:val="CaptionChar"/>
    <w:link w:val="SourceCode"/>
    <w:rPr>
      <w:rFonts w:ascii="Consolas" w:hAnsi="Consolas" w:cs="Cambria (Body CS)"/>
      <w:b/>
      <w:bCs/>
      <w:caps w:val="0"/>
      <w:sz w:val="22"/>
      <w:szCs w:val="18"/>
    </w:rPr>
  </w:style>
  <w:style w:type="character" w:customStyle="1" w:styleId="FootnoteCharacters">
    <w:name w:val="Footnote Characters"/>
    <w:basedOn w:val="CaptionChar"/>
    <w:rPr>
      <w:rFonts w:ascii="Times New Roman" w:hAnsi="Times New Roman" w:cs="Cambria (Body CS)"/>
      <w:b/>
      <w:bCs/>
      <w:caps w:val="0"/>
      <w:sz w:val="16"/>
      <w:szCs w:val="18"/>
      <w:vertAlign w:val="superscript"/>
    </w:rPr>
  </w:style>
  <w:style w:type="character" w:customStyle="1" w:styleId="FootnoteAnchor">
    <w:name w:val="Footnote Anchor"/>
    <w:rPr>
      <w:vertAlign w:val="superscript"/>
    </w:rPr>
  </w:style>
  <w:style w:type="character" w:customStyle="1" w:styleId="InternetLink">
    <w:name w:val="Internet Link"/>
    <w:basedOn w:val="CaptionChar"/>
    <w:rPr>
      <w:rFonts w:ascii="Times New Roman" w:hAnsi="Times New Roman" w:cs="Cambria (Body CS)"/>
      <w:b/>
      <w:bCs/>
      <w:caps w:val="0"/>
      <w:color w:val="4F81BD" w:themeColor="accent1"/>
      <w:sz w:val="16"/>
      <w:szCs w:val="18"/>
    </w:rPr>
  </w:style>
  <w:style w:type="character" w:customStyle="1" w:styleId="KeywordTok">
    <w:name w:val="KeywordTok"/>
    <w:basedOn w:val="VerbatimChar"/>
    <w:rPr>
      <w:rFonts w:ascii="Consolas" w:hAnsi="Consolas" w:cs="Cambria (Body CS)"/>
      <w:b/>
      <w:bCs/>
      <w:caps w:val="0"/>
      <w:color w:val="204A87"/>
      <w:sz w:val="22"/>
      <w:szCs w:val="18"/>
      <w:shd w:val="clear" w:color="auto" w:fill="F8F8F8"/>
    </w:rPr>
  </w:style>
  <w:style w:type="character" w:customStyle="1" w:styleId="DataTypeTok">
    <w:name w:val="DataTypeTok"/>
    <w:basedOn w:val="VerbatimChar"/>
    <w:rPr>
      <w:rFonts w:ascii="Consolas" w:hAnsi="Consolas" w:cs="Cambria (Body CS)"/>
      <w:b/>
      <w:bCs/>
      <w:caps w:val="0"/>
      <w:color w:val="204A87"/>
      <w:sz w:val="22"/>
      <w:szCs w:val="18"/>
      <w:shd w:val="clear" w:color="auto" w:fill="F8F8F8"/>
    </w:rPr>
  </w:style>
  <w:style w:type="character" w:customStyle="1" w:styleId="DecValTok">
    <w:name w:val="DecValTok"/>
    <w:basedOn w:val="VerbatimChar"/>
    <w:rPr>
      <w:rFonts w:ascii="Consolas" w:hAnsi="Consolas" w:cs="Cambria (Body CS)"/>
      <w:b/>
      <w:bCs/>
      <w:caps w:val="0"/>
      <w:color w:val="0000CF"/>
      <w:sz w:val="22"/>
      <w:szCs w:val="18"/>
      <w:shd w:val="clear" w:color="auto" w:fill="F8F8F8"/>
    </w:rPr>
  </w:style>
  <w:style w:type="character" w:customStyle="1" w:styleId="BaseNTok">
    <w:name w:val="BaseNTok"/>
    <w:basedOn w:val="VerbatimChar"/>
    <w:rPr>
      <w:rFonts w:ascii="Consolas" w:hAnsi="Consolas" w:cs="Cambria (Body CS)"/>
      <w:b/>
      <w:bCs/>
      <w:caps w:val="0"/>
      <w:color w:val="0000CF"/>
      <w:sz w:val="22"/>
      <w:szCs w:val="18"/>
      <w:shd w:val="clear" w:color="auto" w:fill="F8F8F8"/>
    </w:rPr>
  </w:style>
  <w:style w:type="character" w:customStyle="1" w:styleId="FloatTok">
    <w:name w:val="FloatTok"/>
    <w:basedOn w:val="VerbatimChar"/>
    <w:rPr>
      <w:rFonts w:ascii="Consolas" w:hAnsi="Consolas" w:cs="Cambria (Body CS)"/>
      <w:b/>
      <w:bCs/>
      <w:caps w:val="0"/>
      <w:color w:val="0000CF"/>
      <w:sz w:val="22"/>
      <w:szCs w:val="18"/>
      <w:shd w:val="clear" w:color="auto" w:fill="F8F8F8"/>
    </w:rPr>
  </w:style>
  <w:style w:type="character" w:customStyle="1" w:styleId="ConstantTok">
    <w:name w:val="ConstantTok"/>
    <w:basedOn w:val="VerbatimChar"/>
    <w:rPr>
      <w:rFonts w:ascii="Consolas" w:hAnsi="Consolas" w:cs="Cambria (Body CS)"/>
      <w:b/>
      <w:bCs/>
      <w:caps w:val="0"/>
      <w:color w:val="000000"/>
      <w:sz w:val="22"/>
      <w:szCs w:val="18"/>
      <w:shd w:val="clear" w:color="auto" w:fill="F8F8F8"/>
    </w:rPr>
  </w:style>
  <w:style w:type="character" w:customStyle="1" w:styleId="CharTok">
    <w:name w:val="CharTok"/>
    <w:basedOn w:val="VerbatimChar"/>
    <w:rPr>
      <w:rFonts w:ascii="Consolas" w:hAnsi="Consolas" w:cs="Cambria (Body CS)"/>
      <w:b/>
      <w:bCs/>
      <w:caps w:val="0"/>
      <w:color w:val="4E9A06"/>
      <w:sz w:val="22"/>
      <w:szCs w:val="18"/>
      <w:shd w:val="clear" w:color="auto" w:fill="F8F8F8"/>
    </w:rPr>
  </w:style>
  <w:style w:type="character" w:customStyle="1" w:styleId="SpecialCharTok">
    <w:name w:val="SpecialCharTok"/>
    <w:basedOn w:val="VerbatimChar"/>
    <w:rPr>
      <w:rFonts w:ascii="Consolas" w:hAnsi="Consolas" w:cs="Cambria (Body CS)"/>
      <w:b/>
      <w:bCs/>
      <w:caps w:val="0"/>
      <w:color w:val="000000"/>
      <w:sz w:val="22"/>
      <w:szCs w:val="18"/>
      <w:shd w:val="clear" w:color="auto" w:fill="F8F8F8"/>
    </w:rPr>
  </w:style>
  <w:style w:type="character" w:customStyle="1" w:styleId="StringTok">
    <w:name w:val="StringTok"/>
    <w:basedOn w:val="VerbatimChar"/>
    <w:rPr>
      <w:rFonts w:ascii="Consolas" w:hAnsi="Consolas" w:cs="Cambria (Body CS)"/>
      <w:b/>
      <w:bCs/>
      <w:caps w:val="0"/>
      <w:color w:val="4E9A06"/>
      <w:sz w:val="22"/>
      <w:szCs w:val="18"/>
      <w:shd w:val="clear" w:color="auto" w:fill="F8F8F8"/>
    </w:rPr>
  </w:style>
  <w:style w:type="character" w:customStyle="1" w:styleId="VerbatimStringTok">
    <w:name w:val="VerbatimStringTok"/>
    <w:basedOn w:val="VerbatimChar"/>
    <w:rPr>
      <w:rFonts w:ascii="Consolas" w:hAnsi="Consolas" w:cs="Cambria (Body CS)"/>
      <w:b/>
      <w:bCs/>
      <w:caps w:val="0"/>
      <w:color w:val="4E9A06"/>
      <w:sz w:val="22"/>
      <w:szCs w:val="18"/>
      <w:shd w:val="clear" w:color="auto" w:fill="F8F8F8"/>
    </w:rPr>
  </w:style>
  <w:style w:type="character" w:customStyle="1" w:styleId="SpecialStringTok">
    <w:name w:val="SpecialStringTok"/>
    <w:basedOn w:val="VerbatimChar"/>
    <w:rPr>
      <w:rFonts w:ascii="Consolas" w:hAnsi="Consolas" w:cs="Cambria (Body CS)"/>
      <w:b/>
      <w:bCs/>
      <w:caps w:val="0"/>
      <w:color w:val="4E9A06"/>
      <w:sz w:val="22"/>
      <w:szCs w:val="18"/>
      <w:shd w:val="clear" w:color="auto" w:fill="F8F8F8"/>
    </w:rPr>
  </w:style>
  <w:style w:type="character" w:customStyle="1" w:styleId="ImportTok">
    <w:name w:val="ImportTok"/>
    <w:basedOn w:val="VerbatimChar"/>
    <w:rPr>
      <w:rFonts w:ascii="Consolas" w:hAnsi="Consolas" w:cs="Cambria (Body CS)"/>
      <w:b/>
      <w:bCs/>
      <w:caps w:val="0"/>
      <w:sz w:val="22"/>
      <w:szCs w:val="18"/>
      <w:shd w:val="clear" w:color="auto" w:fill="F8F8F8"/>
    </w:rPr>
  </w:style>
  <w:style w:type="character" w:customStyle="1" w:styleId="CommentTok">
    <w:name w:val="CommentTok"/>
    <w:basedOn w:val="VerbatimChar"/>
    <w:rPr>
      <w:rFonts w:ascii="Consolas" w:hAnsi="Consolas" w:cs="Cambria (Body CS)"/>
      <w:b/>
      <w:bCs/>
      <w:i/>
      <w:caps w:val="0"/>
      <w:color w:val="8F5902"/>
      <w:sz w:val="22"/>
      <w:szCs w:val="18"/>
      <w:shd w:val="clear" w:color="auto" w:fill="F8F8F8"/>
    </w:rPr>
  </w:style>
  <w:style w:type="character" w:customStyle="1" w:styleId="DocumentationTok">
    <w:name w:val="DocumentationTok"/>
    <w:basedOn w:val="VerbatimChar"/>
    <w:rPr>
      <w:rFonts w:ascii="Consolas" w:hAnsi="Consolas" w:cs="Cambria (Body CS)"/>
      <w:b/>
      <w:bCs/>
      <w:i/>
      <w:caps w:val="0"/>
      <w:color w:val="8F5902"/>
      <w:sz w:val="22"/>
      <w:szCs w:val="18"/>
      <w:shd w:val="clear" w:color="auto" w:fill="F8F8F8"/>
    </w:rPr>
  </w:style>
  <w:style w:type="character" w:customStyle="1" w:styleId="AnnotationTok">
    <w:name w:val="AnnotationTok"/>
    <w:basedOn w:val="VerbatimChar"/>
    <w:rPr>
      <w:rFonts w:ascii="Consolas" w:hAnsi="Consolas" w:cs="Cambria (Body CS)"/>
      <w:b/>
      <w:bCs/>
      <w:i/>
      <w:caps w:val="0"/>
      <w:color w:val="8F5902"/>
      <w:sz w:val="22"/>
      <w:szCs w:val="18"/>
      <w:shd w:val="clear" w:color="auto" w:fill="F8F8F8"/>
    </w:rPr>
  </w:style>
  <w:style w:type="character" w:customStyle="1" w:styleId="CommentVarTok">
    <w:name w:val="CommentVarTok"/>
    <w:basedOn w:val="VerbatimChar"/>
    <w:rPr>
      <w:rFonts w:ascii="Consolas" w:hAnsi="Consolas" w:cs="Cambria (Body CS)"/>
      <w:b/>
      <w:bCs/>
      <w:i/>
      <w:caps w:val="0"/>
      <w:color w:val="8F5902"/>
      <w:sz w:val="22"/>
      <w:szCs w:val="18"/>
      <w:shd w:val="clear" w:color="auto" w:fill="F8F8F8"/>
    </w:rPr>
  </w:style>
  <w:style w:type="character" w:customStyle="1" w:styleId="OtherTok">
    <w:name w:val="OtherTok"/>
    <w:basedOn w:val="VerbatimChar"/>
    <w:rPr>
      <w:rFonts w:ascii="Consolas" w:hAnsi="Consolas" w:cs="Cambria (Body CS)"/>
      <w:b/>
      <w:bCs/>
      <w:caps w:val="0"/>
      <w:color w:val="8F5902"/>
      <w:sz w:val="22"/>
      <w:szCs w:val="18"/>
      <w:shd w:val="clear" w:color="auto" w:fill="F8F8F8"/>
    </w:rPr>
  </w:style>
  <w:style w:type="character" w:customStyle="1" w:styleId="FunctionTok">
    <w:name w:val="FunctionTok"/>
    <w:basedOn w:val="VerbatimChar"/>
    <w:rPr>
      <w:rFonts w:ascii="Consolas" w:hAnsi="Consolas" w:cs="Cambria (Body CS)"/>
      <w:b/>
      <w:bCs/>
      <w:caps w:val="0"/>
      <w:color w:val="000000"/>
      <w:sz w:val="22"/>
      <w:szCs w:val="18"/>
      <w:shd w:val="clear" w:color="auto" w:fill="F8F8F8"/>
    </w:rPr>
  </w:style>
  <w:style w:type="character" w:customStyle="1" w:styleId="VariableTok">
    <w:name w:val="VariableTok"/>
    <w:basedOn w:val="VerbatimChar"/>
    <w:rPr>
      <w:rFonts w:ascii="Consolas" w:hAnsi="Consolas" w:cs="Cambria (Body CS)"/>
      <w:b/>
      <w:bCs/>
      <w:caps w:val="0"/>
      <w:color w:val="000000"/>
      <w:sz w:val="22"/>
      <w:szCs w:val="18"/>
      <w:shd w:val="clear" w:color="auto" w:fill="F8F8F8"/>
    </w:rPr>
  </w:style>
  <w:style w:type="character" w:customStyle="1" w:styleId="ControlFlowTok">
    <w:name w:val="ControlFlowTok"/>
    <w:basedOn w:val="VerbatimChar"/>
    <w:rPr>
      <w:rFonts w:ascii="Consolas" w:hAnsi="Consolas" w:cs="Cambria (Body CS)"/>
      <w:b/>
      <w:bCs/>
      <w:caps w:val="0"/>
      <w:color w:val="204A87"/>
      <w:sz w:val="22"/>
      <w:szCs w:val="18"/>
      <w:shd w:val="clear" w:color="auto" w:fill="F8F8F8"/>
    </w:rPr>
  </w:style>
  <w:style w:type="character" w:customStyle="1" w:styleId="OperatorTok">
    <w:name w:val="OperatorTok"/>
    <w:basedOn w:val="VerbatimChar"/>
    <w:rPr>
      <w:rFonts w:ascii="Consolas" w:hAnsi="Consolas" w:cs="Cambria (Body CS)"/>
      <w:b/>
      <w:bCs/>
      <w:caps w:val="0"/>
      <w:color w:val="CE5C00"/>
      <w:sz w:val="22"/>
      <w:szCs w:val="18"/>
      <w:shd w:val="clear" w:color="auto" w:fill="F8F8F8"/>
    </w:rPr>
  </w:style>
  <w:style w:type="character" w:customStyle="1" w:styleId="BuiltInTok">
    <w:name w:val="BuiltInTok"/>
    <w:basedOn w:val="VerbatimChar"/>
    <w:rPr>
      <w:rFonts w:ascii="Consolas" w:hAnsi="Consolas" w:cs="Cambria (Body CS)"/>
      <w:b/>
      <w:bCs/>
      <w:caps w:val="0"/>
      <w:sz w:val="22"/>
      <w:szCs w:val="18"/>
      <w:shd w:val="clear" w:color="auto" w:fill="F8F8F8"/>
    </w:rPr>
  </w:style>
  <w:style w:type="character" w:customStyle="1" w:styleId="ExtensionTok">
    <w:name w:val="ExtensionTok"/>
    <w:basedOn w:val="VerbatimChar"/>
    <w:rPr>
      <w:rFonts w:ascii="Consolas" w:hAnsi="Consolas" w:cs="Cambria (Body CS)"/>
      <w:b/>
      <w:bCs/>
      <w:caps w:val="0"/>
      <w:sz w:val="22"/>
      <w:szCs w:val="18"/>
      <w:shd w:val="clear" w:color="auto" w:fill="F8F8F8"/>
    </w:rPr>
  </w:style>
  <w:style w:type="character" w:customStyle="1" w:styleId="PreprocessorTok">
    <w:name w:val="PreprocessorTok"/>
    <w:basedOn w:val="VerbatimChar"/>
    <w:rPr>
      <w:rFonts w:ascii="Consolas" w:hAnsi="Consolas" w:cs="Cambria (Body CS)"/>
      <w:b/>
      <w:bCs/>
      <w:i/>
      <w:caps w:val="0"/>
      <w:color w:val="8F5902"/>
      <w:sz w:val="22"/>
      <w:szCs w:val="18"/>
      <w:shd w:val="clear" w:color="auto" w:fill="F8F8F8"/>
    </w:rPr>
  </w:style>
  <w:style w:type="character" w:customStyle="1" w:styleId="AttributeTok">
    <w:name w:val="AttributeTok"/>
    <w:basedOn w:val="VerbatimChar"/>
    <w:rPr>
      <w:rFonts w:ascii="Consolas" w:hAnsi="Consolas" w:cs="Cambria (Body CS)"/>
      <w:b/>
      <w:bCs/>
      <w:caps w:val="0"/>
      <w:color w:val="C4A000"/>
      <w:sz w:val="22"/>
      <w:szCs w:val="18"/>
      <w:shd w:val="clear" w:color="auto" w:fill="F8F8F8"/>
    </w:rPr>
  </w:style>
  <w:style w:type="character" w:customStyle="1" w:styleId="RegionMarkerTok">
    <w:name w:val="RegionMarkerTok"/>
    <w:basedOn w:val="VerbatimChar"/>
    <w:rPr>
      <w:rFonts w:ascii="Consolas" w:hAnsi="Consolas" w:cs="Cambria (Body CS)"/>
      <w:b/>
      <w:bCs/>
      <w:caps w:val="0"/>
      <w:sz w:val="22"/>
      <w:szCs w:val="18"/>
      <w:shd w:val="clear" w:color="auto" w:fill="F8F8F8"/>
    </w:rPr>
  </w:style>
  <w:style w:type="character" w:customStyle="1" w:styleId="InformationTok">
    <w:name w:val="InformationTok"/>
    <w:basedOn w:val="VerbatimChar"/>
    <w:rPr>
      <w:rFonts w:ascii="Consolas" w:hAnsi="Consolas" w:cs="Cambria (Body CS)"/>
      <w:b/>
      <w:bCs/>
      <w:i/>
      <w:caps w:val="0"/>
      <w:color w:val="8F5902"/>
      <w:sz w:val="22"/>
      <w:szCs w:val="18"/>
      <w:shd w:val="clear" w:color="auto" w:fill="F8F8F8"/>
    </w:rPr>
  </w:style>
  <w:style w:type="character" w:customStyle="1" w:styleId="WarningTok">
    <w:name w:val="WarningTok"/>
    <w:basedOn w:val="VerbatimChar"/>
    <w:rPr>
      <w:rFonts w:ascii="Consolas" w:hAnsi="Consolas" w:cs="Cambria (Body CS)"/>
      <w:b/>
      <w:bCs/>
      <w:i/>
      <w:caps w:val="0"/>
      <w:color w:val="8F5902"/>
      <w:sz w:val="22"/>
      <w:szCs w:val="18"/>
      <w:shd w:val="clear" w:color="auto" w:fill="F8F8F8"/>
    </w:rPr>
  </w:style>
  <w:style w:type="character" w:customStyle="1" w:styleId="AlertTok">
    <w:name w:val="AlertTok"/>
    <w:basedOn w:val="VerbatimChar"/>
    <w:rPr>
      <w:rFonts w:ascii="Consolas" w:hAnsi="Consolas" w:cs="Cambria (Body CS)"/>
      <w:b/>
      <w:bCs/>
      <w:caps w:val="0"/>
      <w:color w:val="EF2929"/>
      <w:sz w:val="22"/>
      <w:szCs w:val="18"/>
      <w:shd w:val="clear" w:color="auto" w:fill="F8F8F8"/>
    </w:rPr>
  </w:style>
  <w:style w:type="character" w:customStyle="1" w:styleId="ErrorTok">
    <w:name w:val="ErrorTok"/>
    <w:basedOn w:val="VerbatimChar"/>
    <w:rPr>
      <w:rFonts w:ascii="Consolas" w:hAnsi="Consolas" w:cs="Cambria (Body CS)"/>
      <w:b/>
      <w:bCs/>
      <w:caps w:val="0"/>
      <w:color w:val="A40000"/>
      <w:sz w:val="22"/>
      <w:szCs w:val="18"/>
      <w:shd w:val="clear" w:color="auto" w:fill="F8F8F8"/>
    </w:rPr>
  </w:style>
  <w:style w:type="character" w:customStyle="1" w:styleId="NormalTok">
    <w:name w:val="NormalTok"/>
    <w:basedOn w:val="VerbatimChar"/>
    <w:rPr>
      <w:rFonts w:ascii="Consolas" w:hAnsi="Consolas" w:cs="Cambria (Body CS)"/>
      <w:b/>
      <w:bCs/>
      <w:caps w:val="0"/>
      <w:sz w:val="22"/>
      <w:szCs w:val="18"/>
      <w:shd w:val="clear" w:color="auto" w:fill="F8F8F8"/>
    </w:rPr>
  </w:style>
  <w:style w:type="character" w:customStyle="1" w:styleId="LineNumbering">
    <w:name w:val="Line Numbering"/>
  </w:style>
  <w:style w:type="character" w:customStyle="1" w:styleId="NumberingSymbols">
    <w:name w:val="Numbering Symbols"/>
  </w:style>
  <w:style w:type="paragraph" w:customStyle="1" w:styleId="Heading">
    <w:name w:val="Heading"/>
    <w:basedOn w:val="Normal"/>
    <w:next w:val="BodyText"/>
    <w:qFormat/>
    <w:pPr>
      <w:keepNext/>
      <w:spacing w:before="240" w:after="120"/>
      <w:ind w:firstLine="0"/>
    </w:pPr>
    <w:rPr>
      <w:rFonts w:eastAsia="Noto Sans CJK SC Regular" w:cs="FreeSans"/>
      <w:b/>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next w:val="Normal"/>
    <w:link w:val="CaptionChar"/>
    <w:uiPriority w:val="35"/>
    <w:unhideWhenUsed/>
    <w:qFormat/>
    <w:rsid w:val="00FB51D5"/>
    <w:pPr>
      <w:ind w:firstLine="0"/>
    </w:pPr>
    <w:rPr>
      <w:rFonts w:cs="Cambria (Body CS)"/>
      <w:b/>
      <w:bCs/>
      <w:szCs w:val="18"/>
    </w:rPr>
  </w:style>
  <w:style w:type="paragraph" w:customStyle="1" w:styleId="Index">
    <w:name w:val="Index"/>
    <w:basedOn w:val="Normal"/>
    <w:pPr>
      <w:suppressLineNumbers/>
    </w:pPr>
    <w:rPr>
      <w:rFonts w:cs="FreeSans"/>
    </w:rPr>
  </w:style>
  <w:style w:type="paragraph" w:customStyle="1" w:styleId="FirstParagraph">
    <w:name w:val="First Paragraph"/>
    <w:basedOn w:val="BodyTex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61034E"/>
    <w:pPr>
      <w:pBdr>
        <w:top w:val="single" w:sz="12" w:space="1" w:color="C0504D" w:themeColor="accent2"/>
      </w:pBdr>
      <w:spacing w:line="240" w:lineRule="auto"/>
      <w:jc w:val="right"/>
    </w:pPr>
    <w:rPr>
      <w:smallCaps/>
      <w:sz w:val="48"/>
      <w:szCs w:val="48"/>
    </w:rPr>
  </w:style>
  <w:style w:type="paragraph" w:styleId="Subtitle">
    <w:name w:val="Subtitle"/>
    <w:basedOn w:val="Normal"/>
    <w:next w:val="Normal"/>
    <w:link w:val="SubtitleChar"/>
    <w:uiPriority w:val="11"/>
    <w:qFormat/>
    <w:rsid w:val="0061034E"/>
    <w:pPr>
      <w:spacing w:after="720" w:line="240" w:lineRule="auto"/>
      <w:jc w:val="right"/>
    </w:pPr>
    <w:rPr>
      <w:rFonts w:asciiTheme="majorHAnsi" w:eastAsiaTheme="majorEastAsia" w:hAnsiTheme="majorHAnsi" w:cstheme="majorBidi"/>
      <w:szCs w:val="22"/>
    </w:rPr>
  </w:style>
  <w:style w:type="paragraph" w:customStyle="1" w:styleId="Author">
    <w:name w:val="Author"/>
    <w:pPr>
      <w:keepNext/>
      <w:keepLines/>
      <w:jc w:val="center"/>
    </w:pPr>
    <w:rPr>
      <w:color w:val="00000A"/>
      <w:sz w:val="24"/>
    </w:rPr>
  </w:style>
  <w:style w:type="paragraph" w:styleId="Date">
    <w:name w:val="Date"/>
    <w:pPr>
      <w:keepNext/>
      <w:keepLines/>
      <w:jc w:val="center"/>
    </w:pPr>
    <w:rPr>
      <w:color w:val="00000A"/>
      <w:sz w:val="24"/>
    </w:rPr>
  </w:style>
  <w:style w:type="paragraph" w:customStyle="1" w:styleId="Abstract">
    <w:name w:val="Abstract"/>
    <w:basedOn w:val="Normal"/>
    <w:pPr>
      <w:keepNext/>
      <w:keepLines/>
      <w:spacing w:before="300" w:after="300"/>
    </w:pPr>
  </w:style>
  <w:style w:type="paragraph" w:styleId="Bibliography">
    <w:name w:val="Bibliography"/>
    <w:basedOn w:val="Normal"/>
    <w:qFormat/>
    <w:pPr>
      <w:spacing w:after="0"/>
      <w:ind w:left="720" w:hanging="720"/>
    </w:pPr>
  </w:style>
  <w:style w:type="paragraph" w:styleId="BlockText">
    <w:name w:val="Block Text"/>
    <w:basedOn w:val="BodyText"/>
    <w:uiPriority w:val="9"/>
    <w:unhideWhenUsed/>
    <w:pPr>
      <w:spacing w:before="100" w:after="100"/>
      <w:ind w:firstLine="0"/>
    </w:pPr>
    <w:rPr>
      <w:rFonts w:asciiTheme="majorHAnsi" w:eastAsiaTheme="majorEastAsia" w:hAnsiTheme="majorHAnsi" w:cstheme="majorBidi"/>
      <w:bCs/>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61034E"/>
    <w:pPr>
      <w:outlineLvl w:val="9"/>
    </w:p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Footer">
    <w:name w:val="footer"/>
    <w:basedOn w:val="Normal"/>
    <w:pPr>
      <w:suppressLineNumbers/>
      <w:tabs>
        <w:tab w:val="center" w:pos="4320"/>
        <w:tab w:val="right" w:pos="8640"/>
      </w:tabs>
    </w:pPr>
  </w:style>
  <w:style w:type="paragraph" w:styleId="Header">
    <w:name w:val="header"/>
    <w:basedOn w:val="Normal"/>
    <w:pPr>
      <w:suppressLineNumbers/>
      <w:tabs>
        <w:tab w:val="center" w:pos="4320"/>
        <w:tab w:val="right" w:pos="8640"/>
      </w:tabs>
    </w:pPr>
  </w:style>
  <w:style w:type="paragraph" w:customStyle="1" w:styleId="TitlePage">
    <w:name w:val="TitlePage"/>
    <w:basedOn w:val="Normal"/>
    <w:qFormat/>
    <w:pPr>
      <w:suppressLineNumbers/>
      <w:spacing w:after="202"/>
      <w:ind w:firstLine="0"/>
      <w:contextualSpacing/>
    </w:pPr>
  </w:style>
  <w:style w:type="character" w:styleId="LineNumber">
    <w:name w:val="line number"/>
    <w:basedOn w:val="DefaultParagraphFont"/>
    <w:semiHidden/>
    <w:unhideWhenUsed/>
    <w:rsid w:val="00386CB5"/>
  </w:style>
  <w:style w:type="character" w:styleId="PlaceholderText">
    <w:name w:val="Placeholder Text"/>
    <w:basedOn w:val="DefaultParagraphFont"/>
    <w:semiHidden/>
    <w:rsid w:val="00A90D09"/>
    <w:rPr>
      <w:color w:val="808080"/>
    </w:rPr>
  </w:style>
  <w:style w:type="character" w:customStyle="1" w:styleId="Heading1Char">
    <w:name w:val="Heading 1 Char"/>
    <w:basedOn w:val="DefaultParagraphFont"/>
    <w:link w:val="Heading1"/>
    <w:uiPriority w:val="9"/>
    <w:rsid w:val="0061034E"/>
    <w:rPr>
      <w:smallCaps/>
      <w:spacing w:val="5"/>
      <w:sz w:val="32"/>
      <w:szCs w:val="32"/>
    </w:rPr>
  </w:style>
  <w:style w:type="character" w:customStyle="1" w:styleId="Heading2Char">
    <w:name w:val="Heading 2 Char"/>
    <w:basedOn w:val="DefaultParagraphFont"/>
    <w:link w:val="Heading2"/>
    <w:uiPriority w:val="9"/>
    <w:rsid w:val="00C57AA2"/>
    <w:rPr>
      <w:rFonts w:ascii="Times New Roman" w:hAnsi="Times New Roman" w:cs="Cambria (Body CS)"/>
      <w:i/>
      <w:spacing w:val="5"/>
      <w:sz w:val="24"/>
      <w:szCs w:val="28"/>
    </w:rPr>
  </w:style>
  <w:style w:type="character" w:customStyle="1" w:styleId="Heading3Char">
    <w:name w:val="Heading 3 Char"/>
    <w:basedOn w:val="DefaultParagraphFont"/>
    <w:link w:val="Heading3"/>
    <w:uiPriority w:val="9"/>
    <w:rsid w:val="0061034E"/>
    <w:rPr>
      <w:smallCaps/>
      <w:spacing w:val="5"/>
      <w:sz w:val="24"/>
      <w:szCs w:val="24"/>
    </w:rPr>
  </w:style>
  <w:style w:type="character" w:customStyle="1" w:styleId="Heading4Char">
    <w:name w:val="Heading 4 Char"/>
    <w:basedOn w:val="DefaultParagraphFont"/>
    <w:link w:val="Heading4"/>
    <w:uiPriority w:val="9"/>
    <w:rsid w:val="0061034E"/>
    <w:rPr>
      <w:smallCaps/>
      <w:spacing w:val="10"/>
      <w:sz w:val="22"/>
      <w:szCs w:val="22"/>
    </w:rPr>
  </w:style>
  <w:style w:type="character" w:customStyle="1" w:styleId="Heading5Char">
    <w:name w:val="Heading 5 Char"/>
    <w:basedOn w:val="DefaultParagraphFont"/>
    <w:link w:val="Heading5"/>
    <w:uiPriority w:val="9"/>
    <w:rsid w:val="0061034E"/>
    <w:rPr>
      <w:smallCaps/>
      <w:color w:val="943634" w:themeColor="accent2" w:themeShade="BF"/>
      <w:spacing w:val="10"/>
      <w:sz w:val="22"/>
      <w:szCs w:val="26"/>
    </w:rPr>
  </w:style>
  <w:style w:type="character" w:customStyle="1" w:styleId="Heading6Char">
    <w:name w:val="Heading 6 Char"/>
    <w:basedOn w:val="DefaultParagraphFont"/>
    <w:link w:val="Heading6"/>
    <w:uiPriority w:val="9"/>
    <w:rsid w:val="0061034E"/>
    <w:rPr>
      <w:smallCaps/>
      <w:color w:val="C0504D" w:themeColor="accent2"/>
      <w:spacing w:val="5"/>
      <w:sz w:val="22"/>
    </w:rPr>
  </w:style>
  <w:style w:type="character" w:customStyle="1" w:styleId="Heading7Char">
    <w:name w:val="Heading 7 Char"/>
    <w:basedOn w:val="DefaultParagraphFont"/>
    <w:link w:val="Heading7"/>
    <w:uiPriority w:val="9"/>
    <w:rsid w:val="0061034E"/>
    <w:rPr>
      <w:b/>
      <w:smallCaps/>
      <w:color w:val="C0504D" w:themeColor="accent2"/>
      <w:spacing w:val="10"/>
    </w:rPr>
  </w:style>
  <w:style w:type="character" w:customStyle="1" w:styleId="Heading8Char">
    <w:name w:val="Heading 8 Char"/>
    <w:basedOn w:val="DefaultParagraphFont"/>
    <w:link w:val="Heading8"/>
    <w:uiPriority w:val="9"/>
    <w:rsid w:val="0061034E"/>
    <w:rPr>
      <w:b/>
      <w:i/>
      <w:smallCaps/>
      <w:color w:val="943634" w:themeColor="accent2" w:themeShade="BF"/>
    </w:rPr>
  </w:style>
  <w:style w:type="character" w:customStyle="1" w:styleId="Heading9Char">
    <w:name w:val="Heading 9 Char"/>
    <w:basedOn w:val="DefaultParagraphFont"/>
    <w:link w:val="Heading9"/>
    <w:uiPriority w:val="9"/>
    <w:rsid w:val="0061034E"/>
    <w:rPr>
      <w:b/>
      <w:i/>
      <w:smallCaps/>
      <w:color w:val="622423" w:themeColor="accent2" w:themeShade="7F"/>
    </w:rPr>
  </w:style>
  <w:style w:type="character" w:customStyle="1" w:styleId="TitleChar">
    <w:name w:val="Title Char"/>
    <w:basedOn w:val="DefaultParagraphFont"/>
    <w:link w:val="Title"/>
    <w:uiPriority w:val="10"/>
    <w:rsid w:val="0061034E"/>
    <w:rPr>
      <w:smallCaps/>
      <w:sz w:val="48"/>
      <w:szCs w:val="48"/>
    </w:rPr>
  </w:style>
  <w:style w:type="character" w:customStyle="1" w:styleId="SubtitleChar">
    <w:name w:val="Subtitle Char"/>
    <w:basedOn w:val="DefaultParagraphFont"/>
    <w:link w:val="Subtitle"/>
    <w:uiPriority w:val="11"/>
    <w:rsid w:val="0061034E"/>
    <w:rPr>
      <w:rFonts w:asciiTheme="majorHAnsi" w:eastAsiaTheme="majorEastAsia" w:hAnsiTheme="majorHAnsi" w:cstheme="majorBidi"/>
      <w:szCs w:val="22"/>
    </w:rPr>
  </w:style>
  <w:style w:type="character" w:styleId="Strong">
    <w:name w:val="Strong"/>
    <w:uiPriority w:val="22"/>
    <w:qFormat/>
    <w:rsid w:val="0061034E"/>
    <w:rPr>
      <w:b/>
      <w:color w:val="C0504D" w:themeColor="accent2"/>
    </w:rPr>
  </w:style>
  <w:style w:type="character" w:styleId="Emphasis">
    <w:name w:val="Emphasis"/>
    <w:uiPriority w:val="20"/>
    <w:qFormat/>
    <w:rsid w:val="0061034E"/>
    <w:rPr>
      <w:b/>
      <w:i/>
      <w:spacing w:val="10"/>
    </w:rPr>
  </w:style>
  <w:style w:type="paragraph" w:styleId="NoSpacing">
    <w:name w:val="No Spacing"/>
    <w:basedOn w:val="Normal"/>
    <w:link w:val="NoSpacingChar"/>
    <w:uiPriority w:val="1"/>
    <w:qFormat/>
    <w:rsid w:val="0061034E"/>
    <w:pPr>
      <w:spacing w:after="0" w:line="240" w:lineRule="auto"/>
    </w:pPr>
  </w:style>
  <w:style w:type="character" w:customStyle="1" w:styleId="NoSpacingChar">
    <w:name w:val="No Spacing Char"/>
    <w:basedOn w:val="DefaultParagraphFont"/>
    <w:link w:val="NoSpacing"/>
    <w:uiPriority w:val="1"/>
    <w:rsid w:val="0061034E"/>
  </w:style>
  <w:style w:type="paragraph" w:styleId="ListParagraph">
    <w:name w:val="List Paragraph"/>
    <w:basedOn w:val="Normal"/>
    <w:uiPriority w:val="34"/>
    <w:qFormat/>
    <w:rsid w:val="0061034E"/>
    <w:pPr>
      <w:ind w:left="720"/>
      <w:contextualSpacing/>
    </w:pPr>
  </w:style>
  <w:style w:type="paragraph" w:styleId="Quote">
    <w:name w:val="Quote"/>
    <w:basedOn w:val="Normal"/>
    <w:next w:val="Normal"/>
    <w:link w:val="QuoteChar"/>
    <w:uiPriority w:val="29"/>
    <w:qFormat/>
    <w:rsid w:val="0061034E"/>
    <w:rPr>
      <w:i/>
    </w:rPr>
  </w:style>
  <w:style w:type="character" w:customStyle="1" w:styleId="QuoteChar">
    <w:name w:val="Quote Char"/>
    <w:basedOn w:val="DefaultParagraphFont"/>
    <w:link w:val="Quote"/>
    <w:uiPriority w:val="29"/>
    <w:rsid w:val="0061034E"/>
    <w:rPr>
      <w:i/>
    </w:rPr>
  </w:style>
  <w:style w:type="paragraph" w:styleId="IntenseQuote">
    <w:name w:val="Intense Quote"/>
    <w:basedOn w:val="Normal"/>
    <w:next w:val="Normal"/>
    <w:link w:val="IntenseQuoteChar"/>
    <w:uiPriority w:val="30"/>
    <w:qFormat/>
    <w:rsid w:val="0061034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61034E"/>
    <w:rPr>
      <w:b/>
      <w:i/>
      <w:color w:val="FFFFFF" w:themeColor="background1"/>
      <w:shd w:val="clear" w:color="auto" w:fill="C0504D" w:themeFill="accent2"/>
    </w:rPr>
  </w:style>
  <w:style w:type="character" w:styleId="SubtleEmphasis">
    <w:name w:val="Subtle Emphasis"/>
    <w:uiPriority w:val="19"/>
    <w:qFormat/>
    <w:rsid w:val="0061034E"/>
    <w:rPr>
      <w:i/>
    </w:rPr>
  </w:style>
  <w:style w:type="character" w:styleId="IntenseEmphasis">
    <w:name w:val="Intense Emphasis"/>
    <w:uiPriority w:val="21"/>
    <w:qFormat/>
    <w:rsid w:val="0061034E"/>
    <w:rPr>
      <w:b/>
      <w:i/>
      <w:color w:val="C0504D" w:themeColor="accent2"/>
      <w:spacing w:val="10"/>
    </w:rPr>
  </w:style>
  <w:style w:type="character" w:styleId="SubtleReference">
    <w:name w:val="Subtle Reference"/>
    <w:uiPriority w:val="31"/>
    <w:qFormat/>
    <w:rsid w:val="0061034E"/>
    <w:rPr>
      <w:b/>
    </w:rPr>
  </w:style>
  <w:style w:type="character" w:styleId="IntenseReference">
    <w:name w:val="Intense Reference"/>
    <w:uiPriority w:val="32"/>
    <w:qFormat/>
    <w:rsid w:val="0061034E"/>
    <w:rPr>
      <w:b/>
      <w:bCs/>
      <w:smallCaps/>
      <w:spacing w:val="5"/>
      <w:sz w:val="22"/>
      <w:szCs w:val="22"/>
      <w:u w:val="single"/>
    </w:rPr>
  </w:style>
  <w:style w:type="character" w:styleId="BookTitle">
    <w:name w:val="Book Title"/>
    <w:uiPriority w:val="33"/>
    <w:qFormat/>
    <w:rsid w:val="0061034E"/>
    <w:rPr>
      <w:rFonts w:asciiTheme="majorHAnsi" w:eastAsiaTheme="majorEastAsia" w:hAnsiTheme="majorHAnsi" w:cstheme="majorBidi"/>
      <w:i/>
      <w:iCs/>
      <w:sz w:val="20"/>
      <w:szCs w:val="20"/>
    </w:rPr>
  </w:style>
  <w:style w:type="paragraph" w:customStyle="1" w:styleId="figcaption">
    <w:name w:val="fig_caption"/>
    <w:basedOn w:val="Normal"/>
    <w:qFormat/>
    <w:rsid w:val="00C57AA2"/>
    <w:pPr>
      <w:ind w:firstLine="0"/>
    </w:pPr>
    <w:rPr>
      <w:b/>
    </w:rPr>
  </w:style>
  <w:style w:type="character" w:customStyle="1" w:styleId="BodyTextChar">
    <w:name w:val="Body Text Char"/>
    <w:basedOn w:val="DefaultParagraphFont"/>
    <w:link w:val="BodyText"/>
    <w:rsid w:val="006B266A"/>
  </w:style>
  <w:style w:type="table" w:styleId="TableGrid">
    <w:name w:val="Table Grid"/>
    <w:basedOn w:val="TableNormal"/>
    <w:rsid w:val="00181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125A2C"/>
    <w:rPr>
      <w:color w:val="0000FF" w:themeColor="hyperlink"/>
      <w:u w:val="single"/>
    </w:rPr>
  </w:style>
  <w:style w:type="character" w:customStyle="1" w:styleId="UnresolvedMention1">
    <w:name w:val="Unresolved Mention1"/>
    <w:basedOn w:val="DefaultParagraphFont"/>
    <w:uiPriority w:val="99"/>
    <w:semiHidden/>
    <w:unhideWhenUsed/>
    <w:rsid w:val="00125A2C"/>
    <w:rPr>
      <w:color w:val="605E5C"/>
      <w:shd w:val="clear" w:color="auto" w:fill="E1DFDD"/>
    </w:rPr>
  </w:style>
  <w:style w:type="character" w:styleId="FollowedHyperlink">
    <w:name w:val="FollowedHyperlink"/>
    <w:basedOn w:val="DefaultParagraphFont"/>
    <w:semiHidden/>
    <w:unhideWhenUsed/>
    <w:rsid w:val="00125A2C"/>
    <w:rPr>
      <w:color w:val="800080" w:themeColor="followedHyperlink"/>
      <w:u w:val="single"/>
    </w:rPr>
  </w:style>
  <w:style w:type="paragraph" w:styleId="Revision">
    <w:name w:val="Revision"/>
    <w:hidden/>
    <w:semiHidden/>
    <w:rsid w:val="003F7DD7"/>
    <w:pPr>
      <w:spacing w:after="0" w:line="240" w:lineRule="auto"/>
      <w:jc w:val="left"/>
    </w:pPr>
    <w:rPr>
      <w:rFonts w:ascii="Times New Roman" w:hAnsi="Times New Roman"/>
      <w:sz w:val="24"/>
    </w:rPr>
  </w:style>
  <w:style w:type="character" w:styleId="CommentReference">
    <w:name w:val="annotation reference"/>
    <w:basedOn w:val="DefaultParagraphFont"/>
    <w:semiHidden/>
    <w:unhideWhenUsed/>
    <w:rsid w:val="00DE07DD"/>
    <w:rPr>
      <w:sz w:val="16"/>
      <w:szCs w:val="16"/>
    </w:rPr>
  </w:style>
  <w:style w:type="paragraph" w:styleId="CommentText">
    <w:name w:val="annotation text"/>
    <w:basedOn w:val="Normal"/>
    <w:link w:val="CommentTextChar"/>
    <w:semiHidden/>
    <w:unhideWhenUsed/>
    <w:rsid w:val="00DE07DD"/>
    <w:pPr>
      <w:spacing w:line="240" w:lineRule="auto"/>
    </w:pPr>
    <w:rPr>
      <w:sz w:val="20"/>
    </w:rPr>
  </w:style>
  <w:style w:type="character" w:customStyle="1" w:styleId="CommentTextChar">
    <w:name w:val="Comment Text Char"/>
    <w:basedOn w:val="DefaultParagraphFont"/>
    <w:link w:val="CommentText"/>
    <w:semiHidden/>
    <w:rsid w:val="00DE07DD"/>
    <w:rPr>
      <w:rFonts w:ascii="Times New Roman" w:hAnsi="Times New Roman"/>
    </w:rPr>
  </w:style>
  <w:style w:type="paragraph" w:styleId="CommentSubject">
    <w:name w:val="annotation subject"/>
    <w:basedOn w:val="CommentText"/>
    <w:next w:val="CommentText"/>
    <w:link w:val="CommentSubjectChar"/>
    <w:semiHidden/>
    <w:unhideWhenUsed/>
    <w:rsid w:val="00DE07DD"/>
    <w:rPr>
      <w:b/>
      <w:bCs/>
    </w:rPr>
  </w:style>
  <w:style w:type="character" w:customStyle="1" w:styleId="CommentSubjectChar">
    <w:name w:val="Comment Subject Char"/>
    <w:basedOn w:val="CommentTextChar"/>
    <w:link w:val="CommentSubject"/>
    <w:semiHidden/>
    <w:rsid w:val="00DE07DD"/>
    <w:rPr>
      <w:rFonts w:ascii="Times New Roman" w:hAnsi="Times New Roman"/>
      <w:b/>
      <w:bCs/>
    </w:rPr>
  </w:style>
  <w:style w:type="paragraph" w:styleId="BalloonText">
    <w:name w:val="Balloon Text"/>
    <w:basedOn w:val="Normal"/>
    <w:link w:val="BalloonTextChar"/>
    <w:semiHidden/>
    <w:unhideWhenUsed/>
    <w:rsid w:val="00DE07DD"/>
    <w:pPr>
      <w:spacing w:after="0" w:line="240" w:lineRule="auto"/>
    </w:pPr>
    <w:rPr>
      <w:rFonts w:cs="Times New Roman"/>
      <w:sz w:val="18"/>
      <w:szCs w:val="18"/>
    </w:rPr>
  </w:style>
  <w:style w:type="character" w:customStyle="1" w:styleId="BalloonTextChar">
    <w:name w:val="Balloon Text Char"/>
    <w:basedOn w:val="DefaultParagraphFont"/>
    <w:link w:val="BalloonText"/>
    <w:semiHidden/>
    <w:rsid w:val="00DE07DD"/>
    <w:rPr>
      <w:rFonts w:ascii="Times New Roman" w:hAnsi="Times New Roman" w:cs="Times New Roman"/>
      <w:sz w:val="18"/>
      <w:szCs w:val="18"/>
    </w:rPr>
  </w:style>
  <w:style w:type="paragraph" w:customStyle="1" w:styleId="mystyle">
    <w:name w:val="mystyle"/>
    <w:basedOn w:val="Normal"/>
    <w:qFormat/>
    <w:rsid w:val="00C709A8"/>
    <w:pPr>
      <w:spacing w:after="202"/>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7618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D8753-FF03-8048-938F-A53A29839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862</TotalTime>
  <Pages>33</Pages>
  <Words>24659</Words>
  <Characters>134151</Characters>
  <Application>Microsoft Office Word</Application>
  <DocSecurity>0</DocSecurity>
  <Lines>2484</Lines>
  <Paragraphs>715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Kraft</dc:creator>
  <dc:description/>
  <cp:lastModifiedBy>Andy Kleinhesselink</cp:lastModifiedBy>
  <cp:revision>62</cp:revision>
  <dcterms:created xsi:type="dcterms:W3CDTF">2018-09-25T13:21:00Z</dcterms:created>
  <dcterms:modified xsi:type="dcterms:W3CDTF">2018-10-26T01:50:00Z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zotero-version="5.0.56"&gt;&lt;session id="wQUz3nCv"/&gt;&lt;style id="http://www.zotero.org/styles/ecology" hasBibliography="1" bibliographyStyleHasBeenSet="1"/&gt;&lt;prefs&gt;&lt;pref name="fieldType" value="Field"/&gt;&lt;/prefs&gt;&lt;/data&gt;</vt:lpwstr>
  </property>
</Properties>
</file>