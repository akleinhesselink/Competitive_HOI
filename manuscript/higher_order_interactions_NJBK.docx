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8B09" w14:textId="77777777" w:rsidR="00B93196" w:rsidRDefault="00762A58">
      <w:pPr>
        <w:pStyle w:val="TitlePage"/>
      </w:pPr>
      <w:r>
        <w:softHyphen/>
      </w:r>
      <w:r>
        <w:softHyphen/>
      </w:r>
    </w:p>
    <w:p w14:paraId="09A7CB96" w14:textId="77777777" w:rsidR="00B93196" w:rsidRDefault="00B93196">
      <w:pPr>
        <w:pStyle w:val="TitlePage"/>
      </w:pPr>
    </w:p>
    <w:p w14:paraId="053A01F4" w14:textId="77777777" w:rsidR="00B93196" w:rsidRDefault="00B93196">
      <w:pPr>
        <w:pStyle w:val="TitlePage"/>
      </w:pPr>
    </w:p>
    <w:p w14:paraId="1D69938F" w14:textId="0B35F207" w:rsidR="00B93196" w:rsidRDefault="00745446">
      <w:pPr>
        <w:pStyle w:val="TitlePage"/>
        <w:jc w:val="center"/>
      </w:pPr>
      <w:r>
        <w:rPr>
          <w:b/>
          <w:bCs/>
        </w:rPr>
        <w:t xml:space="preserve">Detecting </w:t>
      </w:r>
      <w:r w:rsidR="00390672">
        <w:rPr>
          <w:b/>
          <w:bCs/>
        </w:rPr>
        <w:t xml:space="preserve">Higher Order </w:t>
      </w:r>
      <w:r w:rsidR="002F1415">
        <w:rPr>
          <w:b/>
          <w:bCs/>
        </w:rPr>
        <w:t xml:space="preserve">Competitive </w:t>
      </w:r>
      <w:r w:rsidR="00390672">
        <w:rPr>
          <w:b/>
          <w:bCs/>
        </w:rPr>
        <w:t>Interactions</w:t>
      </w:r>
    </w:p>
    <w:p w14:paraId="764E84FA" w14:textId="77777777" w:rsidR="00B93196" w:rsidRDefault="00B93196">
      <w:pPr>
        <w:pStyle w:val="TitlePage"/>
        <w:jc w:val="center"/>
      </w:pPr>
    </w:p>
    <w:p w14:paraId="3D505538" w14:textId="77777777" w:rsidR="00B93196" w:rsidRDefault="00B93196">
      <w:pPr>
        <w:pStyle w:val="TitlePage"/>
        <w:jc w:val="center"/>
      </w:pPr>
    </w:p>
    <w:p w14:paraId="4DE21C7C" w14:textId="77777777"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xml:space="preserve">, Nathan </w:t>
      </w:r>
      <w:r w:rsidR="002961A2">
        <w:t xml:space="preserve">J.B. </w:t>
      </w:r>
      <w:r>
        <w:t>Kraft</w:t>
      </w:r>
      <w:r>
        <w:rPr>
          <w:vertAlign w:val="superscript"/>
        </w:rPr>
        <w:t>1</w:t>
      </w:r>
    </w:p>
    <w:p w14:paraId="766BA466" w14:textId="77777777" w:rsidR="00B93196" w:rsidRDefault="00390672">
      <w:pPr>
        <w:pStyle w:val="TitlePage"/>
        <w:jc w:val="center"/>
      </w:pPr>
      <w:r>
        <w:tab/>
      </w:r>
    </w:p>
    <w:p w14:paraId="1A8ED7B7" w14:textId="77777777" w:rsidR="00B93196" w:rsidRDefault="00B93196">
      <w:pPr>
        <w:pStyle w:val="TitlePage"/>
        <w:jc w:val="center"/>
      </w:pPr>
    </w:p>
    <w:p w14:paraId="74F6484A" w14:textId="77777777" w:rsidR="00B93196" w:rsidRDefault="00390672">
      <w:pPr>
        <w:pStyle w:val="TitlePage"/>
      </w:pPr>
      <w:r>
        <w:rPr>
          <w:vertAlign w:val="superscript"/>
        </w:rPr>
        <w:t>1</w:t>
      </w:r>
      <w:r>
        <w:t>Department of Ecology and Evolutionary Biology, University of California, Los Angeles 621 Charles E. Young Drive South, Los Angeles, USA</w:t>
      </w:r>
    </w:p>
    <w:p w14:paraId="274043A8" w14:textId="2F929F9B" w:rsidR="00B93196" w:rsidRDefault="00390672">
      <w:pPr>
        <w:pStyle w:val="TitlePage"/>
      </w:pPr>
      <w:r>
        <w:rPr>
          <w:vertAlign w:val="superscript"/>
        </w:rPr>
        <w:t>2</w:t>
      </w:r>
      <w:r w:rsidR="00735D12">
        <w:t xml:space="preserve">Institute of Integrative Biology, </w:t>
      </w:r>
      <w:r>
        <w:t>ETH Zurich, Switzerland</w:t>
      </w:r>
    </w:p>
    <w:p w14:paraId="5C0A8E7A" w14:textId="52505720" w:rsidR="00B93196" w:rsidDel="00F339E1" w:rsidRDefault="00524B65" w:rsidP="002F762A">
      <w:pPr>
        <w:pStyle w:val="TitlePage"/>
        <w:rPr>
          <w:del w:id="0" w:author="Andy Kleinhesselink" w:date="2018-10-25T18:49:00Z"/>
        </w:rPr>
      </w:pPr>
      <w:del w:id="1" w:author="Andy Kleinhesselink" w:date="2018-10-25T18:49:00Z">
        <w:r w:rsidDel="00F339E1">
          <w:delText xml:space="preserve">I think this is a great </w:delText>
        </w:r>
        <w:r w:rsidR="00C557AF" w:rsidDel="00F339E1">
          <w:delText>start</w:delText>
        </w:r>
        <w:r w:rsidDel="00F339E1">
          <w:delText>.  What I think we need are clearer expectations</w:delText>
        </w:r>
        <w:r w:rsidR="00C557AF" w:rsidDel="00F339E1">
          <w:delText xml:space="preserve"> or hypotheses</w:delText>
        </w:r>
        <w:r w:rsidDel="00F339E1">
          <w:delText xml:space="preserve"> from the outset about what will cause a higher order interaction (which to me is trait change</w:delText>
        </w:r>
        <w:r w:rsidR="00AE54AF" w:rsidDel="00F339E1">
          <w:delText xml:space="preserve"> in response to competitors</w:delText>
        </w:r>
        <w:r w:rsidDel="00F339E1">
          <w:delText>)</w:delText>
        </w:r>
        <w:r w:rsidR="00AE54AF" w:rsidDel="00F339E1">
          <w:delText xml:space="preserve"> so that when we present our modeling results they support a hypothesis, and help to refine that hypothesis.</w:delText>
        </w:r>
        <w:r w:rsidR="00C557AF" w:rsidDel="00F339E1">
          <w:delText xml:space="preserve">  Otherwise someone might think that this paper builds a quirky model and finds some HOIs, but does not get at general issues.  This is just a matter of framing that we should talk about.</w:delText>
        </w:r>
      </w:del>
    </w:p>
    <w:p w14:paraId="1C08C367" w14:textId="77777777" w:rsidR="00B93196" w:rsidRDefault="00B93196">
      <w:pPr>
        <w:pStyle w:val="TitlePage"/>
        <w:jc w:val="center"/>
      </w:pPr>
    </w:p>
    <w:p w14:paraId="173CFB2C" w14:textId="77777777" w:rsidR="00B93196" w:rsidRDefault="00B93196">
      <w:pPr>
        <w:pStyle w:val="TitlePage"/>
        <w:jc w:val="center"/>
      </w:pPr>
    </w:p>
    <w:p w14:paraId="197C75AB" w14:textId="77777777" w:rsidR="00B93196" w:rsidRDefault="00B93196">
      <w:pPr>
        <w:pStyle w:val="TitlePage"/>
        <w:jc w:val="center"/>
      </w:pPr>
    </w:p>
    <w:p w14:paraId="56BADAD1" w14:textId="77777777" w:rsidR="00B93196" w:rsidRDefault="00B93196">
      <w:pPr>
        <w:pStyle w:val="TitlePage"/>
        <w:jc w:val="center"/>
      </w:pPr>
    </w:p>
    <w:p w14:paraId="59695885" w14:textId="77777777" w:rsidR="00B93196" w:rsidRDefault="00B93196">
      <w:pPr>
        <w:pStyle w:val="TitlePage"/>
        <w:jc w:val="center"/>
      </w:pPr>
    </w:p>
    <w:p w14:paraId="3975C2EE" w14:textId="77777777" w:rsidR="00B93196" w:rsidRDefault="00B93196">
      <w:pPr>
        <w:pStyle w:val="TitlePage"/>
        <w:jc w:val="center"/>
      </w:pPr>
    </w:p>
    <w:p w14:paraId="75C3EB6A" w14:textId="77777777" w:rsidR="00B93196" w:rsidRDefault="00390672">
      <w:pPr>
        <w:pStyle w:val="TitlePage"/>
      </w:pPr>
      <w:r>
        <w:t>Running Title:  Higher Order Interactions</w:t>
      </w:r>
    </w:p>
    <w:p w14:paraId="782B423B" w14:textId="77777777" w:rsidR="00B93196" w:rsidRDefault="00390672">
      <w:pPr>
        <w:pStyle w:val="TitlePage"/>
      </w:pPr>
      <w:r>
        <w:t xml:space="preserve">Word Count: </w:t>
      </w:r>
      <w:r>
        <w:br w:type="page"/>
      </w:r>
    </w:p>
    <w:p w14:paraId="2E98D409" w14:textId="77777777" w:rsidR="00B93196" w:rsidRDefault="00390672">
      <w:pPr>
        <w:pStyle w:val="Heading"/>
      </w:pPr>
      <w:bookmarkStart w:id="2" w:name="abstract"/>
      <w:bookmarkEnd w:id="2"/>
      <w:r>
        <w:lastRenderedPageBreak/>
        <w:t>Abstract</w:t>
      </w:r>
    </w:p>
    <w:p w14:paraId="380B27D3" w14:textId="4AED55B5" w:rsidR="00B93196" w:rsidRDefault="0030478D">
      <w:pPr>
        <w:spacing w:after="202"/>
        <w:contextualSpacing/>
      </w:pPr>
      <w:r>
        <w:t>A</w:t>
      </w:r>
      <w:r w:rsidR="00390672">
        <w:t xml:space="preserve">lmost every species </w:t>
      </w:r>
      <w:r w:rsidR="00AB49EB">
        <w:t xml:space="preserve">on earth </w:t>
      </w:r>
      <w:r w:rsidR="00390672">
        <w:t xml:space="preserve">interacts with more than one </w:t>
      </w:r>
      <w:r w:rsidR="00163557">
        <w:t>competitor. When</w:t>
      </w:r>
      <w:r w:rsidR="00386CB5">
        <w:t xml:space="preserve"> species </w:t>
      </w:r>
      <w:r w:rsidR="00AB49EB">
        <w:t xml:space="preserve">simultaneously </w:t>
      </w:r>
      <w:r w:rsidR="00386CB5">
        <w:t xml:space="preserve">interact with two or more competitors, </w:t>
      </w:r>
      <w:r w:rsidR="00390672">
        <w:t>higher order interactions (HOIs) c</w:t>
      </w:r>
      <w:r w:rsidR="00735D12">
        <w:t>an</w:t>
      </w:r>
      <w:r w:rsidR="00390672">
        <w:t xml:space="preserve"> invalidate the application of classical theories of species competition based on pairwise </w:t>
      </w:r>
      <w:commentRangeStart w:id="3"/>
      <w:r w:rsidR="00735D12">
        <w:t>interactions</w:t>
      </w:r>
      <w:commentRangeEnd w:id="3"/>
      <w:r w:rsidR="00735D12">
        <w:rPr>
          <w:rStyle w:val="CommentReference"/>
        </w:rPr>
        <w:commentReference w:id="3"/>
      </w:r>
      <w:r w:rsidR="00390672">
        <w:t xml:space="preserve">. HOIs occur when </w:t>
      </w:r>
      <w:r w:rsidR="003C16DF">
        <w:t xml:space="preserve">the strength of </w:t>
      </w:r>
      <w:r w:rsidR="00390672">
        <w:t xml:space="preserve">competition between two species depends on the density of other species in the community. </w:t>
      </w:r>
      <w:commentRangeStart w:id="4"/>
      <w:r w:rsidR="003C16DF">
        <w:t>It is therefore critical to understand how often and by what mechanisms HOIs arise in order to</w:t>
      </w:r>
      <w:r w:rsidR="00390672">
        <w:t xml:space="preserve"> </w:t>
      </w:r>
      <w:r w:rsidR="003C16DF">
        <w:t>extend pairwise</w:t>
      </w:r>
      <w:r w:rsidR="00390672">
        <w:t xml:space="preserve"> </w:t>
      </w:r>
      <w:commentRangeEnd w:id="4"/>
      <w:r w:rsidR="003C16DF">
        <w:rPr>
          <w:rStyle w:val="CommentReference"/>
        </w:rPr>
        <w:commentReference w:id="4"/>
      </w:r>
      <w:r w:rsidR="00390672">
        <w:t xml:space="preserve">ecological theory to multi-species communities. In this paper we </w:t>
      </w:r>
      <w:del w:id="5" w:author="Andy Kleinhesselink" w:date="2018-10-25T12:53:00Z">
        <w:r w:rsidR="00390672" w:rsidDel="001E683B">
          <w:delText xml:space="preserve">use simple </w:delText>
        </w:r>
      </w:del>
      <w:del w:id="6" w:author="Andy Kleinhesselink" w:date="2018-10-25T12:52:00Z">
        <w:r w:rsidR="00390672" w:rsidDel="001E683B">
          <w:delText>competition model</w:delText>
        </w:r>
      </w:del>
      <w:del w:id="7" w:author="Andy Kleinhesselink" w:date="2018-10-25T12:51:00Z">
        <w:r w:rsidR="00390672" w:rsidDel="001E683B">
          <w:delText>s</w:delText>
        </w:r>
      </w:del>
      <w:del w:id="8" w:author="Andy Kleinhesselink" w:date="2018-10-25T12:52:00Z">
        <w:r w:rsidR="00390672" w:rsidDel="001E683B">
          <w:delText xml:space="preserve"> </w:delText>
        </w:r>
      </w:del>
      <w:del w:id="9" w:author="Andy Kleinhesselink" w:date="2018-10-25T12:53:00Z">
        <w:r w:rsidR="00390672" w:rsidDel="001E683B">
          <w:delText xml:space="preserve">to </w:delText>
        </w:r>
      </w:del>
      <w:r w:rsidR="00390672">
        <w:t xml:space="preserve">illustrate </w:t>
      </w:r>
      <w:r w:rsidR="003C16DF">
        <w:t>potential</w:t>
      </w:r>
      <w:r w:rsidR="00390672">
        <w:t xml:space="preserve"> causes of HOIs and </w:t>
      </w:r>
      <w:ins w:id="10" w:author="Andy Kleinhesselink" w:date="2018-10-25T12:51:00Z">
        <w:r w:rsidR="001E683B">
          <w:t xml:space="preserve">discuss detecting HOIs </w:t>
        </w:r>
      </w:ins>
      <w:ins w:id="11" w:author="Andy Kleinhesselink" w:date="2018-10-25T13:00:00Z">
        <w:r w:rsidR="00D24FE6">
          <w:t>in discrete time models of competition</w:t>
        </w:r>
      </w:ins>
      <w:ins w:id="12" w:author="Andy Kleinhesselink" w:date="2018-10-25T12:51:00Z">
        <w:r w:rsidR="001E683B">
          <w:t xml:space="preserve">. </w:t>
        </w:r>
      </w:ins>
      <w:del w:id="13" w:author="Andy Kleinhesselink" w:date="2018-10-25T12:52:00Z">
        <w:r w:rsidR="00390672" w:rsidDel="001E683B">
          <w:delText>their interpretation</w:delText>
        </w:r>
        <w:r w:rsidR="003C16DF" w:rsidDel="001E683B">
          <w:delText xml:space="preserve"> in a community context</w:delText>
        </w:r>
        <w:r w:rsidR="00B00A38" w:rsidDel="001E683B">
          <w:delText xml:space="preserve">. </w:delText>
        </w:r>
      </w:del>
      <w:r w:rsidR="001F3D0E">
        <w:t>W</w:t>
      </w:r>
      <w:r w:rsidR="00B00A38">
        <w:t xml:space="preserve">e </w:t>
      </w:r>
      <w:ins w:id="14" w:author="Andy Kleinhesselink" w:date="2018-10-25T12:53:00Z">
        <w:r w:rsidR="001E683B">
          <w:t xml:space="preserve">do this by simulating </w:t>
        </w:r>
      </w:ins>
      <w:ins w:id="15" w:author="Andy Kleinhesselink" w:date="2018-10-25T12:54:00Z">
        <w:r w:rsidR="001E683B">
          <w:t>resource</w:t>
        </w:r>
      </w:ins>
      <w:ins w:id="16" w:author="Andy Kleinhesselink" w:date="2018-10-25T12:53:00Z">
        <w:r w:rsidR="001E683B">
          <w:t xml:space="preserve"> competition between </w:t>
        </w:r>
      </w:ins>
      <w:ins w:id="17" w:author="Andy Kleinhesselink" w:date="2018-10-25T12:54:00Z">
        <w:r w:rsidR="001E683B">
          <w:t>three annual plant species</w:t>
        </w:r>
      </w:ins>
      <w:del w:id="18" w:author="Andy Kleinhesselink" w:date="2018-10-25T12:55:00Z">
        <w:r w:rsidR="00B00A38" w:rsidDel="001E683B">
          <w:delText>quantify the higher order interactions emerging in a system of annual plants</w:delText>
        </w:r>
      </w:del>
      <w:r w:rsidR="00B00A38">
        <w:t xml:space="preserve"> </w:t>
      </w:r>
      <w:r w:rsidR="001F3D0E">
        <w:t>differing in the</w:t>
      </w:r>
      <w:del w:id="19" w:author="Nathan Kraft" w:date="2018-10-29T10:32:00Z">
        <w:r w:rsidR="001F3D0E" w:rsidDel="00586936">
          <w:delText>ir</w:delText>
        </w:r>
      </w:del>
      <w:r w:rsidR="001F3D0E">
        <w:t xml:space="preserve"> </w:t>
      </w:r>
      <w:del w:id="20" w:author="Nathan Kraft" w:date="2018-10-29T10:32:00Z">
        <w:r w:rsidR="001F3D0E" w:rsidDel="00586936">
          <w:delText xml:space="preserve">growth </w:delText>
        </w:r>
      </w:del>
      <w:r w:rsidR="001F3D0E">
        <w:t>phenology</w:t>
      </w:r>
      <w:ins w:id="21" w:author="Nathan Kraft" w:date="2018-10-29T10:32:00Z">
        <w:r w:rsidR="00586936">
          <w:t xml:space="preserve"> of growth</w:t>
        </w:r>
      </w:ins>
      <w:ins w:id="22" w:author="Andy Kleinhesselink" w:date="2018-10-25T12:55:00Z">
        <w:r w:rsidR="001E683B">
          <w:t xml:space="preserve">. </w:t>
        </w:r>
        <w:del w:id="23" w:author="Nathan Kraft" w:date="2018-10-29T10:32:00Z">
          <w:r w:rsidR="001E683B" w:rsidDel="00586936">
            <w:delText xml:space="preserve"> </w:delText>
          </w:r>
        </w:del>
        <w:r w:rsidR="001E683B">
          <w:t xml:space="preserve">We </w:t>
        </w:r>
      </w:ins>
      <w:ins w:id="24" w:author="Andy Kleinhesselink" w:date="2018-10-25T12:57:00Z">
        <w:r w:rsidR="001E683B">
          <w:t>then fit a phenomenological competition model to their dynamics in order to</w:t>
        </w:r>
        <w:del w:id="25" w:author="Nathan Kraft" w:date="2018-10-29T10:31:00Z">
          <w:r w:rsidR="001E683B" w:rsidDel="00586936">
            <w:delText xml:space="preserve"> to</w:delText>
          </w:r>
        </w:del>
        <w:r w:rsidR="001E683B">
          <w:t xml:space="preserve"> detect the presence of HOIs</w:t>
        </w:r>
      </w:ins>
      <w:del w:id="26" w:author="Andy Kleinhesselink" w:date="2018-10-25T12:55:00Z">
        <w:r w:rsidR="001F3D0E" w:rsidDel="001E683B">
          <w:delText xml:space="preserve"> </w:delText>
        </w:r>
        <w:r w:rsidR="00136E54" w:rsidDel="001E683B">
          <w:delText xml:space="preserve">and </w:delText>
        </w:r>
        <w:r w:rsidR="00B00A38" w:rsidDel="001E683B">
          <w:delText xml:space="preserve">competing for </w:delText>
        </w:r>
        <w:r w:rsidR="00745446" w:rsidDel="001E683B">
          <w:delText>a single shared</w:delText>
        </w:r>
        <w:r w:rsidR="00B00A38" w:rsidDel="001E683B">
          <w:delText xml:space="preserve"> resource</w:delText>
        </w:r>
      </w:del>
      <w:r w:rsidR="00B00A38">
        <w:t xml:space="preserve">.  </w:t>
      </w:r>
      <w:r w:rsidR="00C32A0E">
        <w:t xml:space="preserve">We find that </w:t>
      </w:r>
      <w:del w:id="27" w:author="Andy Kleinhesselink" w:date="2018-10-25T12:57:00Z">
        <w:r w:rsidR="00C32A0E" w:rsidDel="001E683B">
          <w:delText>higher order</w:delText>
        </w:r>
      </w:del>
      <w:ins w:id="28" w:author="Andy Kleinhesselink" w:date="2018-10-25T12:57:00Z">
        <w:r w:rsidR="001E683B">
          <w:t>HOIs</w:t>
        </w:r>
      </w:ins>
      <w:r w:rsidR="00C32A0E">
        <w:t xml:space="preserve"> </w:t>
      </w:r>
      <w:del w:id="29" w:author="Andy Kleinhesselink" w:date="2018-10-25T12:57:00Z">
        <w:r w:rsidR="00C32A0E" w:rsidDel="001E683B">
          <w:delText xml:space="preserve">interactions </w:delText>
        </w:r>
      </w:del>
      <w:r w:rsidR="00C32A0E">
        <w:t>emerge most strongly for late season competitors</w:t>
      </w:r>
      <w:r w:rsidR="00613E37">
        <w:t>- species that</w:t>
      </w:r>
      <w:r w:rsidR="00C32A0E">
        <w:t xml:space="preserve"> experienc</w:t>
      </w:r>
      <w:r w:rsidR="00613E37">
        <w:t>e</w:t>
      </w:r>
      <w:r w:rsidR="00C32A0E">
        <w:t xml:space="preserve"> a competitive environment</w:t>
      </w:r>
      <w:r w:rsidR="00745446">
        <w:t xml:space="preserve"> strongly modified</w:t>
      </w:r>
      <w:r w:rsidR="00C32A0E">
        <w:t xml:space="preserve"> by earlier </w:t>
      </w:r>
      <w:r w:rsidR="00613E37">
        <w:t>growing</w:t>
      </w:r>
      <w:r w:rsidR="00C32A0E">
        <w:t xml:space="preserve"> competitors. </w:t>
      </w:r>
      <w:ins w:id="30" w:author="Andy Kleinhesselink" w:date="2018-10-25T12:58:00Z">
        <w:r w:rsidR="001E683B">
          <w:t>We also show the difficulty in clearly defining HOIs in systems with non</w:t>
        </w:r>
        <w:del w:id="31" w:author="Nathan Kraft" w:date="2018-10-29T10:32:00Z">
          <w:r w:rsidR="001E683B" w:rsidDel="00586936">
            <w:delText>-</w:delText>
          </w:r>
        </w:del>
        <w:r w:rsidR="001E683B">
          <w:t xml:space="preserve">linear density dependence. </w:t>
        </w:r>
      </w:ins>
      <w:del w:id="32" w:author="Andy Kleinhesselink" w:date="2018-10-25T12:59:00Z">
        <w:r w:rsidR="00390672" w:rsidDel="001E683B">
          <w:delText xml:space="preserve">We </w:delText>
        </w:r>
        <w:r w:rsidR="00F95078" w:rsidDel="001E683B">
          <w:delText xml:space="preserve">use these results to </w:delText>
        </w:r>
        <w:r w:rsidR="00390672" w:rsidDel="001E683B">
          <w:delText>discuss possible pitfalls in detecting HOIs in empirical data</w:delText>
        </w:r>
        <w:r w:rsidR="003C16DF" w:rsidDel="001E683B">
          <w:delText>sets</w:delText>
        </w:r>
        <w:r w:rsidR="00390672" w:rsidDel="001E683B">
          <w:delText xml:space="preserve">.  </w:delText>
        </w:r>
      </w:del>
      <w:r w:rsidR="00390672">
        <w:t xml:space="preserve">We conclude that HOIs </w:t>
      </w:r>
      <w:r w:rsidR="003C16DF">
        <w:t>are</w:t>
      </w:r>
      <w:r w:rsidR="00390672">
        <w:t xml:space="preserve"> likely to arise</w:t>
      </w:r>
      <w:ins w:id="33" w:author="Andy Kleinhesselink" w:date="2018-10-25T12:59:00Z">
        <w:r w:rsidR="001E683B">
          <w:t xml:space="preserve"> as an outcome of mechanistic resource competition played out in discrete time</w:t>
        </w:r>
      </w:ins>
      <w:del w:id="34" w:author="Andy Kleinhesselink" w:date="2018-10-25T12:59:00Z">
        <w:r w:rsidR="00390672" w:rsidDel="001E683B">
          <w:delText xml:space="preserve"> when </w:delText>
        </w:r>
        <w:r w:rsidR="003C16DF" w:rsidDel="001E683B">
          <w:delText xml:space="preserve">competitive effects </w:delText>
        </w:r>
        <w:r w:rsidR="00C65956" w:rsidDel="001E683B">
          <w:delText>arise over</w:delText>
        </w:r>
        <w:r w:rsidR="00390672" w:rsidDel="001E683B">
          <w:delText xml:space="preserve"> </w:delText>
        </w:r>
        <w:r w:rsidR="003C16DF" w:rsidDel="001E683B">
          <w:delText xml:space="preserve">time </w:delText>
        </w:r>
        <w:r w:rsidR="00390672" w:rsidDel="001E683B">
          <w:delText xml:space="preserve">periods </w:delText>
        </w:r>
        <w:r w:rsidR="003C16DF" w:rsidDel="001E683B">
          <w:delText>in which</w:delText>
        </w:r>
        <w:r w:rsidR="00390672" w:rsidDel="001E683B">
          <w:delText xml:space="preserve"> competition or competitor densities are not constant</w:delText>
        </w:r>
      </w:del>
      <w:r w:rsidR="00390672">
        <w:t xml:space="preserve">. Clarifying the source of HOIs in simple analytical and simulation models may help us better understand the true nature of competition and stability </w:t>
      </w:r>
      <w:r w:rsidR="003C16DF">
        <w:t>in</w:t>
      </w:r>
      <w:r w:rsidR="00390672">
        <w:t xml:space="preserve"> multi-species communities.</w:t>
      </w:r>
    </w:p>
    <w:p w14:paraId="1F03993B" w14:textId="77777777" w:rsidR="00B93196" w:rsidRDefault="00B93196">
      <w:pPr>
        <w:spacing w:after="202"/>
        <w:contextualSpacing/>
      </w:pPr>
    </w:p>
    <w:p w14:paraId="681A1C29" w14:textId="3F41D776" w:rsidR="00B93196" w:rsidRPr="0061034E" w:rsidRDefault="00390672" w:rsidP="004D2A59">
      <w:pPr>
        <w:spacing w:after="202"/>
        <w:ind w:firstLine="0"/>
        <w:contextualSpacing/>
        <w:rPr>
          <w:i/>
          <w:iCs/>
        </w:rPr>
      </w:pPr>
      <w:r>
        <w:rPr>
          <w:i/>
          <w:iCs/>
        </w:rPr>
        <w:t>Key words: competition, coexistence theory</w:t>
      </w:r>
      <w:r w:rsidR="00735D12">
        <w:rPr>
          <w:i/>
          <w:iCs/>
        </w:rPr>
        <w:t xml:space="preserve">, phenology, annual plants, </w:t>
      </w:r>
      <w:ins w:id="35" w:author="Nathan Kraft" w:date="2018-10-29T10:33:00Z">
        <w:r w:rsidR="00586936">
          <w:rPr>
            <w:i/>
            <w:iCs/>
          </w:rPr>
          <w:t>competitive networks?</w:t>
        </w:r>
      </w:ins>
      <w:del w:id="36" w:author="Nathan Kraft" w:date="2018-10-29T10:33:00Z">
        <w:r w:rsidR="00735D12" w:rsidDel="00586936">
          <w:rPr>
            <w:i/>
            <w:iCs/>
          </w:rPr>
          <w:delText>?intransitivity?</w:delText>
        </w:r>
      </w:del>
    </w:p>
    <w:p w14:paraId="4CB745C8" w14:textId="77777777" w:rsidR="0061034E" w:rsidRDefault="0061034E">
      <w:pPr>
        <w:rPr>
          <w:rFonts w:eastAsia="Noto Sans CJK SC Regular" w:cs="FreeSans"/>
          <w:b/>
          <w:szCs w:val="28"/>
        </w:rPr>
      </w:pPr>
      <w:bookmarkStart w:id="37" w:name="introduction"/>
      <w:bookmarkEnd w:id="37"/>
      <w:r>
        <w:lastRenderedPageBreak/>
        <w:br w:type="page"/>
      </w:r>
    </w:p>
    <w:p w14:paraId="2DFCF149" w14:textId="77777777" w:rsidR="00B93196" w:rsidRDefault="00390672">
      <w:pPr>
        <w:pStyle w:val="Heading"/>
      </w:pPr>
      <w:r>
        <w:lastRenderedPageBreak/>
        <w:t>Introduction</w:t>
      </w:r>
    </w:p>
    <w:p w14:paraId="5BC13903" w14:textId="28C0EAEB" w:rsidR="00B93196" w:rsidRDefault="00390672">
      <w:pPr>
        <w:spacing w:after="202"/>
        <w:contextualSpacing/>
      </w:pPr>
      <w:r>
        <w:t xml:space="preserve">Almost every species on earth interacts with a </w:t>
      </w:r>
      <w:commentRangeStart w:id="38"/>
      <w:r w:rsidR="00024622">
        <w:t>diversity</w:t>
      </w:r>
      <w:commentRangeEnd w:id="38"/>
      <w:r w:rsidR="00024622">
        <w:rPr>
          <w:rStyle w:val="CommentReference"/>
        </w:rPr>
        <w:commentReference w:id="38"/>
      </w:r>
      <w:r>
        <w:t xml:space="preserve"> of predators, pathogens and competitors. </w:t>
      </w:r>
      <w:commentRangeStart w:id="39"/>
      <w:r>
        <w:t>And the den</w:t>
      </w:r>
      <w:r w:rsidR="003017BD">
        <w:t>sities of each of these species</w:t>
      </w:r>
      <w:r>
        <w:t xml:space="preserve"> are themselves determined by interactions with yet other species in the community</w:t>
      </w:r>
      <w:commentRangeEnd w:id="39"/>
      <w:r w:rsidR="00024622">
        <w:rPr>
          <w:rStyle w:val="CommentReference"/>
        </w:rPr>
        <w:commentReference w:id="39"/>
      </w:r>
      <w:r>
        <w:t xml:space="preserve">. </w:t>
      </w:r>
      <w:commentRangeStart w:id="40"/>
      <w:r w:rsidR="00024622">
        <w:t>Despite this reality</w:t>
      </w:r>
      <w:r>
        <w:t xml:space="preserve">, most classical models in community ecology summarize species interactions </w:t>
      </w:r>
      <w:r w:rsidR="00525B6E">
        <w:t xml:space="preserve">assuming </w:t>
      </w:r>
      <w:commentRangeStart w:id="41"/>
      <w:r w:rsidR="00525B6E">
        <w:t xml:space="preserve">that the per capita effect of one species on another is independent of the densities </w:t>
      </w:r>
      <w:commentRangeEnd w:id="41"/>
      <w:r w:rsidR="00C8696F">
        <w:rPr>
          <w:rStyle w:val="CommentReference"/>
        </w:rPr>
        <w:commentReference w:id="41"/>
      </w:r>
      <w:r w:rsidR="00525B6E">
        <w:t>of other species in the system</w:t>
      </w:r>
      <w:r>
        <w:t xml:space="preserve">. In particular, </w:t>
      </w:r>
      <w:r w:rsidR="00024622">
        <w:t xml:space="preserve">models </w:t>
      </w:r>
      <w:r w:rsidR="008017B3">
        <w:t xml:space="preserve">with </w:t>
      </w:r>
      <w:r w:rsidR="00A91CBB">
        <w:t xml:space="preserve">such </w:t>
      </w:r>
      <w:r w:rsidR="008017B3">
        <w:t xml:space="preserve">fixed </w:t>
      </w:r>
      <w:r w:rsidR="00A91CBB">
        <w:t>per capita competitive effects</w:t>
      </w:r>
      <w:r>
        <w:t xml:space="preserve"> have been critical to the development of modern coexistence theory </w:t>
      </w:r>
      <w:r w:rsidR="005A5626">
        <w:fldChar w:fldCharType="begin"/>
      </w:r>
      <w:r w:rsidR="00B92CBD">
        <w:instrText xml:space="preserve"> ADDIN ZOTERO_ITEM CSL_CITATION {"citationID":"iqwizKjh","properties":{"formattedCitation":"(Chesson 2000, Levine et al. 2017)","plainCitation":"(Chesson 2000, Levine et al. 2017)","noteIndex":0},"citationItems":[{"id":2229,"uris":["http://zotero.org/users/688880/items/J9Q4ZXPN"],"uri":["http://zotero.org/users/688880/items/J9Q4ZXPN"],"itemData":{"id":2229,"type":"article-journal","title":"Mechanisms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B92CBD">
        <w:rPr>
          <w:noProof/>
        </w:rPr>
        <w:t>(Chesson 2000, Levine et al. 2017)</w:t>
      </w:r>
      <w:r w:rsidR="005A5626">
        <w:fldChar w:fldCharType="end"/>
      </w:r>
      <w:r w:rsidR="004C44FD">
        <w:t>, and imply</w:t>
      </w:r>
      <w:r>
        <w:t xml:space="preserve"> that the </w:t>
      </w:r>
      <w:r w:rsidR="00B3111A">
        <w:t>dynamics</w:t>
      </w:r>
      <w:r>
        <w:t xml:space="preserve"> of multi-species species competition can be predicted by </w:t>
      </w:r>
      <w:r w:rsidR="00B3111A">
        <w:t>understanding</w:t>
      </w:r>
      <w:r>
        <w:t xml:space="preserve"> competition between all </w:t>
      </w:r>
      <w:r w:rsidR="00B3111A">
        <w:t xml:space="preserve">competitive </w:t>
      </w:r>
      <w:r>
        <w:t>pair</w:t>
      </w:r>
      <w:r w:rsidR="005A5626">
        <w:t xml:space="preserve">s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w:t>
      </w:r>
      <w:commentRangeEnd w:id="40"/>
      <w:r w:rsidR="00024622">
        <w:rPr>
          <w:rStyle w:val="CommentReference"/>
        </w:rPr>
        <w:commentReference w:id="40"/>
      </w:r>
      <w:r w:rsidR="00024622">
        <w:t>T</w:t>
      </w:r>
      <w:r w:rsidR="005A5626">
        <w:t xml:space="preserve">his </w:t>
      </w:r>
      <w:del w:id="42" w:author="Nathan Kraft" w:date="2018-10-29T10:34:00Z">
        <w:r w:rsidR="005A5626" w:rsidDel="00586936">
          <w:delText xml:space="preserve">idea </w:delText>
        </w:r>
      </w:del>
      <w:ins w:id="43" w:author="Nathan Kraft" w:date="2018-10-29T10:34:00Z">
        <w:r w:rsidR="00586936">
          <w:t xml:space="preserve">concept </w:t>
        </w:r>
      </w:ins>
      <w:r>
        <w:t xml:space="preserve">is </w:t>
      </w:r>
      <w:del w:id="44" w:author="Nathan Kraft" w:date="2018-10-29T10:34:00Z">
        <w:r w:rsidR="008817B9" w:rsidDel="00586936">
          <w:delText xml:space="preserve">also </w:delText>
        </w:r>
        <w:r w:rsidDel="00586936">
          <w:delText>foundational</w:delText>
        </w:r>
      </w:del>
      <w:ins w:id="45" w:author="Nathan Kraft" w:date="2018-10-29T10:34:00Z">
        <w:r w:rsidR="00586936">
          <w:t>central</w:t>
        </w:r>
      </w:ins>
      <w:r>
        <w:t xml:space="preserve"> </w:t>
      </w:r>
      <w:r w:rsidR="005A5626">
        <w:t>to recent efforts to</w:t>
      </w:r>
      <w:r>
        <w:t xml:space="preserve"> </w:t>
      </w:r>
      <w:r w:rsidR="00C60F12">
        <w:t>relate</w:t>
      </w:r>
      <w:r>
        <w:t xml:space="preserve"> species’ </w:t>
      </w:r>
      <w:r w:rsidR="00024622">
        <w:t xml:space="preserve">functional </w:t>
      </w:r>
      <w:r>
        <w:t xml:space="preserve">traits </w:t>
      </w:r>
      <w:r w:rsidR="00C60F12">
        <w:t xml:space="preserve">and phylogenetic relationships </w:t>
      </w:r>
      <w:r>
        <w:t xml:space="preserve">to </w:t>
      </w:r>
      <w:r w:rsidR="00C60F12">
        <w:t>the outcome of their competitive dynamic</w:t>
      </w:r>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 xml:space="preserve">(Adler et al. 2013, </w:t>
      </w:r>
      <w:r w:rsidR="00C60F12">
        <w:rPr>
          <w:noProof/>
        </w:rPr>
        <w:t xml:space="preserve">Godoy et al. 2014, </w:t>
      </w:r>
      <w:r w:rsidR="005A5626">
        <w:rPr>
          <w:noProof/>
        </w:rPr>
        <w:t>Kraft et al. 2015)</w:t>
      </w:r>
      <w:r w:rsidR="005A5626">
        <w:fldChar w:fldCharType="end"/>
      </w:r>
      <w:r>
        <w:t>.</w:t>
      </w:r>
    </w:p>
    <w:p w14:paraId="2A041BF3" w14:textId="322D9A3D" w:rsidR="00BD75EE" w:rsidRDefault="00390672">
      <w:pPr>
        <w:spacing w:after="202"/>
        <w:contextualSpacing/>
      </w:pPr>
      <w:r>
        <w:t xml:space="preserve">The </w:t>
      </w:r>
      <w:r w:rsidR="00024622">
        <w:t>potential for</w:t>
      </w:r>
      <w:r>
        <w:t xml:space="preserve"> higher order interactions (HOIs) between species challenges the core assumption of many </w:t>
      </w:r>
      <w:ins w:id="46" w:author="Nathan Kraft" w:date="2018-10-29T10:35:00Z">
        <w:r w:rsidR="00586936">
          <w:t>foundational</w:t>
        </w:r>
      </w:ins>
      <w:del w:id="47" w:author="Nathan Kraft" w:date="2018-10-29T10:35:00Z">
        <w:r w:rsidDel="00586936">
          <w:delText>classical</w:delText>
        </w:r>
      </w:del>
      <w:r>
        <w:t xml:space="preserve"> models in ecology</w:t>
      </w:r>
      <w:r w:rsidR="005A5626">
        <w:t xml:space="preserve"> </w:t>
      </w:r>
      <w:r w:rsidR="005A5626">
        <w:fldChar w:fldCharType="begin"/>
      </w:r>
      <w:r w:rsidR="003017BD">
        <w:instrText xml:space="preserve"> ADDIN ZOTERO_ITEM CSL_CITATION {"citationID":"Pt2JrFjC","properties":{"formattedCitation":"(Billick and Case 1994, Mayfield and Stouffer 2017, Levine et al. 2017, Grilli et al. 2017b)","plainCitation":"(Billick and Case 1994, Mayfield and Stouffer 2017, Levine et al. 2017,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3017BD">
        <w:rPr>
          <w:noProof/>
        </w:rPr>
        <w:t>(Billick and Case 1994, Mayfield and Stouffer 2017, Levine et al. 2017, Grilli et al. 2017b)</w:t>
      </w:r>
      <w:r w:rsidR="005A5626">
        <w:fldChar w:fldCharType="end"/>
      </w:r>
      <w:r>
        <w:t xml:space="preserve">. By definition, HOIs mean that </w:t>
      </w:r>
      <w:r w:rsidR="00C8696F">
        <w:t>our understanding of competition between pairs of species is</w:t>
      </w:r>
      <w:r>
        <w:t xml:space="preserve"> not </w:t>
      </w:r>
      <w:r w:rsidR="003017BD">
        <w:t xml:space="preserve">sufficient on </w:t>
      </w:r>
      <w:r w:rsidR="006D5FDA">
        <w:t xml:space="preserve">its </w:t>
      </w:r>
      <w:r w:rsidR="003017BD">
        <w:t xml:space="preserve">own to </w:t>
      </w:r>
      <w:r w:rsidR="007F2B64">
        <w:t xml:space="preserve">describe </w:t>
      </w:r>
      <w:r w:rsidR="003017BD">
        <w:t xml:space="preserve">the interactions </w:t>
      </w:r>
      <w:r w:rsidR="006D5FDA">
        <w:t xml:space="preserve">of more than two species </w:t>
      </w:r>
      <w:r w:rsidR="005A5626">
        <w:fldChar w:fldCharType="begin"/>
      </w:r>
      <w:r w:rsidR="005A5626">
        <w:instrText xml:space="preserve"> ADDIN ZOTERO_ITEM CSL_CITATION {"citationID":"Uux6zzXJ","properties":{"formattedCitation":"(Abrams 1983, Billick and Case 1994)","plainCitation":"(Abrams 1983, Billick and Case 1994)","noteIndex":0},"citationItems":[{"id":2224,"uris":["http://zotero.org/users/688880/items/5M5C5Z5T"],"uri":["http://zotero.org/users/688880/items/5M5C5Z5T"],"itemData":{"id":2224,"type":"article-journal","title":"Arguments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5A5626">
        <w:rPr>
          <w:noProof/>
        </w:rPr>
        <w:t>(Abrams 1983, Billick and Case 1994)</w:t>
      </w:r>
      <w:r w:rsidR="005A5626">
        <w:fldChar w:fldCharType="end"/>
      </w:r>
      <w:r w:rsidR="005A5626">
        <w:t xml:space="preserve">. </w:t>
      </w:r>
      <w:r w:rsidR="00C17375">
        <w:t>For these reasons,</w:t>
      </w:r>
      <w:r>
        <w:t xml:space="preserve"> predicting community assembly</w:t>
      </w:r>
      <w:r w:rsidR="00D72D86">
        <w:t xml:space="preserve"> and composition</w:t>
      </w:r>
      <w:r>
        <w:t xml:space="preserve"> in natural communities </w:t>
      </w:r>
      <w:r w:rsidR="00EC01A1">
        <w:t>with information on</w:t>
      </w:r>
      <w:r>
        <w:t xml:space="preserve"> all possible pairwise competitive interactions</w:t>
      </w:r>
      <w:r w:rsidR="007E6387">
        <w:t xml:space="preserve"> may not be possible</w:t>
      </w:r>
      <w:r w:rsidR="00EC66DE">
        <w:t xml:space="preserve"> </w:t>
      </w:r>
      <w:commentRangeStart w:id="48"/>
      <w:commentRangeStart w:id="49"/>
      <w:r w:rsidR="00EC66DE">
        <w:fldChar w:fldCharType="begin"/>
      </w:r>
      <w:r w:rsidR="00EC66DE">
        <w:instrText xml:space="preserve"> ADDIN ZOTERO_ITEM CSL_CITATION {"citationID":"gme6fu4v","properties":{"formattedCitation":"(Kraft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EC66DE">
        <w:fldChar w:fldCharType="separate"/>
      </w:r>
      <w:r w:rsidR="00EC66DE">
        <w:rPr>
          <w:noProof/>
        </w:rPr>
        <w:t>(</w:t>
      </w:r>
      <w:r w:rsidR="00D72D86">
        <w:rPr>
          <w:noProof/>
        </w:rPr>
        <w:t xml:space="preserve">e.g. </w:t>
      </w:r>
      <w:r w:rsidR="00EC66DE">
        <w:rPr>
          <w:noProof/>
        </w:rPr>
        <w:t>Kraft et al. 2015)</w:t>
      </w:r>
      <w:r w:rsidR="00EC66DE">
        <w:fldChar w:fldCharType="end"/>
      </w:r>
      <w:commentRangeEnd w:id="48"/>
      <w:commentRangeEnd w:id="49"/>
      <w:r w:rsidR="00D72D86">
        <w:rPr>
          <w:rStyle w:val="CommentReference"/>
        </w:rPr>
        <w:commentReference w:id="48"/>
      </w:r>
      <w:r w:rsidR="00D72D86">
        <w:rPr>
          <w:rStyle w:val="CommentReference"/>
        </w:rPr>
        <w:commentReference w:id="49"/>
      </w:r>
      <w:r>
        <w:t xml:space="preserve">. </w:t>
      </w:r>
      <w:r w:rsidR="00BD75EE">
        <w:t>In addition, t</w:t>
      </w:r>
      <w:r w:rsidR="00EC01A1">
        <w:t xml:space="preserve">he presence of HOIs </w:t>
      </w:r>
      <w:del w:id="50" w:author="Nathan Kraft" w:date="2018-10-29T10:36:00Z">
        <w:r w:rsidR="00EC01A1" w:rsidDel="00586936">
          <w:delText xml:space="preserve">also </w:delText>
        </w:r>
      </w:del>
      <w:r w:rsidR="00EC01A1">
        <w:t xml:space="preserve">challenges classical definitions of coexistence and niche differences that rest on a comparison of </w:t>
      </w:r>
      <w:ins w:id="51" w:author="Nathan Kraft" w:date="2018-10-29T10:36:00Z">
        <w:r w:rsidR="005561EF">
          <w:t xml:space="preserve">the </w:t>
        </w:r>
        <w:r w:rsidR="005561EF">
          <w:lastRenderedPageBreak/>
          <w:t xml:space="preserve">relative strength of </w:t>
        </w:r>
      </w:ins>
      <w:r w:rsidR="00EC01A1">
        <w:t>pairwise intraspecific v</w:t>
      </w:r>
      <w:ins w:id="52" w:author="Nathan Kraft" w:date="2018-10-29T10:36:00Z">
        <w:r w:rsidR="005561EF">
          <w:t>ersus</w:t>
        </w:r>
      </w:ins>
      <w:del w:id="53" w:author="Nathan Kraft" w:date="2018-10-29T10:36:00Z">
        <w:r w:rsidR="00EC01A1" w:rsidDel="005561EF">
          <w:delText>s.</w:delText>
        </w:r>
      </w:del>
      <w:r w:rsidR="00EC01A1">
        <w:t xml:space="preserve"> interspecific limitation </w:t>
      </w:r>
      <w:r w:rsidR="00EC01A1">
        <w:fldChar w:fldCharType="begin"/>
      </w:r>
      <w:r w:rsidR="00EC01A1">
        <w:instrText xml:space="preserve"> ADDIN ZOTERO_ITEM CSL_CITATION {"citationID":"DgW6qsmc","properties":{"formattedCitation":"(Adler et al. 2007, Levine et al. 2017, Grilli et al. 2017b)","plainCitation":"(Adler et al. 2007, Levine et al. 2017, Grilli et al. 2017b)","noteIndex":0},"citationItems":[{"id":697,"uris":["http://zotero.org/users/688880/items/KJVT429I"],"uri":["http://zotero.org/users/688880/items/KJVT429I"],"itemData":{"id":697,"type":"article-journal","title":"A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01A1">
        <w:fldChar w:fldCharType="separate"/>
      </w:r>
      <w:r w:rsidR="00EC01A1">
        <w:rPr>
          <w:noProof/>
        </w:rPr>
        <w:t>(Adler et al. 2007, Levine et al. 2017, Grilli et al. 2017b)</w:t>
      </w:r>
      <w:r w:rsidR="00EC01A1">
        <w:fldChar w:fldCharType="end"/>
      </w:r>
      <w:r w:rsidR="00EC01A1">
        <w:t xml:space="preserve">. </w:t>
      </w:r>
      <w:r w:rsidR="007E6387">
        <w:t>In the extreme,</w:t>
      </w:r>
      <w:r>
        <w:t xml:space="preserve"> HOIs </w:t>
      </w:r>
      <w:r w:rsidR="00366918">
        <w:t xml:space="preserve">may </w:t>
      </w:r>
      <w:r w:rsidR="00D72D86">
        <w:t>permit</w:t>
      </w:r>
      <w:r>
        <w:t xml:space="preserve"> coexistence in </w:t>
      </w:r>
      <w:del w:id="54" w:author="Andy Kleinhesselink" w:date="2018-10-23T11:48:00Z">
        <w:r w:rsidDel="00E75F7D">
          <w:delText>multi</w:delText>
        </w:r>
      </w:del>
      <w:ins w:id="55" w:author="Andy Kleinhesselink" w:date="2018-10-23T11:48:00Z">
        <w:r w:rsidR="00E75F7D">
          <w:t>communities of three or more species</w:t>
        </w:r>
      </w:ins>
      <w:ins w:id="56" w:author="Nathan Kraft" w:date="2018-10-29T10:36:00Z">
        <w:r w:rsidR="005561EF">
          <w:t xml:space="preserve"> </w:t>
        </w:r>
      </w:ins>
      <w:ins w:id="57" w:author="Nathan Kraft" w:date="2018-10-29T10:37:00Z">
        <w:r w:rsidR="005561EF">
          <w:t xml:space="preserve">that are unable to coexist as species pairs </w:t>
        </w:r>
      </w:ins>
      <w:ins w:id="58" w:author="Andy Kleinhesselink" w:date="2018-10-23T11:48:00Z">
        <w:del w:id="59" w:author="Nathan Kraft" w:date="2018-10-29T10:36:00Z">
          <w:r w:rsidR="00E75F7D" w:rsidDel="005561EF">
            <w:delText xml:space="preserve">, even </w:delText>
          </w:r>
        </w:del>
        <w:del w:id="60" w:author="Nathan Kraft" w:date="2018-10-29T10:37:00Z">
          <w:r w:rsidR="00E75F7D" w:rsidDel="005561EF">
            <w:delText>whe</w:delText>
          </w:r>
        </w:del>
        <w:del w:id="61" w:author="Nathan Kraft" w:date="2018-10-29T10:36:00Z">
          <w:r w:rsidR="00E75F7D" w:rsidDel="005561EF">
            <w:delText>n</w:delText>
          </w:r>
        </w:del>
        <w:del w:id="62" w:author="Nathan Kraft" w:date="2018-10-29T10:37:00Z">
          <w:r w:rsidR="00E75F7D" w:rsidDel="005561EF">
            <w:delText xml:space="preserve"> coexistence between pairs of competitors is not </w:delText>
          </w:r>
        </w:del>
      </w:ins>
      <w:ins w:id="63" w:author="Andy Kleinhesselink" w:date="2018-10-23T11:49:00Z">
        <w:del w:id="64" w:author="Nathan Kraft" w:date="2018-10-29T10:37:00Z">
          <w:r w:rsidR="00E75F7D" w:rsidDel="005561EF">
            <w:delText>possible</w:delText>
          </w:r>
        </w:del>
      </w:ins>
      <w:del w:id="65" w:author="Nathan Kraft" w:date="2018-10-29T10:37:00Z">
        <w:r w:rsidDel="005561EF">
          <w:delText xml:space="preserve">-species communities </w:delText>
        </w:r>
        <w:r w:rsidR="00366918" w:rsidDel="005561EF">
          <w:delText>im</w:delText>
        </w:r>
        <w:r w:rsidR="00D72D86" w:rsidDel="005561EF">
          <w:delText xml:space="preserve">possible in </w:delText>
        </w:r>
        <w:r w:rsidDel="005561EF">
          <w:delText xml:space="preserve">simpler </w:delText>
        </w:r>
        <w:r w:rsidR="00366918" w:rsidDel="005561EF">
          <w:delText>systems</w:delText>
        </w:r>
      </w:del>
      <w:ins w:id="66" w:author="Andy Kleinhesselink" w:date="2018-10-23T11:48:00Z">
        <w:del w:id="67" w:author="Nathan Kraft" w:date="2018-10-29T10:37:00Z">
          <w:r w:rsidR="00E75F7D" w:rsidDel="005561EF">
            <w:delText xml:space="preserve"> </w:delText>
          </w:r>
        </w:del>
      </w:ins>
      <w:del w:id="68" w:author="Nathan Kraft" w:date="2018-10-29T10:37:00Z">
        <w:r w:rsidR="00366918" w:rsidDel="005561EF">
          <w:delText xml:space="preserve"> </w:delText>
        </w:r>
      </w:del>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xml:space="preserve">. </w:t>
      </w:r>
    </w:p>
    <w:p w14:paraId="4DBFC2E8" w14:textId="2E1585A9" w:rsidR="006A1B59" w:rsidRDefault="00616BAF" w:rsidP="00734B7F">
      <w:pPr>
        <w:spacing w:after="202"/>
        <w:contextualSpacing/>
        <w:rPr>
          <w:ins w:id="69" w:author="Andy Kleinhesselink" w:date="2018-10-29T15:34:00Z"/>
        </w:rPr>
      </w:pPr>
      <w:commentRangeStart w:id="70"/>
      <w:r>
        <w:t xml:space="preserve">Although ecologists are beginning to appreciate the implications of higher order interactions </w:t>
      </w:r>
      <w:r w:rsidR="00FE0701">
        <w:t xml:space="preserve">for our understanding of how communities assemble, </w:t>
      </w:r>
      <w:ins w:id="71" w:author="Nathan Kraft" w:date="2018-10-29T10:39:00Z">
        <w:r w:rsidR="005561EF">
          <w:t xml:space="preserve">the field still lacks </w:t>
        </w:r>
      </w:ins>
      <w:del w:id="72" w:author="Andy Kleinhesselink" w:date="2018-10-23T11:49:00Z">
        <w:r w:rsidR="00FE0701" w:rsidDel="00E75F7D">
          <w:delText>what is generally not understoo</w:delText>
        </w:r>
      </w:del>
      <w:ins w:id="73" w:author="Andy Kleinhesselink" w:date="2018-10-23T11:50:00Z">
        <w:del w:id="74" w:author="Nathan Kraft" w:date="2018-10-29T10:38:00Z">
          <w:r w:rsidR="00E75F7D" w:rsidDel="005561EF">
            <w:delText>deciding on</w:delText>
          </w:r>
        </w:del>
      </w:ins>
      <w:del w:id="75" w:author="Nathan Kraft" w:date="2018-10-29T10:38:00Z">
        <w:r w:rsidR="00FE0701" w:rsidDel="005561EF">
          <w:delText>d</w:delText>
        </w:r>
      </w:del>
      <w:ins w:id="76" w:author="Andy Kleinhesselink" w:date="2018-10-23T11:49:00Z">
        <w:del w:id="77" w:author="Nathan Kraft" w:date="2018-10-29T10:39:00Z">
          <w:r w:rsidR="00E75F7D" w:rsidDel="005561EF">
            <w:delText xml:space="preserve"> </w:delText>
          </w:r>
        </w:del>
        <w:r w:rsidR="00E75F7D">
          <w:t xml:space="preserve">a general definition </w:t>
        </w:r>
      </w:ins>
      <w:ins w:id="78" w:author="Nathan Kraft" w:date="2018-10-29T10:38:00Z">
        <w:r w:rsidR="005561EF">
          <w:t>of</w:t>
        </w:r>
      </w:ins>
      <w:ins w:id="79" w:author="Andy Kleinhesselink" w:date="2018-10-23T11:50:00Z">
        <w:del w:id="80" w:author="Nathan Kraft" w:date="2018-10-29T10:38:00Z">
          <w:r w:rsidR="00E75F7D" w:rsidDel="005561EF">
            <w:delText>for</w:delText>
          </w:r>
        </w:del>
        <w:r w:rsidR="00E75F7D">
          <w:t xml:space="preserve"> HOIs</w:t>
        </w:r>
      </w:ins>
      <w:ins w:id="81" w:author="Nathan Kraft" w:date="2018-10-29T10:39:00Z">
        <w:r w:rsidR="005561EF">
          <w:t xml:space="preserve"> and</w:t>
        </w:r>
      </w:ins>
      <w:ins w:id="82" w:author="Andy Kleinhesselink" w:date="2018-10-23T11:50:00Z">
        <w:del w:id="83" w:author="Nathan Kraft" w:date="2018-10-29T10:39:00Z">
          <w:r w:rsidR="00E75F7D" w:rsidDel="005561EF">
            <w:delText>, and proposing</w:delText>
          </w:r>
        </w:del>
        <w:r w:rsidR="00E75F7D">
          <w:t xml:space="preserve"> robust methods</w:t>
        </w:r>
        <w:del w:id="84" w:author="Nathan Kraft" w:date="2018-10-29T10:39:00Z">
          <w:r w:rsidR="00E75F7D" w:rsidDel="005561EF">
            <w:delText xml:space="preserve"> </w:delText>
          </w:r>
        </w:del>
      </w:ins>
      <w:ins w:id="85" w:author="Nathan Kraft" w:date="2018-10-29T10:39:00Z">
        <w:r w:rsidR="005561EF">
          <w:t xml:space="preserve"> to detect them</w:t>
        </w:r>
      </w:ins>
      <w:ins w:id="86" w:author="Andy Kleinhesselink" w:date="2018-10-23T11:50:00Z">
        <w:del w:id="87" w:author="Nathan Kraft" w:date="2018-10-29T10:39:00Z">
          <w:r w:rsidR="00E75F7D" w:rsidDel="005561EF">
            <w:delText xml:space="preserve">that could be used to detect HOIs </w:delText>
          </w:r>
        </w:del>
      </w:ins>
      <w:ins w:id="88" w:author="Andy Kleinhesselink" w:date="2018-10-23T11:51:00Z">
        <w:del w:id="89" w:author="Nathan Kraft" w:date="2018-10-29T10:39:00Z">
          <w:r w:rsidR="00E75F7D" w:rsidDel="005561EF">
            <w:delText>is surprisingly difficult</w:delText>
          </w:r>
        </w:del>
        <w:r w:rsidR="00E75F7D">
          <w:t xml:space="preserve">. </w:t>
        </w:r>
      </w:ins>
      <w:ins w:id="90" w:author="Andy Kleinhesselink" w:date="2018-10-29T15:35:00Z">
        <w:r w:rsidR="0085240E">
          <w:t xml:space="preserve">Billick and Case , Grilli, Mayfield. </w:t>
        </w:r>
      </w:ins>
    </w:p>
    <w:p w14:paraId="0AACBB3E" w14:textId="77777777" w:rsidR="006A1B59" w:rsidRDefault="006A1B59" w:rsidP="00734B7F">
      <w:pPr>
        <w:spacing w:after="202"/>
        <w:contextualSpacing/>
        <w:rPr>
          <w:ins w:id="91" w:author="Andy Kleinhesselink" w:date="2018-10-29T15:34:00Z"/>
        </w:rPr>
      </w:pPr>
    </w:p>
    <w:p w14:paraId="4BF5282A" w14:textId="5ED41EC1" w:rsidR="000D418D" w:rsidRDefault="00E75F7D" w:rsidP="00734B7F">
      <w:pPr>
        <w:spacing w:after="202"/>
        <w:contextualSpacing/>
      </w:pPr>
      <w:ins w:id="92" w:author="Andy Kleinhesselink" w:date="2018-10-23T11:51:00Z">
        <w:r>
          <w:t xml:space="preserve"> </w:t>
        </w:r>
        <w:commentRangeStart w:id="93"/>
        <w:del w:id="94" w:author="Nathan Kraft" w:date="2018-10-29T10:40:00Z">
          <w:r w:rsidDel="005561EF">
            <w:delText>Nor are the</w:delText>
          </w:r>
        </w:del>
      </w:ins>
      <w:del w:id="95" w:author="Nathan Kraft" w:date="2018-10-29T10:40:00Z">
        <w:r w:rsidR="00FE0701" w:rsidDel="005561EF">
          <w:delText xml:space="preserve"> are the </w:delText>
        </w:r>
      </w:del>
      <w:ins w:id="96" w:author="Nathan Kraft" w:date="2018-10-29T10:40:00Z">
        <w:r w:rsidR="005561EF">
          <w:t xml:space="preserve">In addition, our </w:t>
        </w:r>
      </w:ins>
      <w:ins w:id="97" w:author="Nathan Kraft" w:date="2018-10-29T10:41:00Z">
        <w:r w:rsidR="005561EF">
          <w:t xml:space="preserve">understanding of the </w:t>
        </w:r>
      </w:ins>
      <w:r w:rsidR="00FE0701">
        <w:t>mechanistic processes that generate higher order interactions in the first place</w:t>
      </w:r>
      <w:ins w:id="98" w:author="Nathan Kraft" w:date="2018-10-29T10:42:00Z">
        <w:r w:rsidR="005561EF">
          <w:t xml:space="preserve"> is unclear</w:t>
        </w:r>
      </w:ins>
      <w:r w:rsidR="00FE0701">
        <w:t xml:space="preserve">. </w:t>
      </w:r>
      <w:commentRangeEnd w:id="70"/>
      <w:r w:rsidR="00734B7F">
        <w:rPr>
          <w:rStyle w:val="CommentReference"/>
        </w:rPr>
        <w:commentReference w:id="70"/>
      </w:r>
      <w:r w:rsidR="00F034BB">
        <w:t xml:space="preserve"> </w:t>
      </w:r>
      <w:commentRangeStart w:id="99"/>
      <w:r w:rsidR="000D418D">
        <w:t>Ecologists</w:t>
      </w:r>
      <w:commentRangeEnd w:id="99"/>
      <w:r w:rsidR="000D418D">
        <w:rPr>
          <w:rStyle w:val="CommentReference"/>
        </w:rPr>
        <w:commentReference w:id="99"/>
      </w:r>
      <w:r w:rsidR="000D418D">
        <w:t xml:space="preserve"> </w:t>
      </w:r>
      <w:commentRangeStart w:id="100"/>
      <w:r w:rsidR="00FF7300">
        <w:t>do</w:t>
      </w:r>
      <w:commentRangeEnd w:id="100"/>
      <w:r w:rsidR="00B45598">
        <w:rPr>
          <w:rStyle w:val="CommentReference"/>
        </w:rPr>
        <w:commentReference w:id="100"/>
      </w:r>
      <w:r w:rsidR="00FF7300">
        <w:t xml:space="preserve"> know</w:t>
      </w:r>
      <w:r w:rsidR="000D418D">
        <w:t xml:space="preserve"> that higher order interactions are a function of the fact that phenomenological models </w:t>
      </w:r>
      <w:del w:id="101" w:author="Andy Kleinhesselink" w:date="2018-10-23T11:52:00Z">
        <w:r w:rsidR="000D418D" w:rsidDel="00E75F7D">
          <w:delText xml:space="preserve">often </w:delText>
        </w:r>
      </w:del>
      <w:ins w:id="102" w:author="Andy Kleinhesselink" w:date="2018-10-23T11:52:00Z">
        <w:r>
          <w:t xml:space="preserve">are generally simpler than and usually cannot reproduce exactly the same dynamics present in </w:t>
        </w:r>
      </w:ins>
      <w:del w:id="103" w:author="Andy Kleinhesselink" w:date="2018-10-23T11:52:00Z">
        <w:r w:rsidR="000D418D" w:rsidDel="00E75F7D">
          <w:delText xml:space="preserve">cannot capture the full complexity of multispecies interactions as representable in a </w:delText>
        </w:r>
      </w:del>
      <w:r w:rsidR="000D418D">
        <w:t xml:space="preserve">mechanistic model </w:t>
      </w:r>
      <w:r w:rsidR="000D418D">
        <w:fldChar w:fldCharType="begin"/>
      </w:r>
      <w:ins w:id="104" w:author="Andy Kleinhesselink" w:date="2018-10-23T11:55:00Z">
        <w:r>
          <w:instrText xml:space="preserve"> ADDIN ZOTERO_ITEM CSL_CITATION {"citationID":"W4faZjAA","properties":{"formattedCitation":"(Abrams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ins>
      <w:del w:id="105" w:author="Andy Kleinhesselink" w:date="2018-10-23T11:55:00Z">
        <w:r w:rsidR="000D418D" w:rsidDel="00E75F7D">
          <w:delInstrText xml:space="preserve"> ADDIN ZOTERO_ITEM CSL_CITATION {"citationID":"G25FKj5b","properties":{"formattedCitation":"(Abrams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delInstrText>
        </w:r>
      </w:del>
      <w:r w:rsidR="000D418D">
        <w:fldChar w:fldCharType="separate"/>
      </w:r>
      <w:ins w:id="106" w:author="Andy Kleinhesselink" w:date="2018-10-23T11:55:00Z">
        <w:r>
          <w:rPr>
            <w:noProof/>
          </w:rPr>
          <w:t>(Abrams 1983)</w:t>
        </w:r>
      </w:ins>
      <w:del w:id="107" w:author="Andy Kleinhesselink" w:date="2018-10-23T11:55:00Z">
        <w:r w:rsidR="000D418D" w:rsidRPr="00E75F7D" w:rsidDel="00E75F7D">
          <w:rPr>
            <w:noProof/>
          </w:rPr>
          <w:delText>(Abrams 1983)</w:delText>
        </w:r>
      </w:del>
      <w:r w:rsidR="000D418D">
        <w:fldChar w:fldCharType="end"/>
      </w:r>
      <w:r w:rsidR="000D418D">
        <w:t xml:space="preserve">.  </w:t>
      </w:r>
      <w:ins w:id="108" w:author="Andy Kleinhesselink" w:date="2018-10-23T11:56:00Z">
        <w:r w:rsidR="000A0B3E">
          <w:t>Nonetheless,</w:t>
        </w:r>
      </w:ins>
      <w:ins w:id="109" w:author="Andy Kleinhesselink" w:date="2018-10-23T11:57:00Z">
        <w:r w:rsidR="000A0B3E">
          <w:t xml:space="preserve"> mechanistic and phenomenological models are both models and therefore incomplete descriptions of nature</w:t>
        </w:r>
      </w:ins>
      <w:ins w:id="110" w:author="Andy Kleinhesselink" w:date="2018-10-23T11:58:00Z">
        <w:r w:rsidR="000A0B3E">
          <w:t>—one should not assume that the complexity of mec</w:t>
        </w:r>
      </w:ins>
      <w:ins w:id="111" w:author="Andy Kleinhesselink" w:date="2018-10-23T11:59:00Z">
        <w:r w:rsidR="000A0B3E">
          <w:t xml:space="preserve">hanistic models makes them better (cite). </w:t>
        </w:r>
      </w:ins>
      <w:ins w:id="112" w:author="Andy Kleinhesselink" w:date="2018-10-23T11:57:00Z">
        <w:r w:rsidR="000A0B3E">
          <w:t xml:space="preserve"> </w:t>
        </w:r>
      </w:ins>
      <w:del w:id="113" w:author="Andy Kleinhesselink" w:date="2018-10-23T11:59:00Z">
        <w:r w:rsidR="000D418D" w:rsidDel="000A0B3E">
          <w:delText>Nonetheless, t</w:delText>
        </w:r>
      </w:del>
      <w:ins w:id="114" w:author="Andy Kleinhesselink" w:date="2018-10-23T12:01:00Z">
        <w:r w:rsidR="000A0B3E">
          <w:t>Moreover,</w:t>
        </w:r>
      </w:ins>
      <w:ins w:id="115" w:author="Andy Kleinhesselink" w:date="2018-10-23T12:00:00Z">
        <w:r w:rsidR="000A0B3E">
          <w:t xml:space="preserve"> the question of </w:t>
        </w:r>
      </w:ins>
      <w:del w:id="116" w:author="Andy Kleinhesselink" w:date="2018-10-23T11:59:00Z">
        <w:r w:rsidR="000D418D" w:rsidDel="000A0B3E">
          <w:delText xml:space="preserve">he fundamental question of </w:delText>
        </w:r>
      </w:del>
      <w:r w:rsidR="000D418D">
        <w:t xml:space="preserve">whether </w:t>
      </w:r>
      <w:del w:id="117" w:author="Andy Kleinhesselink" w:date="2018-10-23T12:00:00Z">
        <w:r w:rsidR="000D418D" w:rsidDel="000A0B3E">
          <w:delText xml:space="preserve">information about </w:delText>
        </w:r>
      </w:del>
      <w:ins w:id="118" w:author="Andy Kleinhesselink" w:date="2018-10-23T12:00:00Z">
        <w:r w:rsidR="000A0B3E">
          <w:t xml:space="preserve">perfect knowledge of </w:t>
        </w:r>
      </w:ins>
      <w:r w:rsidR="000D418D">
        <w:t xml:space="preserve">pairwise interactions </w:t>
      </w:r>
      <w:del w:id="119" w:author="Andy Kleinhesselink" w:date="2018-10-23T12:00:00Z">
        <w:r w:rsidR="000D418D" w:rsidDel="000A0B3E">
          <w:delText xml:space="preserve">is </w:delText>
        </w:r>
      </w:del>
      <w:ins w:id="120" w:author="Andy Kleinhesselink" w:date="2018-10-23T12:00:00Z">
        <w:r w:rsidR="000A0B3E">
          <w:t xml:space="preserve">is </w:t>
        </w:r>
      </w:ins>
      <w:r w:rsidR="000D418D">
        <w:t xml:space="preserve">sufficient to predict the dynamics of more complex systems is </w:t>
      </w:r>
      <w:del w:id="121" w:author="Andy Kleinhesselink" w:date="2018-10-23T12:01:00Z">
        <w:r w:rsidR="000D418D" w:rsidDel="000A0B3E">
          <w:delText xml:space="preserve">inherently </w:delText>
        </w:r>
      </w:del>
      <w:ins w:id="122" w:author="Andy Kleinhesselink" w:date="2018-10-23T12:01:00Z">
        <w:r w:rsidR="000A0B3E">
          <w:t xml:space="preserve">fundamentally </w:t>
        </w:r>
      </w:ins>
      <w:r w:rsidR="000D418D">
        <w:t xml:space="preserve">phenomenological. </w:t>
      </w:r>
      <w:commentRangeEnd w:id="93"/>
      <w:r w:rsidR="005561EF">
        <w:rPr>
          <w:rStyle w:val="CommentReference"/>
        </w:rPr>
        <w:commentReference w:id="93"/>
      </w:r>
      <w:r w:rsidR="000D418D">
        <w:t xml:space="preserve"> Thus, understanding when such interactions emerge in systems modeled with explicit consumer resource interactions would be useful for obtaining a predictive understanding of </w:t>
      </w:r>
      <w:r w:rsidR="00EB5AF5">
        <w:t>processes</w:t>
      </w:r>
      <w:r w:rsidR="000D418D">
        <w:t xml:space="preserve"> that generate HOIs.</w:t>
      </w:r>
      <w:r w:rsidR="00EB5AF5" w:rsidRPr="00EB5AF5">
        <w:t xml:space="preserve"> </w:t>
      </w:r>
      <w:r w:rsidR="00EB5AF5">
        <w:t xml:space="preserve">Understanding these processes is particularly important to generate </w:t>
      </w:r>
      <w:r w:rsidR="00EB5AF5">
        <w:lastRenderedPageBreak/>
        <w:t>expectations about which systems are likely to show HOIs</w:t>
      </w:r>
      <w:del w:id="123" w:author="Andy Kleinhesselink" w:date="2018-10-29T14:21:00Z">
        <w:r w:rsidR="00EB5AF5" w:rsidDel="003114BE">
          <w:delText>,</w:delText>
        </w:r>
      </w:del>
      <w:r w:rsidR="00EB5AF5">
        <w:t xml:space="preserve"> </w:t>
      </w:r>
      <w:del w:id="124" w:author="Andy Kleinhesselink" w:date="2018-10-29T14:20:00Z">
        <w:r w:rsidR="00EB5AF5" w:rsidDel="003114BE">
          <w:delText xml:space="preserve">and therefore worthy of further examination, </w:delText>
        </w:r>
      </w:del>
      <w:r w:rsidR="00EB5AF5">
        <w:t>and which</w:t>
      </w:r>
      <w:del w:id="125" w:author="Andy Kleinhesselink" w:date="2018-10-29T14:21:00Z">
        <w:r w:rsidR="00EB5AF5" w:rsidDel="00B955B9">
          <w:delText xml:space="preserve"> might be enable to</w:delText>
        </w:r>
      </w:del>
      <w:ins w:id="126" w:author="Andy Kleinhesselink" w:date="2018-10-29T14:21:00Z">
        <w:r w:rsidR="00B955B9">
          <w:t xml:space="preserve"> can be described using</w:t>
        </w:r>
      </w:ins>
      <w:r w:rsidR="00EB5AF5">
        <w:t xml:space="preserve"> more classical descriptions of pairwise competitive dynamics.  </w:t>
      </w:r>
    </w:p>
    <w:p w14:paraId="6E28F853" w14:textId="1DA65FD7" w:rsidR="002E55C4" w:rsidRDefault="000D418D" w:rsidP="00734B7F">
      <w:pPr>
        <w:spacing w:after="202"/>
        <w:contextualSpacing/>
      </w:pPr>
      <w:commentRangeStart w:id="127"/>
      <w:commentRangeStart w:id="128"/>
      <w:del w:id="129" w:author="Andy Kleinhesselink" w:date="2018-10-23T12:01:00Z">
        <w:r w:rsidDel="000A0B3E">
          <w:delText xml:space="preserve"> </w:delText>
        </w:r>
      </w:del>
      <w:ins w:id="130" w:author="Nathan Kraft" w:date="2018-10-29T10:46:00Z">
        <w:r w:rsidR="00D65A29">
          <w:t>T</w:t>
        </w:r>
      </w:ins>
      <w:del w:id="131" w:author="Nathan Kraft" w:date="2018-10-29T10:46:00Z">
        <w:r w:rsidDel="00D65A29">
          <w:delText>To our knowledge t</w:delText>
        </w:r>
      </w:del>
      <w:r>
        <w:t>here have been few demonstrations of HOIs in mechanistic resource competition models</w:t>
      </w:r>
      <w:ins w:id="132" w:author="Andy Kleinhesselink" w:date="2018-10-23T12:01:00Z">
        <w:r w:rsidR="000A0B3E">
          <w:t xml:space="preserve"> </w:t>
        </w:r>
      </w:ins>
      <w:commentRangeStart w:id="133"/>
      <w:ins w:id="134" w:author="Andy Kleinhesselink" w:date="2018-10-23T17:42:00Z">
        <w:r w:rsidR="00D709AF">
          <w:fldChar w:fldCharType="begin"/>
        </w:r>
      </w:ins>
      <w:ins w:id="135" w:author="Andy Kleinhesselink" w:date="2018-10-23T17:43:00Z">
        <w:r w:rsidR="00D709AF">
          <w:instrText xml:space="preserve"> ADDIN ZOTERO_ITEM CSL_CITATION {"citationID":"9t3Vwx0p","properties":{"formattedCitation":"(O\\uc0\\u8217{}Dwyer 2018)","plainCitation":"(O’Dwyer 2018)","noteIndex":0},"citationItems":[{"id":7504,"uris":["http://zotero.org/users/688880/items/E4YR68IQ"],"uri":["http://zotero.org/users/688880/items/E4YR68IQ"],"itemData":{"id":7504,"type":"article-journal","title":"Whence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1874-1746","shortTitle":"Whence Lotka-Volterra?","language":"en","author":[{"family":"O’Dwyer","given":"James P."}],"issued":{"date-parts":[["2018",4,24]]},"accessed":{"date-parts":[["2018",10,8]]}}}],"schema":"https://github.com/citation-style-language/schema/raw/master/csl-citation.json"} </w:instrText>
        </w:r>
      </w:ins>
      <w:r w:rsidR="00D709AF">
        <w:fldChar w:fldCharType="separate"/>
      </w:r>
      <w:ins w:id="136" w:author="Andy Kleinhesselink" w:date="2018-10-23T17:43:00Z">
        <w:r w:rsidR="00D709AF" w:rsidRPr="00D709AF">
          <w:rPr>
            <w:rFonts w:cs="Times New Roman"/>
          </w:rPr>
          <w:t>(O’Dwyer 2018)</w:t>
        </w:r>
      </w:ins>
      <w:ins w:id="137" w:author="Andy Kleinhesselink" w:date="2018-10-23T17:42:00Z">
        <w:r w:rsidR="00D709AF">
          <w:fldChar w:fldCharType="end"/>
        </w:r>
      </w:ins>
      <w:commentRangeEnd w:id="133"/>
      <w:r w:rsidR="00D65A29">
        <w:rPr>
          <w:rStyle w:val="CommentReference"/>
        </w:rPr>
        <w:commentReference w:id="133"/>
      </w:r>
      <w:r>
        <w:t xml:space="preserve">.  </w:t>
      </w:r>
      <w:r>
        <w:fldChar w:fldCharType="begin"/>
      </w:r>
      <w:r>
        <w:instrText xml:space="preserve"> ADDIN ZOTERO_ITEM CSL_CITATION {"citationID":"4fij0Nbs","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fldChar w:fldCharType="separate"/>
      </w:r>
      <w:r>
        <w:t xml:space="preserve">Abrams </w:t>
      </w:r>
      <w:r>
        <w:rPr>
          <w:noProof/>
        </w:rPr>
        <w:t>(1983)</w:t>
      </w:r>
      <w:r>
        <w:fldChar w:fldCharType="end"/>
      </w:r>
      <w:r>
        <w:t xml:space="preserve"> argues that HOIs should emerge in simple resource mechanistic models, </w:t>
      </w:r>
      <w:commentRangeStart w:id="138"/>
      <w:r>
        <w:t xml:space="preserve">but his example focuses on instantaneous growth rates and instantaneous changes in competition.  </w:t>
      </w:r>
      <w:commentRangeEnd w:id="138"/>
      <w:r w:rsidR="00D65A29">
        <w:rPr>
          <w:rStyle w:val="CommentReference"/>
        </w:rPr>
        <w:commentReference w:id="138"/>
      </w:r>
      <w:r>
        <w:t>It also focuses on only one particular assumption leading to HOIs.  The simplicity of that analysis makes it harder to apply to empirical data from natural communities</w:t>
      </w:r>
      <w:r w:rsidR="00E67826">
        <w:t xml:space="preserve"> which are often made based on measurements over discrete time</w:t>
      </w:r>
      <w:r>
        <w:t xml:space="preserve">. Moreover, since Abrams (1983) ecologists have developed new frameworks for discussing and understanding competition in nature </w:t>
      </w:r>
      <w:r>
        <w:fldChar w:fldCharType="begin"/>
      </w:r>
      <w:r>
        <w:instrText xml:space="preserve"> ADDIN ZOTERO_ITEM CSL_CITATION {"citationID":"DnpAdEOL","properties":{"formattedCitation":"(Mesz\\uc0\\u233{}na et al. 2006, Adler et al. 2007)","plainCitation":"(Meszéna et al. 2006, Adler et al. 2007)","noteIndex":0},"citationItems":[{"id":2207,"uris":["http://zotero.org/users/688880/items/VZV8AUHU"],"uri":["http://zotero.org/users/688880/items/VZV8AUHU"],"itemData":{"id":2207,"type":"article-journal","title":"Competitive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M"}],"issued":{"date-parts":[["2007",2,1]]}}}],"schema":"https://github.com/citation-style-language/schema/raw/master/csl-citation.json"} </w:instrText>
      </w:r>
      <w:r>
        <w:fldChar w:fldCharType="separate"/>
      </w:r>
      <w:r w:rsidRPr="007F6090">
        <w:rPr>
          <w:rFonts w:cs="Times New Roman"/>
        </w:rPr>
        <w:t>(Meszéna et al. 2006, Adler et al. 2007)</w:t>
      </w:r>
      <w:r>
        <w:fldChar w:fldCharType="end"/>
      </w:r>
      <w:r w:rsidR="002E55C4">
        <w:t xml:space="preserve"> that could be applied to understanding HOIs</w:t>
      </w:r>
      <w:r>
        <w:t xml:space="preserve">.  </w:t>
      </w:r>
      <w:commentRangeEnd w:id="127"/>
      <w:r w:rsidR="00D65A29">
        <w:rPr>
          <w:rStyle w:val="CommentReference"/>
        </w:rPr>
        <w:commentReference w:id="127"/>
      </w:r>
      <w:commentRangeEnd w:id="128"/>
      <w:r w:rsidR="00B955B9">
        <w:rPr>
          <w:rStyle w:val="CommentReference"/>
        </w:rPr>
        <w:commentReference w:id="128"/>
      </w:r>
    </w:p>
    <w:p w14:paraId="59CB5162" w14:textId="29471A39" w:rsidR="000D418D" w:rsidRDefault="00DA4C84" w:rsidP="00734B7F">
      <w:pPr>
        <w:spacing w:after="202"/>
        <w:contextualSpacing/>
      </w:pPr>
      <w:r w:rsidRPr="00EF4366">
        <w:rPr>
          <w:highlight w:val="yellow"/>
        </w:rPr>
        <w:t xml:space="preserve">In this paper </w:t>
      </w:r>
      <w:r>
        <w:rPr>
          <w:highlight w:val="yellow"/>
        </w:rPr>
        <w:t xml:space="preserve">we </w:t>
      </w:r>
      <w:ins w:id="139" w:author="Andy Kleinhesselink" w:date="2018-10-23T12:02:00Z">
        <w:r w:rsidR="000A0B3E">
          <w:rPr>
            <w:highlight w:val="yellow"/>
          </w:rPr>
          <w:t xml:space="preserve">discuss the difficulties in defining </w:t>
        </w:r>
      </w:ins>
      <w:del w:id="140" w:author="Andy Kleinhesselink" w:date="2018-10-23T12:02:00Z">
        <w:r w:rsidDel="000A0B3E">
          <w:rPr>
            <w:highlight w:val="yellow"/>
          </w:rPr>
          <w:delText xml:space="preserve">attempt to demystify </w:delText>
        </w:r>
      </w:del>
      <w:r>
        <w:rPr>
          <w:highlight w:val="yellow"/>
        </w:rPr>
        <w:t>HOIs</w:t>
      </w:r>
      <w:ins w:id="141" w:author="Andy Kleinhesselink" w:date="2018-10-23T12:02:00Z">
        <w:r w:rsidR="000A0B3E">
          <w:rPr>
            <w:highlight w:val="yellow"/>
          </w:rPr>
          <w:t xml:space="preserve">, and </w:t>
        </w:r>
      </w:ins>
      <w:ins w:id="142" w:author="Andy Kleinhesselink" w:date="2018-10-23T12:03:00Z">
        <w:r w:rsidR="000A0B3E">
          <w:rPr>
            <w:highlight w:val="yellow"/>
          </w:rPr>
          <w:t>the potential pitf</w:t>
        </w:r>
      </w:ins>
      <w:ins w:id="143" w:author="Andy Kleinhesselink" w:date="2018-10-23T12:04:00Z">
        <w:r w:rsidR="000A0B3E">
          <w:rPr>
            <w:highlight w:val="yellow"/>
          </w:rPr>
          <w:t>al</w:t>
        </w:r>
      </w:ins>
      <w:ins w:id="144" w:author="Andy Kleinhesselink" w:date="2018-10-23T12:03:00Z">
        <w:r w:rsidR="000A0B3E">
          <w:rPr>
            <w:highlight w:val="yellow"/>
          </w:rPr>
          <w:t xml:space="preserve">ls in </w:t>
        </w:r>
      </w:ins>
      <w:ins w:id="145" w:author="Andy Kleinhesselink" w:date="2018-10-23T12:04:00Z">
        <w:r w:rsidR="000A0B3E">
          <w:rPr>
            <w:highlight w:val="yellow"/>
          </w:rPr>
          <w:t xml:space="preserve">trying to detect HOIs in nature.  To illustrate our </w:t>
        </w:r>
      </w:ins>
      <w:ins w:id="146" w:author="Andy Kleinhesselink" w:date="2018-10-23T12:05:00Z">
        <w:r w:rsidR="000A0B3E">
          <w:rPr>
            <w:highlight w:val="yellow"/>
          </w:rPr>
          <w:t>definition and to highlight the mechanism that can generate HOIs w</w:t>
        </w:r>
      </w:ins>
      <w:del w:id="147" w:author="Andy Kleinhesselink" w:date="2018-10-23T12:02:00Z">
        <w:r w:rsidDel="000A0B3E">
          <w:rPr>
            <w:highlight w:val="yellow"/>
          </w:rPr>
          <w:delText xml:space="preserve"> </w:delText>
        </w:r>
      </w:del>
      <w:del w:id="148" w:author="Andy Kleinhesselink" w:date="2018-10-23T12:03:00Z">
        <w:r w:rsidDel="000A0B3E">
          <w:rPr>
            <w:highlight w:val="yellow"/>
          </w:rPr>
          <w:delText xml:space="preserve">by </w:delText>
        </w:r>
      </w:del>
      <w:del w:id="149" w:author="Andy Kleinhesselink" w:date="2018-10-23T12:05:00Z">
        <w:r w:rsidR="004346A6" w:rsidDel="000A0B3E">
          <w:rPr>
            <w:highlight w:val="yellow"/>
          </w:rPr>
          <w:delText>explor</w:delText>
        </w:r>
      </w:del>
      <w:del w:id="150" w:author="Andy Kleinhesselink" w:date="2018-10-23T12:03:00Z">
        <w:r w:rsidR="004346A6" w:rsidDel="000A0B3E">
          <w:rPr>
            <w:highlight w:val="yellow"/>
          </w:rPr>
          <w:delText>ing</w:delText>
        </w:r>
      </w:del>
      <w:del w:id="151" w:author="Andy Kleinhesselink" w:date="2018-10-23T12:05:00Z">
        <w:r w:rsidR="004346A6" w:rsidDel="000A0B3E">
          <w:rPr>
            <w:highlight w:val="yellow"/>
          </w:rPr>
          <w:delText xml:space="preserve"> the processes by which</w:delText>
        </w:r>
        <w:r w:rsidDel="000A0B3E">
          <w:rPr>
            <w:highlight w:val="yellow"/>
          </w:rPr>
          <w:delText xml:space="preserve"> they </w:delText>
        </w:r>
        <w:r w:rsidR="004346A6" w:rsidDel="000A0B3E">
          <w:rPr>
            <w:highlight w:val="yellow"/>
          </w:rPr>
          <w:delText xml:space="preserve">may </w:delText>
        </w:r>
        <w:r w:rsidDel="000A0B3E">
          <w:rPr>
            <w:highlight w:val="yellow"/>
          </w:rPr>
          <w:delText xml:space="preserve">emerge in </w:delText>
        </w:r>
        <w:r w:rsidR="004346A6" w:rsidDel="000A0B3E">
          <w:rPr>
            <w:highlight w:val="yellow"/>
          </w:rPr>
          <w:delText>nature</w:delText>
        </w:r>
        <w:r w:rsidDel="000A0B3E">
          <w:rPr>
            <w:highlight w:val="yellow"/>
          </w:rPr>
          <w:delText xml:space="preserve">.  </w:delText>
        </w:r>
        <w:r w:rsidDel="000A0B3E">
          <w:delText>To do so</w:delText>
        </w:r>
        <w:r w:rsidR="002E55C4" w:rsidDel="000A0B3E">
          <w:delText>, w</w:delText>
        </w:r>
      </w:del>
      <w:r w:rsidR="000D418D">
        <w:t xml:space="preserve">e construct a </w:t>
      </w:r>
      <w:ins w:id="152" w:author="Nathan Kraft" w:date="2018-10-29T10:50:00Z">
        <w:r w:rsidR="00D65A29">
          <w:t xml:space="preserve">simple </w:t>
        </w:r>
      </w:ins>
      <w:r w:rsidR="000D418D">
        <w:t>mechanistic model</w:t>
      </w:r>
      <w:del w:id="153" w:author="Nathan Kraft" w:date="2018-10-29T10:50:00Z">
        <w:r w:rsidR="000D418D" w:rsidDel="00D65A29">
          <w:delText xml:space="preserve"> that while still simpl</w:delText>
        </w:r>
      </w:del>
      <w:ins w:id="154" w:author="Nathan Kraft" w:date="2018-10-29T10:50:00Z">
        <w:r w:rsidR="00D65A29">
          <w:t xml:space="preserve"> that captures key features of </w:t>
        </w:r>
      </w:ins>
      <w:del w:id="155" w:author="Nathan Kraft" w:date="2018-10-29T10:50:00Z">
        <w:r w:rsidR="000D418D" w:rsidDel="00D65A29">
          <w:delText>e</w:delText>
        </w:r>
        <w:r w:rsidR="003D12E0" w:rsidDel="00D65A29">
          <w:delText xml:space="preserve">, </w:delText>
        </w:r>
        <w:r w:rsidR="000D418D" w:rsidDel="00D65A29">
          <w:delText>more</w:delText>
        </w:r>
      </w:del>
      <w:r w:rsidR="000D418D">
        <w:t xml:space="preserve"> </w:t>
      </w:r>
      <w:del w:id="156" w:author="Nathan Kraft" w:date="2018-10-29T10:50:00Z">
        <w:r w:rsidR="000D418D" w:rsidDel="00D65A29">
          <w:delText>closely resemble the kinds of</w:delText>
        </w:r>
      </w:del>
      <w:ins w:id="157" w:author="Nathan Kraft" w:date="2018-10-29T10:50:00Z">
        <w:r w:rsidR="00D65A29">
          <w:t>the kind of</w:t>
        </w:r>
      </w:ins>
      <w:r w:rsidR="000D418D">
        <w:t xml:space="preserve"> empirical data that ecologists </w:t>
      </w:r>
      <w:ins w:id="158" w:author="Nathan Kraft" w:date="2018-10-29T10:50:00Z">
        <w:r w:rsidR="00D65A29">
          <w:t xml:space="preserve">often </w:t>
        </w:r>
      </w:ins>
      <w:r w:rsidR="000D418D">
        <w:t>collect when studying natural populations</w:t>
      </w:r>
      <w:r w:rsidR="006A0FD1">
        <w:t xml:space="preserve">. </w:t>
      </w:r>
      <w:ins w:id="159" w:author="Andy Kleinhesselink" w:date="2018-10-29T15:37:00Z">
        <w:r w:rsidR="0085240E">
          <w:t xml:space="preserve"> What are the aims of</w:t>
        </w:r>
      </w:ins>
      <w:ins w:id="160" w:author="Andy Kleinhesselink" w:date="2018-10-29T15:38:00Z">
        <w:r w:rsidR="0085240E">
          <w:t xml:space="preserve"> fitting the experiment more broadly? </w:t>
        </w:r>
      </w:ins>
      <w:bookmarkStart w:id="161" w:name="_GoBack"/>
      <w:bookmarkEnd w:id="161"/>
      <w:r w:rsidR="006A0FD1">
        <w:t xml:space="preserve"> </w:t>
      </w:r>
      <w:ins w:id="162" w:author="Nathan Kraft" w:date="2018-10-29T10:51:00Z">
        <w:r w:rsidR="00D65A29">
          <w:t>&gt;In order to XXXX,&lt; w</w:t>
        </w:r>
      </w:ins>
      <w:del w:id="163" w:author="Nathan Kraft" w:date="2018-10-29T10:51:00Z">
        <w:r w:rsidR="006A0FD1" w:rsidDel="00D65A29">
          <w:delText>W</w:delText>
        </w:r>
      </w:del>
      <w:r w:rsidR="006A0FD1">
        <w:t xml:space="preserve">e </w:t>
      </w:r>
      <w:r w:rsidR="00550352">
        <w:t>conduct a virtual</w:t>
      </w:r>
      <w:r w:rsidR="006A0FD1">
        <w:t xml:space="preserve"> experiment where the </w:t>
      </w:r>
      <w:r w:rsidR="00550352">
        <w:t xml:space="preserve">mechanistic </w:t>
      </w:r>
      <w:r w:rsidR="006A0FD1">
        <w:t xml:space="preserve">model is used to project the demographic fate of individuals growing with varying densities of neighbors of </w:t>
      </w:r>
      <w:r w:rsidR="003D12E0">
        <w:t>either a single or two other</w:t>
      </w:r>
      <w:r w:rsidR="006A0FD1">
        <w:t xml:space="preserve"> species. </w:t>
      </w:r>
      <w:commentRangeStart w:id="164"/>
      <w:r w:rsidR="00550352">
        <w:t>We</w:t>
      </w:r>
      <w:commentRangeEnd w:id="164"/>
      <w:r w:rsidR="00D65A29">
        <w:rPr>
          <w:rStyle w:val="CommentReference"/>
        </w:rPr>
        <w:commentReference w:id="164"/>
      </w:r>
      <w:r w:rsidR="00550352">
        <w:t xml:space="preserve"> then analyze the results of this experiment by fitting phenomenological models of competition </w:t>
      </w:r>
      <w:r w:rsidR="00A32F87">
        <w:t>to the simulated data</w:t>
      </w:r>
      <w:r w:rsidR="003D12E0">
        <w:t xml:space="preserve">.  </w:t>
      </w:r>
      <w:del w:id="165" w:author="Andy Kleinhesselink" w:date="2018-10-23T12:05:00Z">
        <w:r w:rsidDel="000A0B3E">
          <w:delText xml:space="preserve">Before presenting the model, we first </w:delText>
        </w:r>
        <w:r w:rsidR="004346A6" w:rsidDel="000A0B3E">
          <w:delText xml:space="preserve">clarify the definition of HOIs. </w:delText>
        </w:r>
      </w:del>
    </w:p>
    <w:p w14:paraId="464CEE47" w14:textId="322E1F49" w:rsidR="00B93196" w:rsidRDefault="00EB57D7">
      <w:pPr>
        <w:pStyle w:val="Heading2"/>
      </w:pPr>
      <w:bookmarkStart w:id="166" w:name="defining-higher-order-interactions"/>
      <w:bookmarkEnd w:id="166"/>
      <w:commentRangeStart w:id="167"/>
      <w:del w:id="168" w:author="Andy Kleinhesselink" w:date="2018-10-23T14:30:00Z">
        <w:r w:rsidDel="0045307B">
          <w:delText xml:space="preserve">Defining </w:delText>
        </w:r>
      </w:del>
      <w:ins w:id="169" w:author="Andy Kleinhesselink" w:date="2018-10-23T14:37:00Z">
        <w:r w:rsidR="0045307B">
          <w:t xml:space="preserve">What </w:t>
        </w:r>
        <w:commentRangeStart w:id="170"/>
        <w:r w:rsidR="0045307B">
          <w:t>counts</w:t>
        </w:r>
      </w:ins>
      <w:commentRangeEnd w:id="170"/>
      <w:r w:rsidR="00D65A29">
        <w:rPr>
          <w:rStyle w:val="CommentReference"/>
          <w:rFonts w:cstheme="minorBidi"/>
          <w:i w:val="0"/>
          <w:spacing w:val="0"/>
        </w:rPr>
        <w:commentReference w:id="170"/>
      </w:r>
      <w:ins w:id="171" w:author="Andy Kleinhesselink" w:date="2018-10-23T14:37:00Z">
        <w:r w:rsidR="0045307B">
          <w:t xml:space="preserve"> as a higher order interaction?</w:t>
        </w:r>
      </w:ins>
      <w:del w:id="172" w:author="Andy Kleinhesselink" w:date="2018-10-23T14:31:00Z">
        <w:r w:rsidDel="0045307B">
          <w:delText>higher order interactions</w:delText>
        </w:r>
      </w:del>
    </w:p>
    <w:p w14:paraId="7E418C11" w14:textId="2E96CD3B" w:rsidR="00B93196" w:rsidDel="00206EC9" w:rsidRDefault="00A064D6" w:rsidP="001F342D">
      <w:pPr>
        <w:spacing w:after="202"/>
        <w:contextualSpacing/>
        <w:rPr>
          <w:del w:id="173" w:author="Andy Kleinhesselink" w:date="2018-10-23T14:56:00Z"/>
        </w:rPr>
      </w:pPr>
      <w:r>
        <w:lastRenderedPageBreak/>
        <w:t>C</w:t>
      </w:r>
      <w:r w:rsidR="00390672">
        <w:t>ompetition occurs when individuals consu</w:t>
      </w:r>
      <w:r w:rsidR="00EC66DE">
        <w:t>me the same limiting resource</w:t>
      </w:r>
      <w:r>
        <w:t>, such that i</w:t>
      </w:r>
      <w:r w:rsidR="00390672">
        <w:t xml:space="preserve">ncreases in consumer densities </w:t>
      </w:r>
      <w:r>
        <w:t xml:space="preserve">reduce </w:t>
      </w:r>
      <w:r w:rsidR="00390672">
        <w:t>the availability of resources</w:t>
      </w:r>
      <w:r w:rsidR="00854D5C">
        <w:t>,</w:t>
      </w:r>
      <w:r w:rsidR="00390672">
        <w:t xml:space="preserve"> which </w:t>
      </w:r>
      <w:r w:rsidR="00854D5C">
        <w:t>in turn</w:t>
      </w:r>
      <w:r w:rsidR="00390672">
        <w:t xml:space="preserve"> changes the </w:t>
      </w:r>
      <w:r w:rsidR="00745446">
        <w:t xml:space="preserve">population growth rate </w:t>
      </w:r>
      <w:r w:rsidR="00390672">
        <w:t xml:space="preserve">of </w:t>
      </w:r>
      <w:r>
        <w:t xml:space="preserve">the </w:t>
      </w:r>
      <w:r w:rsidR="00390672">
        <w:t>consumers</w:t>
      </w:r>
      <w:r w:rsidR="00155BFB">
        <w:t xml:space="preserve"> </w:t>
      </w:r>
      <w:r w:rsidR="00155BFB">
        <w:fldChar w:fldCharType="begin"/>
      </w:r>
      <w:r w:rsidR="00155BFB">
        <w:instrText xml:space="preserve"> ADDIN ZOTERO_ITEM CSL_CITATION {"citationID":"VJF0iVlp","properties":{"formattedCitation":"(Mesz\\uc0\\u233{}na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155BFB">
        <w:fldChar w:fldCharType="separate"/>
      </w:r>
      <w:r w:rsidR="00155BFB" w:rsidRPr="00155BFB">
        <w:rPr>
          <w:rFonts w:cs="Times New Roman"/>
        </w:rPr>
        <w:t>(Meszéna et al. 2006)</w:t>
      </w:r>
      <w:r w:rsidR="00155BFB">
        <w:fldChar w:fldCharType="end"/>
      </w:r>
      <w:r w:rsidR="00390672">
        <w:t>. Thus</w:t>
      </w:r>
      <w:r w:rsidR="00EC66DE">
        <w:t xml:space="preserve">, </w:t>
      </w:r>
      <w:r w:rsidR="00390672">
        <w:t xml:space="preserve">resource competition </w:t>
      </w:r>
      <w:del w:id="174" w:author="Andy Kleinhesselink" w:date="2018-10-23T12:17:00Z">
        <w:r w:rsidR="00D4167D" w:rsidDel="00141AE0">
          <w:delText xml:space="preserve">in </w:delText>
        </w:r>
      </w:del>
      <w:ins w:id="175" w:author="Andy Kleinhesselink" w:date="2018-10-23T12:17:00Z">
        <w:r w:rsidR="00141AE0">
          <w:t xml:space="preserve">is </w:t>
        </w:r>
      </w:ins>
      <w:r w:rsidR="00390672">
        <w:t xml:space="preserve">an indirect effect </w:t>
      </w:r>
      <w:r w:rsidR="009B6D1E">
        <w:t xml:space="preserve">of </w:t>
      </w:r>
      <w:r w:rsidR="00390672">
        <w:t>individuals</w:t>
      </w:r>
      <w:r w:rsidR="009B6D1E">
        <w:t xml:space="preserve"> on one another</w:t>
      </w:r>
      <w:r w:rsidR="00390672">
        <w:t xml:space="preserve"> mediated by </w:t>
      </w:r>
      <w:r w:rsidR="0003256E">
        <w:t xml:space="preserve">shared </w:t>
      </w:r>
      <w:r w:rsidR="00390672">
        <w:t>resource</w:t>
      </w:r>
      <w:r w:rsidR="0003256E">
        <w:t>s</w:t>
      </w:r>
      <w:r w:rsidR="00163557">
        <w:t>.</w:t>
      </w:r>
      <w:r w:rsidR="00390672">
        <w:t xml:space="preserve"> </w:t>
      </w:r>
      <w:r w:rsidR="00F575F2">
        <w:t>T</w:t>
      </w:r>
      <w:r w:rsidR="00390672">
        <w:t>he</w:t>
      </w:r>
      <w:r w:rsidR="00854D5C">
        <w:t xml:space="preserve"> commonly used</w:t>
      </w:r>
      <w:r w:rsidR="00390672">
        <w:t xml:space="preserve"> phenomenological definition of competition</w:t>
      </w:r>
      <w:r w:rsidR="00854D5C">
        <w:t xml:space="preserve"> simplifies the representation of the interaction by</w:t>
      </w:r>
      <w:r w:rsidR="00390672">
        <w:t xml:space="preserve"> focus</w:t>
      </w:r>
      <w:r w:rsidR="00854D5C">
        <w:t>ing</w:t>
      </w:r>
      <w:r w:rsidR="00390672">
        <w:t xml:space="preserve"> on the </w:t>
      </w:r>
      <w:r w:rsidR="00D14DA7">
        <w:t xml:space="preserve">net effect of the </w:t>
      </w:r>
      <w:r w:rsidR="00390672">
        <w:t xml:space="preserve">indirect </w:t>
      </w:r>
      <w:r w:rsidR="00D14DA7">
        <w:t>interaction</w:t>
      </w:r>
      <w:r w:rsidR="00854D5C">
        <w:t xml:space="preserve"> without tracking the status of shared resources</w:t>
      </w:r>
      <w:r w:rsidR="00390672">
        <w:t xml:space="preserve">. </w:t>
      </w:r>
      <w:ins w:id="176" w:author="Andy Kleinhesselink" w:date="2018-10-23T12:18:00Z">
        <w:r w:rsidR="00141AE0">
          <w:t>At the population-level</w:t>
        </w:r>
      </w:ins>
      <w:ins w:id="177" w:author="Andy Kleinhesselink" w:date="2018-10-23T14:37:00Z">
        <w:r w:rsidR="0045307B">
          <w:t>,</w:t>
        </w:r>
      </w:ins>
      <w:ins w:id="178" w:author="Andy Kleinhesselink" w:date="2018-10-23T12:18:00Z">
        <w:r w:rsidR="00141AE0">
          <w:t xml:space="preserve"> </w:t>
        </w:r>
      </w:ins>
      <w:del w:id="179" w:author="Andy Kleinhesselink" w:date="2018-10-23T12:18:00Z">
        <w:r w:rsidR="00390672" w:rsidDel="00141AE0">
          <w:delText xml:space="preserve">Phenomenological </w:delText>
        </w:r>
      </w:del>
      <w:ins w:id="180" w:author="Andy Kleinhesselink" w:date="2018-10-23T12:18:00Z">
        <w:r w:rsidR="00141AE0">
          <w:t xml:space="preserve">phenomenological </w:t>
        </w:r>
      </w:ins>
      <w:r w:rsidR="00390672">
        <w:t>competition is</w:t>
      </w:r>
      <w:r w:rsidR="00854D5C">
        <w:t xml:space="preserve"> </w:t>
      </w:r>
      <w:del w:id="181" w:author="Andy Kleinhesselink" w:date="2018-10-23T12:18:00Z">
        <w:r w:rsidR="00854D5C" w:rsidDel="00141AE0">
          <w:delText>typically</w:delText>
        </w:r>
        <w:r w:rsidR="00390672" w:rsidDel="00141AE0">
          <w:delText xml:space="preserve"> </w:delText>
        </w:r>
      </w:del>
      <w:r w:rsidR="00390672">
        <w:t xml:space="preserve">measured as the reduction in a per-capita population growth rate </w:t>
      </w:r>
      <w:del w:id="182" w:author="Andy Kleinhesselink" w:date="2018-10-23T12:18:00Z">
        <w:r w:rsidR="00D4167D" w:rsidDel="00141AE0">
          <w:delText xml:space="preserve">accompanying </w:delText>
        </w:r>
      </w:del>
      <w:ins w:id="183" w:author="Andy Kleinhesselink" w:date="2018-10-23T12:18:00Z">
        <w:r w:rsidR="00141AE0">
          <w:t xml:space="preserve">due to </w:t>
        </w:r>
      </w:ins>
      <w:r w:rsidR="00390672">
        <w:t>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rsidR="00390672">
        <w:t xml:space="preserve">. </w:t>
      </w:r>
      <w:del w:id="184" w:author="Andy Kleinhesselink" w:date="2018-10-23T12:13:00Z">
        <w:r w:rsidR="00390672" w:rsidDel="00E57D3F">
          <w:delText>Thi</w:delText>
        </w:r>
        <w:r w:rsidR="00EC66DE" w:rsidDel="00E57D3F">
          <w:delText>s perspective on competition is</w:delText>
        </w:r>
        <w:r w:rsidR="00390672" w:rsidDel="00E57D3F">
          <w:delText xml:space="preserve"> powerful because it includes all shared resources and other environmental feedbacks into one effect</w:delText>
        </w:r>
      </w:del>
      <w:ins w:id="185" w:author="Andy Kleinhesselink" w:date="2018-10-23T12:19:00Z">
        <w:r w:rsidR="00141AE0">
          <w:t>Arguably the greatest benefit</w:t>
        </w:r>
      </w:ins>
      <w:ins w:id="186" w:author="Andy Kleinhesselink" w:date="2018-10-23T12:13:00Z">
        <w:r w:rsidR="00E57D3F">
          <w:t xml:space="preserve"> of modeling competition phenomenologically is that such models can be fit</w:t>
        </w:r>
      </w:ins>
      <w:ins w:id="187" w:author="Andy Kleinhesselink" w:date="2018-10-23T14:09:00Z">
        <w:r w:rsidR="005967FA">
          <w:t>ted to</w:t>
        </w:r>
      </w:ins>
      <w:ins w:id="188" w:author="Andy Kleinhesselink" w:date="2018-10-23T12:13:00Z">
        <w:r w:rsidR="00E57D3F">
          <w:t xml:space="preserve"> empirical data </w:t>
        </w:r>
      </w:ins>
      <w:ins w:id="189" w:author="Andy Kleinhesselink" w:date="2018-10-23T12:09:00Z">
        <w:r w:rsidR="00E57D3F">
          <w:t>for any pair of species without making assumptions about which resources or environmental factor</w:t>
        </w:r>
      </w:ins>
      <w:ins w:id="190" w:author="Andy Kleinhesselink" w:date="2018-10-23T12:10:00Z">
        <w:r w:rsidR="00E57D3F">
          <w:t>s are limiting to their populations</w:t>
        </w:r>
      </w:ins>
      <w:ins w:id="191" w:author="Andy Kleinhesselink" w:date="2018-10-23T17:43:00Z">
        <w:r w:rsidR="00D709AF">
          <w:t xml:space="preserve"> (e.g. </w:t>
        </w:r>
        <w:r w:rsidR="00D709AF">
          <w:fldChar w:fldCharType="begin"/>
        </w:r>
        <w:r w:rsidR="00D709AF">
          <w:instrText xml:space="preserve"> ADDIN ZOTERO_ITEM CSL_CITATION {"citationID":"9BQDoRRE","properties":{"formattedCitation":"(Kraft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ins>
      <w:r w:rsidR="00D709AF">
        <w:fldChar w:fldCharType="separate"/>
      </w:r>
      <w:ins w:id="192" w:author="Andy Kleinhesselink" w:date="2018-10-23T17:43:00Z">
        <w:r w:rsidR="00D709AF">
          <w:rPr>
            <w:noProof/>
          </w:rPr>
          <w:t>(Kraft et al. 2015)</w:t>
        </w:r>
        <w:r w:rsidR="00D709AF">
          <w:fldChar w:fldCharType="end"/>
        </w:r>
      </w:ins>
      <w:ins w:id="193" w:author="Andy Kleinhesselink" w:date="2018-10-23T17:44:00Z">
        <w:r w:rsidR="00D709AF">
          <w:t>)</w:t>
        </w:r>
      </w:ins>
      <w:ins w:id="194" w:author="Andy Kleinhesselink" w:date="2018-10-23T12:10:00Z">
        <w:r w:rsidR="00E57D3F">
          <w:t xml:space="preserve">. </w:t>
        </w:r>
      </w:ins>
      <w:del w:id="195" w:author="Andy Kleinhesselink" w:date="2018-10-23T12:08:00Z">
        <w:r w:rsidR="00390672" w:rsidDel="00E57D3F">
          <w:delText xml:space="preserve"> </w:delText>
        </w:r>
      </w:del>
      <w:del w:id="196" w:author="Andy Kleinhesselink" w:date="2018-10-23T12:10:00Z">
        <w:r w:rsidR="00390672" w:rsidDel="00E57D3F">
          <w:delText xml:space="preserve">that can be measured empirically. </w:delText>
        </w:r>
      </w:del>
    </w:p>
    <w:p w14:paraId="169B83CF" w14:textId="698E8382" w:rsidR="0045307B" w:rsidRDefault="009823D3" w:rsidP="00373187">
      <w:pPr>
        <w:spacing w:after="202"/>
        <w:contextualSpacing/>
        <w:rPr>
          <w:ins w:id="197" w:author="Andy Kleinhesselink" w:date="2018-10-23T14:36:00Z"/>
        </w:rPr>
      </w:pPr>
      <w:r>
        <w:t>Th</w:t>
      </w:r>
      <w:ins w:id="198" w:author="Andy Kleinhesselink" w:date="2018-10-23T12:14:00Z">
        <w:r w:rsidR="00E57D3F">
          <w:t xml:space="preserve">is </w:t>
        </w:r>
      </w:ins>
      <w:del w:id="199" w:author="Andy Kleinhesselink" w:date="2018-10-23T12:14:00Z">
        <w:r w:rsidDel="00E57D3F">
          <w:delText xml:space="preserve">e </w:delText>
        </w:r>
      </w:del>
      <w:del w:id="200" w:author="Andy Kleinhesselink" w:date="2018-10-23T12:06:00Z">
        <w:r w:rsidDel="000A0B3E">
          <w:delText>advantage</w:delText>
        </w:r>
        <w:r w:rsidR="000A621F" w:rsidDel="000A0B3E">
          <w:delText>s</w:delText>
        </w:r>
        <w:r w:rsidDel="000A0B3E">
          <w:delText xml:space="preserve"> of </w:delText>
        </w:r>
      </w:del>
      <w:ins w:id="201" w:author="Andy Kleinhesselink" w:date="2018-10-23T12:10:00Z">
        <w:r w:rsidR="00E57D3F">
          <w:t>powe</w:t>
        </w:r>
      </w:ins>
      <w:ins w:id="202" w:author="Andy Kleinhesselink" w:date="2018-10-23T12:14:00Z">
        <w:r w:rsidR="00E57D3F">
          <w:t>r</w:t>
        </w:r>
      </w:ins>
      <w:del w:id="203" w:author="Andy Kleinhesselink" w:date="2018-10-23T12:14:00Z">
        <w:r w:rsidDel="00E57D3F">
          <w:delText>phenomenological models</w:delText>
        </w:r>
      </w:del>
      <w:r>
        <w:t>, however, come with</w:t>
      </w:r>
      <w:del w:id="204" w:author="Andy Kleinhesselink" w:date="2018-10-23T12:06:00Z">
        <w:r w:rsidDel="000A0B3E">
          <w:delText xml:space="preserve"> a</w:delText>
        </w:r>
      </w:del>
      <w:r>
        <w:t xml:space="preserve"> complication</w:t>
      </w:r>
      <w:ins w:id="205" w:author="Andy Kleinhesselink" w:date="2018-10-23T12:06:00Z">
        <w:r w:rsidR="000A0B3E">
          <w:t>s</w:t>
        </w:r>
      </w:ins>
      <w:r>
        <w:t xml:space="preserve">. </w:t>
      </w:r>
      <w:ins w:id="206" w:author="Andy Kleinhesselink" w:date="2018-10-23T12:15:00Z">
        <w:r w:rsidR="00E57D3F">
          <w:t xml:space="preserve">While phenomenological models do not require choosing which resources are important, they do require choosing </w:t>
        </w:r>
      </w:ins>
      <w:ins w:id="207" w:author="Andy Kleinhesselink" w:date="2018-10-23T12:16:00Z">
        <w:r w:rsidR="00E57D3F">
          <w:t xml:space="preserve">a functional form for the effects of </w:t>
        </w:r>
      </w:ins>
      <w:ins w:id="208" w:author="Andy Kleinhesselink" w:date="2018-10-23T14:32:00Z">
        <w:r w:rsidR="0045307B">
          <w:t xml:space="preserve">density. </w:t>
        </w:r>
      </w:ins>
      <w:ins w:id="209" w:author="Andy Kleinhesselink" w:date="2018-10-23T12:23:00Z">
        <w:r w:rsidR="00141AE0">
          <w:t>The</w:t>
        </w:r>
      </w:ins>
      <w:ins w:id="210" w:author="Andy Kleinhesselink" w:date="2018-10-23T14:38:00Z">
        <w:r w:rsidR="0045307B">
          <w:t xml:space="preserve"> nature of the data collected</w:t>
        </w:r>
      </w:ins>
      <w:ins w:id="211" w:author="Andy Kleinhesselink" w:date="2018-10-23T12:23:00Z">
        <w:r w:rsidR="00141AE0">
          <w:t xml:space="preserve"> </w:t>
        </w:r>
      </w:ins>
      <w:ins w:id="212" w:author="Andy Kleinhesselink" w:date="2018-10-23T14:38:00Z">
        <w:r w:rsidR="0045307B">
          <w:t xml:space="preserve">and the </w:t>
        </w:r>
      </w:ins>
      <w:ins w:id="213" w:author="Andy Kleinhesselink" w:date="2018-10-23T12:23:00Z">
        <w:r w:rsidR="00141AE0">
          <w:t>choice of</w:t>
        </w:r>
      </w:ins>
      <w:ins w:id="214" w:author="Andy Kleinhesselink" w:date="2018-10-23T12:24:00Z">
        <w:r w:rsidR="00141AE0">
          <w:t xml:space="preserve"> the functional form</w:t>
        </w:r>
      </w:ins>
      <w:ins w:id="215" w:author="Andy Kleinhesselink" w:date="2018-10-23T14:38:00Z">
        <w:r w:rsidR="0045307B">
          <w:t xml:space="preserve"> used for competition </w:t>
        </w:r>
      </w:ins>
      <w:ins w:id="216" w:author="Andy Kleinhesselink" w:date="2018-10-23T14:10:00Z">
        <w:r w:rsidR="003768E1">
          <w:t xml:space="preserve">will fundamentally dictate how </w:t>
        </w:r>
      </w:ins>
      <w:ins w:id="217" w:author="Andy Kleinhesselink" w:date="2018-10-23T14:32:00Z">
        <w:r w:rsidR="0045307B">
          <w:t xml:space="preserve">we should </w:t>
        </w:r>
        <w:commentRangeStart w:id="218"/>
        <w:r w:rsidR="0045307B">
          <w:t xml:space="preserve">“add-up” </w:t>
        </w:r>
      </w:ins>
      <w:commentRangeEnd w:id="218"/>
      <w:r w:rsidR="00D65A29">
        <w:rPr>
          <w:rStyle w:val="CommentReference"/>
        </w:rPr>
        <w:commentReference w:id="218"/>
      </w:r>
      <w:ins w:id="219" w:author="Andy Kleinhesselink" w:date="2018-10-23T14:32:00Z">
        <w:r w:rsidR="0045307B">
          <w:t xml:space="preserve">species effects and </w:t>
        </w:r>
      </w:ins>
      <w:ins w:id="220" w:author="Andy Kleinhesselink" w:date="2018-10-23T14:33:00Z">
        <w:r w:rsidR="0045307B">
          <w:t>therefore how we</w:t>
        </w:r>
      </w:ins>
      <w:ins w:id="221" w:author="Andy Kleinhesselink" w:date="2018-10-23T14:10:00Z">
        <w:r w:rsidR="003768E1">
          <w:t xml:space="preserve"> define and detect</w:t>
        </w:r>
      </w:ins>
      <w:ins w:id="222" w:author="Andy Kleinhesselink" w:date="2018-10-23T12:24:00Z">
        <w:r w:rsidR="00141AE0">
          <w:t xml:space="preserve"> higher order interactions</w:t>
        </w:r>
      </w:ins>
      <w:ins w:id="223" w:author="Andy Kleinhesselink" w:date="2018-10-23T14:56:00Z">
        <w:r w:rsidR="00206EC9">
          <w:t>.</w:t>
        </w:r>
      </w:ins>
      <w:ins w:id="224" w:author="Andy Kleinhesselink" w:date="2018-10-23T14:25:00Z">
        <w:r w:rsidR="007F344C">
          <w:t xml:space="preserve"> </w:t>
        </w:r>
      </w:ins>
    </w:p>
    <w:p w14:paraId="7AA48EAC" w14:textId="0637F430" w:rsidR="001B24A7" w:rsidRDefault="00674D02" w:rsidP="001B24A7">
      <w:pPr>
        <w:spacing w:after="202"/>
        <w:contextualSpacing/>
        <w:rPr>
          <w:ins w:id="225" w:author="Andy Kleinhesselink" w:date="2018-10-23T14:46:00Z"/>
        </w:rPr>
      </w:pPr>
      <w:ins w:id="226" w:author="Andy Kleinhesselink" w:date="2018-10-25T18:47:00Z">
        <w:r>
          <w:t>HOI</w:t>
        </w:r>
      </w:ins>
      <w:ins w:id="227" w:author="Nathan Kraft" w:date="2018-10-29T10:54:00Z">
        <w:r w:rsidR="00D65A29">
          <w:t>s</w:t>
        </w:r>
      </w:ins>
      <w:ins w:id="228" w:author="Andy Kleinhesselink" w:date="2018-10-25T18:47:00Z">
        <w:del w:id="229" w:author="Nathan Kraft" w:date="2018-10-29T10:54:00Z">
          <w:r w:rsidDel="00D65A29">
            <w:delText>S</w:delText>
          </w:r>
        </w:del>
        <w:r>
          <w:t xml:space="preserve"> </w:t>
        </w:r>
      </w:ins>
      <w:ins w:id="230" w:author="Andy Kleinhesselink" w:date="2018-10-29T14:26:00Z">
        <w:r w:rsidR="00B955B9">
          <w:t>have</w:t>
        </w:r>
      </w:ins>
      <w:ins w:id="231" w:author="Andy Kleinhesselink" w:date="2018-10-25T18:47:00Z">
        <w:r>
          <w:t xml:space="preserve"> be</w:t>
        </w:r>
      </w:ins>
      <w:ins w:id="232" w:author="Andy Kleinhesselink" w:date="2018-10-29T14:26:00Z">
        <w:r w:rsidR="00B955B9">
          <w:t>en</w:t>
        </w:r>
      </w:ins>
      <w:ins w:id="233" w:author="Andy Kleinhesselink" w:date="2018-10-25T18:47:00Z">
        <w:r>
          <w:t xml:space="preserve"> defined as</w:t>
        </w:r>
      </w:ins>
      <w:ins w:id="234" w:author="Andy Kleinhesselink" w:date="2018-10-23T18:02:00Z">
        <w:r w:rsidR="00FA2031">
          <w:t xml:space="preserve"> </w:t>
        </w:r>
      </w:ins>
      <w:ins w:id="235" w:author="Andy Kleinhesselink" w:date="2018-10-23T15:07:00Z">
        <w:r w:rsidR="00373187">
          <w:t>non-</w:t>
        </w:r>
      </w:ins>
      <w:ins w:id="236" w:author="Andy Kleinhesselink" w:date="2018-10-23T17:44:00Z">
        <w:r w:rsidR="00D709AF">
          <w:t>additive</w:t>
        </w:r>
      </w:ins>
      <w:ins w:id="237" w:author="Andy Kleinhesselink" w:date="2018-10-23T15:07:00Z">
        <w:r w:rsidR="00373187">
          <w:t xml:space="preserve"> effects</w:t>
        </w:r>
      </w:ins>
      <w:ins w:id="238" w:author="Andy Kleinhesselink" w:date="2018-10-23T17:45:00Z">
        <w:r w:rsidR="00D709AF" w:rsidRPr="00D709AF">
          <w:t xml:space="preserve"> </w:t>
        </w:r>
        <w:r w:rsidR="00D709AF">
          <w:t>of separate species</w:t>
        </w:r>
      </w:ins>
      <w:ins w:id="239" w:author="Andy Kleinhesselink" w:date="2018-10-25T18:47:00Z">
        <w:r>
          <w:t xml:space="preserve"> on per capita growth rate of a focal species</w:t>
        </w:r>
      </w:ins>
      <w:ins w:id="240" w:author="Andy Kleinhesselink" w:date="2018-10-23T15:07:00Z">
        <w:r w:rsidR="00373187">
          <w:t xml:space="preserve"> </w:t>
        </w:r>
      </w:ins>
      <w:ins w:id="241" w:author="Andy Kleinhesselink" w:date="2018-10-23T15:08:00Z">
        <w:r w:rsidR="00373187">
          <w:fldChar w:fldCharType="begin"/>
        </w:r>
        <w:r w:rsidR="00373187">
          <w:instrText xml:space="preserve"> ADDIN ZOTERO_ITEM CSL_CITATION {"citationID":"7a20LIkr","properties":{"formattedCitation":"(Billick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ins>
      <w:r w:rsidR="00373187">
        <w:fldChar w:fldCharType="separate"/>
      </w:r>
      <w:ins w:id="242" w:author="Andy Kleinhesselink" w:date="2018-10-23T15:08:00Z">
        <w:r w:rsidR="00373187">
          <w:rPr>
            <w:noProof/>
          </w:rPr>
          <w:t>(Billick and Case 1994)</w:t>
        </w:r>
        <w:r w:rsidR="00373187">
          <w:fldChar w:fldCharType="end"/>
        </w:r>
      </w:ins>
      <w:ins w:id="243" w:author="Andy Kleinhesselink" w:date="2018-10-23T14:36:00Z">
        <w:r w:rsidR="0045307B">
          <w:t xml:space="preserve">.  This definition is straightforward in cases where competition between pairs of species is fit using the </w:t>
        </w:r>
        <w:proofErr w:type="spellStart"/>
        <w:r w:rsidR="0045307B">
          <w:t>Lotka</w:t>
        </w:r>
        <w:proofErr w:type="spellEnd"/>
        <w:r w:rsidR="0045307B">
          <w:t>-Volterra differential equations</w:t>
        </w:r>
      </w:ins>
      <w:ins w:id="244" w:author="Andy Kleinhesselink" w:date="2018-10-23T15:09:00Z">
        <w:r w:rsidR="00373187">
          <w:t xml:space="preserve"> </w:t>
        </w:r>
        <w:r w:rsidR="00373187">
          <w:fldChar w:fldCharType="begin"/>
        </w:r>
      </w:ins>
      <w:ins w:id="245" w:author="Andy Kleinhesselink" w:date="2018-10-23T17:46:00Z">
        <w:r w:rsidR="00D709AF">
          <w:instrText xml:space="preserve"> ADDIN ZOTERO_ITEM CSL_CITATION {"citationID":"LDG9cDiD","properties":{"formattedCitation":"(Abrams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ins>
      <w:r w:rsidR="00373187">
        <w:fldChar w:fldCharType="separate"/>
      </w:r>
      <w:ins w:id="246" w:author="Andy Kleinhesselink" w:date="2018-10-23T17:46:00Z">
        <w:r w:rsidR="00D709AF">
          <w:rPr>
            <w:noProof/>
          </w:rPr>
          <w:t>(Abrams 1983)</w:t>
        </w:r>
      </w:ins>
      <w:ins w:id="247" w:author="Andy Kleinhesselink" w:date="2018-10-23T15:09:00Z">
        <w:r w:rsidR="00373187">
          <w:fldChar w:fldCharType="end"/>
        </w:r>
      </w:ins>
      <w:ins w:id="248" w:author="Andy Kleinhesselink" w:date="2018-10-23T14:36:00Z">
        <w:r w:rsidR="0045307B">
          <w:t>.</w:t>
        </w:r>
      </w:ins>
      <w:ins w:id="249" w:author="Andy Kleinhesselink" w:date="2018-10-23T14:41:00Z">
        <w:r w:rsidR="001B24A7">
          <w:t xml:space="preserve"> </w:t>
        </w:r>
      </w:ins>
      <w:ins w:id="250" w:author="Andy Kleinhesselink" w:date="2018-10-23T14:57:00Z">
        <w:r w:rsidR="00206EC9">
          <w:t>However, a</w:t>
        </w:r>
      </w:ins>
      <w:ins w:id="251" w:author="Andy Kleinhesselink" w:date="2018-10-23T14:36:00Z">
        <w:r w:rsidR="0045307B">
          <w:t xml:space="preserve">side from </w:t>
        </w:r>
      </w:ins>
      <w:ins w:id="252" w:author="Andy Kleinhesselink" w:date="2018-10-23T14:42:00Z">
        <w:r w:rsidR="001B24A7">
          <w:t xml:space="preserve">rapidly </w:t>
        </w:r>
      </w:ins>
      <w:ins w:id="253" w:author="Andy Kleinhesselink" w:date="2018-10-23T14:36:00Z">
        <w:r w:rsidR="0045307B">
          <w:t xml:space="preserve">reproducing </w:t>
        </w:r>
      </w:ins>
      <w:ins w:id="254" w:author="Andy Kleinhesselink" w:date="2018-10-23T14:42:00Z">
        <w:r w:rsidR="001B24A7">
          <w:t xml:space="preserve">microbes </w:t>
        </w:r>
        <w:r w:rsidR="001B24A7">
          <w:lastRenderedPageBreak/>
          <w:t>or plankton</w:t>
        </w:r>
      </w:ins>
      <w:ins w:id="255" w:author="Andy Kleinhesselink" w:date="2018-10-23T14:43:00Z">
        <w:r w:rsidR="001B24A7">
          <w:t>,</w:t>
        </w:r>
      </w:ins>
      <w:ins w:id="256" w:author="Andy Kleinhesselink" w:date="2018-10-23T14:36:00Z">
        <w:r w:rsidR="0045307B">
          <w:t xml:space="preserve"> ecologists rarely measure populations more than once or twice a year, and such data are fit </w:t>
        </w:r>
      </w:ins>
      <w:ins w:id="257" w:author="Andy Kleinhesselink" w:date="2018-10-23T14:39:00Z">
        <w:r w:rsidR="0045307B">
          <w:t xml:space="preserve">with </w:t>
        </w:r>
      </w:ins>
      <w:ins w:id="258" w:author="Andy Kleinhesselink" w:date="2018-10-23T14:36:00Z">
        <w:r w:rsidR="0045307B">
          <w:t>difference equations</w:t>
        </w:r>
      </w:ins>
      <w:ins w:id="259" w:author="Andy Kleinhesselink" w:date="2018-10-23T14:39:00Z">
        <w:r w:rsidR="0045307B">
          <w:t xml:space="preserve"> </w:t>
        </w:r>
      </w:ins>
      <w:ins w:id="260" w:author="Andy Kleinhesselink" w:date="2018-10-23T14:40:00Z">
        <w:r w:rsidR="0045307B">
          <w:t>in discrete time,</w:t>
        </w:r>
      </w:ins>
      <w:ins w:id="261" w:author="Andy Kleinhesselink" w:date="2018-10-23T14:36:00Z">
        <w:r w:rsidR="0045307B">
          <w:t xml:space="preserve"> rather than differential equations</w:t>
        </w:r>
      </w:ins>
      <w:ins w:id="262" w:author="Andy Kleinhesselink" w:date="2018-10-23T15:10:00Z">
        <w:r w:rsidR="00373187">
          <w:t xml:space="preserve"> in continuous time</w:t>
        </w:r>
      </w:ins>
      <w:ins w:id="263" w:author="Andy Kleinhesselink" w:date="2018-10-23T14:36:00Z">
        <w:r w:rsidR="0045307B">
          <w:t xml:space="preserve">. </w:t>
        </w:r>
        <w:del w:id="264" w:author="Nathan Kraft" w:date="2018-10-29T10:54:00Z">
          <w:r w:rsidR="0045307B" w:rsidDel="00D65A29">
            <w:delText xml:space="preserve"> </w:delText>
          </w:r>
        </w:del>
        <w:r w:rsidR="0045307B">
          <w:t>W</w:t>
        </w:r>
      </w:ins>
      <w:ins w:id="265" w:author="Andy Kleinhesselink" w:date="2018-10-23T14:43:00Z">
        <w:r w:rsidR="001B24A7">
          <w:t xml:space="preserve">e argue that in the context of discrete time difference equations, defining HOIs </w:t>
        </w:r>
      </w:ins>
      <w:ins w:id="266" w:author="Andy Kleinhesselink" w:date="2018-10-23T14:44:00Z">
        <w:r w:rsidR="001B24A7">
          <w:t>as</w:t>
        </w:r>
      </w:ins>
      <w:ins w:id="267" w:author="Andy Kleinhesselink" w:date="2018-10-23T14:43:00Z">
        <w:r w:rsidR="001B24A7">
          <w:t xml:space="preserve"> non</w:t>
        </w:r>
      </w:ins>
      <w:ins w:id="268" w:author="Andy Kleinhesselink" w:date="2018-10-23T14:44:00Z">
        <w:r w:rsidR="001B24A7">
          <w:t xml:space="preserve">-linear per capita density effects, or strictly as non-additive species </w:t>
        </w:r>
      </w:ins>
      <w:ins w:id="269" w:author="Andy Kleinhesselink" w:date="2018-10-23T14:45:00Z">
        <w:r w:rsidR="001B24A7">
          <w:t xml:space="preserve">effects </w:t>
        </w:r>
      </w:ins>
      <w:ins w:id="270" w:author="Andy Kleinhesselink" w:date="2018-10-23T14:49:00Z">
        <w:r w:rsidR="001B24A7">
          <w:t xml:space="preserve">can </w:t>
        </w:r>
      </w:ins>
      <w:ins w:id="271" w:author="Andy Kleinhesselink" w:date="2018-10-23T14:45:00Z">
        <w:r w:rsidR="001B24A7">
          <w:t>lead to considerable confusion about what counts as an</w:t>
        </w:r>
      </w:ins>
      <w:ins w:id="272" w:author="Andy Kleinhesselink" w:date="2018-10-23T15:10:00Z">
        <w:r w:rsidR="00373187">
          <w:t xml:space="preserve"> HOI</w:t>
        </w:r>
      </w:ins>
      <w:ins w:id="273" w:author="Andy Kleinhesselink" w:date="2018-10-23T14:36:00Z">
        <w:r w:rsidR="0045307B">
          <w:t xml:space="preserve">.  </w:t>
        </w:r>
      </w:ins>
    </w:p>
    <w:p w14:paraId="1DC697A9" w14:textId="172D320C" w:rsidR="00206EC9" w:rsidRDefault="001B24A7" w:rsidP="00206EC9">
      <w:pPr>
        <w:spacing w:after="202"/>
        <w:contextualSpacing/>
        <w:rPr>
          <w:ins w:id="274" w:author="Andy Kleinhesselink" w:date="2018-10-23T14:58:00Z"/>
        </w:rPr>
      </w:pPr>
      <w:ins w:id="275" w:author="Andy Kleinhesselink" w:date="2018-10-23T14:46:00Z">
        <w:r>
          <w:t>Consider</w:t>
        </w:r>
      </w:ins>
      <w:ins w:id="276" w:author="Andy Kleinhesselink" w:date="2018-10-23T14:36:00Z">
        <w:r w:rsidR="0045307B">
          <w:t xml:space="preserve"> that the most widely used discrete time models for density dependent population growth, such as the </w:t>
        </w:r>
      </w:ins>
      <w:ins w:id="277" w:author="Andy Kleinhesselink" w:date="2018-10-23T17:47:00Z">
        <w:r w:rsidR="00D709AF">
          <w:t>Hassel</w:t>
        </w:r>
      </w:ins>
      <w:ins w:id="278" w:author="Andy Kleinhesselink" w:date="2018-10-23T14:36:00Z">
        <w:r w:rsidR="0045307B">
          <w:t xml:space="preserve"> and Ricker models </w:t>
        </w:r>
      </w:ins>
      <w:ins w:id="279" w:author="Andy Kleinhesselink" w:date="2018-10-23T15:10:00Z">
        <w:r w:rsidR="00373187">
          <w:t>imply</w:t>
        </w:r>
      </w:ins>
      <w:ins w:id="280" w:author="Andy Kleinhesselink" w:date="2018-10-23T14:36:00Z">
        <w:r w:rsidR="0045307B">
          <w:t xml:space="preserve"> that per capita competitive effects depend on density</w:t>
        </w:r>
      </w:ins>
      <w:ins w:id="281" w:author="Andy Kleinhesselink" w:date="2018-10-23T17:47:00Z">
        <w:r w:rsidR="00D709AF">
          <w:t xml:space="preserve"> </w:t>
        </w:r>
        <w:r w:rsidR="00D709AF">
          <w:fldChar w:fldCharType="begin"/>
        </w:r>
      </w:ins>
      <w:ins w:id="282" w:author="Andy Kleinhesselink" w:date="2018-10-23T17:48:00Z">
        <w:r w:rsidR="00D709AF">
          <w:instrText xml:space="preserve"> ADDIN ZOTERO_ITEM CSL_CITATION {"citationID":"zfFRmjn2","properties":{"formattedCitation":"(Hassell and Comins 1976)","plainCitation":"(Hassell and Comins 1976)","noteIndex":0},"citationItems":[{"id":9,"uris":["http://zotero.org/users/688880/items/DW227A4V"],"uri":["http://zotero.org/users/688880/items/DW227A4V"],"itemData":{"id":9,"type":"article-journal","title":"Discrete time models for two-species competition","container-title":"Theoretical Population Biology","page":"202-221","volume":"9","issue":"2","source":"CrossRef","DOI":"10.1016/0040-5809(76)90045-9","ISSN":"00405809","language":"en","author":[{"family":"Hassell","given":"M.P."},{"family":"Comins","given":"H.N."}],"issued":{"date-parts":[["1976",4]]}}}],"schema":"https://github.com/citation-style-language/schema/raw/master/csl-citation.json"} </w:instrText>
        </w:r>
      </w:ins>
      <w:r w:rsidR="00D709AF">
        <w:fldChar w:fldCharType="separate"/>
      </w:r>
      <w:ins w:id="283" w:author="Andy Kleinhesselink" w:date="2018-10-23T17:47:00Z">
        <w:r w:rsidR="00D709AF">
          <w:rPr>
            <w:noProof/>
          </w:rPr>
          <w:t>(Hassell and Comins 1976)</w:t>
        </w:r>
        <w:r w:rsidR="00D709AF">
          <w:fldChar w:fldCharType="end"/>
        </w:r>
      </w:ins>
      <w:ins w:id="284" w:author="Andy Kleinhesselink" w:date="2018-10-23T14:46:00Z">
        <w:r>
          <w:t>.  Sp</w:t>
        </w:r>
      </w:ins>
      <w:ins w:id="285" w:author="Andy Kleinhesselink" w:date="2018-10-23T14:36:00Z">
        <w:r w:rsidR="0045307B">
          <w:t>ecifically</w:t>
        </w:r>
      </w:ins>
      <w:ins w:id="286" w:author="Andy Kleinhesselink" w:date="2018-10-23T14:46:00Z">
        <w:r>
          <w:t xml:space="preserve">, </w:t>
        </w:r>
      </w:ins>
      <w:ins w:id="287" w:author="Andy Kleinhesselink" w:date="2018-10-23T14:49:00Z">
        <w:r>
          <w:t xml:space="preserve">in these models </w:t>
        </w:r>
      </w:ins>
      <w:ins w:id="288" w:author="Andy Kleinhesselink" w:date="2018-10-23T14:36:00Z">
        <w:r w:rsidR="0045307B">
          <w:t xml:space="preserve">per capita competitive effects decline as density increases, as can be seen by </w:t>
        </w:r>
      </w:ins>
      <w:ins w:id="289" w:author="Andy Kleinhesselink" w:date="2018-10-23T17:48:00Z">
        <w:r w:rsidR="00D709AF">
          <w:t>looking at how the slope of</w:t>
        </w:r>
      </w:ins>
      <w:ins w:id="290" w:author="Andy Kleinhesselink" w:date="2018-10-23T14:36:00Z">
        <w:r w:rsidR="0045307B">
          <w:t xml:space="preserve"> these functions </w:t>
        </w:r>
      </w:ins>
      <w:ins w:id="291" w:author="Andy Kleinhesselink" w:date="2018-10-23T17:58:00Z">
        <w:r w:rsidR="006245D6">
          <w:t xml:space="preserve">change </w:t>
        </w:r>
      </w:ins>
      <w:ins w:id="292" w:author="Andy Kleinhesselink" w:date="2018-10-23T14:36:00Z">
        <w:r w:rsidR="0045307B">
          <w:t xml:space="preserve">with respect to </w:t>
        </w:r>
      </w:ins>
      <w:ins w:id="293" w:author="Andy Kleinhesselink" w:date="2018-10-23T17:48:00Z">
        <w:r w:rsidR="00D709AF">
          <w:t>competitor density</w:t>
        </w:r>
      </w:ins>
      <w:ins w:id="294" w:author="Andy Kleinhesselink" w:date="2018-10-23T14:36:00Z">
        <w:r w:rsidR="0045307B">
          <w:t xml:space="preserve"> (</w:t>
        </w:r>
      </w:ins>
      <w:ins w:id="295" w:author="Andy Kleinhesselink" w:date="2018-10-23T17:59:00Z">
        <w:r w:rsidR="00613786">
          <w:fldChar w:fldCharType="begin"/>
        </w:r>
        <w:r w:rsidR="00613786">
          <w:instrText xml:space="preserve"> REF _Ref528080870 \h </w:instrText>
        </w:r>
      </w:ins>
      <w:r w:rsidR="00613786">
        <w:fldChar w:fldCharType="separate"/>
      </w:r>
      <w:ins w:id="296" w:author="Andy Kleinhesselink" w:date="2018-10-23T17:59:00Z">
        <w:r w:rsidR="00613786">
          <w:t xml:space="preserve">Figure </w:t>
        </w:r>
        <w:r w:rsidR="00613786">
          <w:rPr>
            <w:noProof/>
          </w:rPr>
          <w:t>1</w:t>
        </w:r>
        <w:r w:rsidR="00613786">
          <w:fldChar w:fldCharType="end"/>
        </w:r>
      </w:ins>
      <w:ins w:id="297" w:author="Andy Kleinhesselink" w:date="2018-10-23T14:36:00Z">
        <w:r w:rsidR="0045307B">
          <w:t xml:space="preserve">).  That per capita competition should decline with density is </w:t>
        </w:r>
      </w:ins>
      <w:ins w:id="298" w:author="Andy Kleinhesselink" w:date="2018-10-23T14:50:00Z">
        <w:r>
          <w:t>necessitated</w:t>
        </w:r>
      </w:ins>
      <w:ins w:id="299" w:author="Andy Kleinhesselink" w:date="2018-10-23T14:36:00Z">
        <w:r w:rsidR="0045307B">
          <w:t xml:space="preserve"> by a simple argument:  if it did not</w:t>
        </w:r>
      </w:ins>
      <w:ins w:id="300" w:author="Andy Kleinhesselink" w:date="2018-10-23T14:58:00Z">
        <w:r w:rsidR="00206EC9">
          <w:t>,</w:t>
        </w:r>
      </w:ins>
      <w:ins w:id="301" w:author="Andy Kleinhesselink" w:date="2018-10-23T14:36:00Z">
        <w:r w:rsidR="0045307B">
          <w:t xml:space="preserve"> then competition could force a species’ per capita growth rate negative (</w:t>
        </w:r>
      </w:ins>
      <w:ins w:id="302" w:author="Andy Kleinhesselink" w:date="2018-10-23T17:59:00Z">
        <w:r w:rsidR="00613786">
          <w:fldChar w:fldCharType="begin"/>
        </w:r>
        <w:r w:rsidR="00613786">
          <w:instrText xml:space="preserve"> REF _Ref528080870 \h </w:instrText>
        </w:r>
      </w:ins>
      <w:r w:rsidR="00613786">
        <w:fldChar w:fldCharType="separate"/>
      </w:r>
      <w:ins w:id="303" w:author="Andy Kleinhesselink" w:date="2018-10-23T17:59:00Z">
        <w:r w:rsidR="00613786">
          <w:t xml:space="preserve">Figure </w:t>
        </w:r>
        <w:r w:rsidR="00613786">
          <w:rPr>
            <w:noProof/>
          </w:rPr>
          <w:t>1</w:t>
        </w:r>
        <w:r w:rsidR="00613786">
          <w:fldChar w:fldCharType="end"/>
        </w:r>
        <w:r w:rsidR="00613786">
          <w:t xml:space="preserve"> C</w:t>
        </w:r>
      </w:ins>
      <w:ins w:id="304" w:author="Andy Kleinhesselink" w:date="2018-10-23T14:36:00Z">
        <w:r w:rsidR="0045307B">
          <w:t xml:space="preserve">) – which is nonsensical in a discrete time model. </w:t>
        </w:r>
      </w:ins>
      <w:ins w:id="305" w:author="Andy Kleinhesselink" w:date="2018-10-23T15:12:00Z">
        <w:r w:rsidR="00373187">
          <w:t xml:space="preserve">For the same reason, </w:t>
        </w:r>
      </w:ins>
      <w:ins w:id="306" w:author="Andy Kleinhesselink" w:date="2018-10-23T15:11:00Z">
        <w:r w:rsidR="00373187">
          <w:t>species</w:t>
        </w:r>
      </w:ins>
      <w:ins w:id="307" w:author="Andy Kleinhesselink" w:date="2018-10-23T15:12:00Z">
        <w:r w:rsidR="00373187">
          <w:t xml:space="preserve"> effects are not, strictly speaking,</w:t>
        </w:r>
      </w:ins>
      <w:ins w:id="308" w:author="Andy Kleinhesselink" w:date="2018-10-23T15:11:00Z">
        <w:r w:rsidR="00373187">
          <w:t xml:space="preserve"> additive in such models</w:t>
        </w:r>
      </w:ins>
      <w:ins w:id="309" w:author="Andy Kleinhesselink" w:date="2018-10-23T15:12:00Z">
        <w:r w:rsidR="00373187">
          <w:t>.</w:t>
        </w:r>
      </w:ins>
      <w:ins w:id="310" w:author="Andy Kleinhesselink" w:date="2018-10-23T15:11:00Z">
        <w:r w:rsidR="00373187">
          <w:t xml:space="preserve"> </w:t>
        </w:r>
      </w:ins>
      <w:ins w:id="311" w:author="Andy Kleinhesselink" w:date="2018-10-23T18:00:00Z">
        <w:r w:rsidR="00613786">
          <w:t>Since n</w:t>
        </w:r>
      </w:ins>
      <w:ins w:id="312" w:author="Andy Kleinhesselink" w:date="2018-10-23T14:53:00Z">
        <w:r>
          <w:t xml:space="preserve">on-linear density dependence and non-additive species effects </w:t>
        </w:r>
        <w:r w:rsidR="00206EC9">
          <w:t>are</w:t>
        </w:r>
        <w:r>
          <w:t xml:space="preserve"> a property of all the commonly used discrete time models</w:t>
        </w:r>
      </w:ins>
      <w:ins w:id="313" w:author="Andy Kleinhesselink" w:date="2018-10-23T18:00:00Z">
        <w:r w:rsidR="00613786">
          <w:t>, these</w:t>
        </w:r>
      </w:ins>
      <w:ins w:id="314" w:author="Andy Kleinhesselink" w:date="2018-10-23T14:54:00Z">
        <w:r w:rsidR="00206EC9">
          <w:t xml:space="preserve"> </w:t>
        </w:r>
      </w:ins>
      <w:ins w:id="315" w:author="Andy Kleinhesselink" w:date="2018-10-23T18:00:00Z">
        <w:r w:rsidR="00613786">
          <w:t>properties should</w:t>
        </w:r>
      </w:ins>
      <w:ins w:id="316" w:author="Andy Kleinhesselink" w:date="2018-10-23T14:58:00Z">
        <w:r w:rsidR="00206EC9">
          <w:t xml:space="preserve"> not </w:t>
        </w:r>
      </w:ins>
      <w:ins w:id="317" w:author="Andy Kleinhesselink" w:date="2018-10-23T18:00:00Z">
        <w:r w:rsidR="00613786">
          <w:t>be taken</w:t>
        </w:r>
      </w:ins>
      <w:ins w:id="318" w:author="Andy Kleinhesselink" w:date="2018-10-23T14:55:00Z">
        <w:r w:rsidR="00206EC9">
          <w:t xml:space="preserve"> </w:t>
        </w:r>
      </w:ins>
      <w:ins w:id="319" w:author="Andy Kleinhesselink" w:date="2018-10-23T18:01:00Z">
        <w:r w:rsidR="00613786">
          <w:t xml:space="preserve">as </w:t>
        </w:r>
      </w:ins>
      <w:ins w:id="320" w:author="Andy Kleinhesselink" w:date="2018-10-23T14:55:00Z">
        <w:r w:rsidR="00206EC9">
          <w:t>our definition of HOI</w:t>
        </w:r>
      </w:ins>
      <w:ins w:id="321" w:author="Andy Kleinhesselink" w:date="2018-10-23T18:01:00Z">
        <w:r w:rsidR="00613786">
          <w:t>s</w:t>
        </w:r>
      </w:ins>
      <w:ins w:id="322" w:author="Andy Kleinhesselink" w:date="2018-10-23T14:55:00Z">
        <w:r w:rsidR="00206EC9">
          <w:t xml:space="preserve">. </w:t>
        </w:r>
      </w:ins>
    </w:p>
    <w:p w14:paraId="182C2876" w14:textId="70263F1A" w:rsidR="00A43229" w:rsidRDefault="00613786" w:rsidP="008359A4">
      <w:pPr>
        <w:spacing w:after="202"/>
        <w:contextualSpacing/>
        <w:rPr>
          <w:ins w:id="323" w:author="Andy Kleinhesselink" w:date="2018-10-23T15:07:00Z"/>
        </w:rPr>
      </w:pPr>
      <w:ins w:id="324" w:author="Andy Kleinhesselink" w:date="2018-10-23T18:01:00Z">
        <w:r>
          <w:t xml:space="preserve">In order to </w:t>
        </w:r>
      </w:ins>
      <w:ins w:id="325" w:author="Andy Kleinhesselink" w:date="2018-10-23T15:05:00Z">
        <w:r w:rsidR="00373187">
          <w:t>construct</w:t>
        </w:r>
      </w:ins>
      <w:ins w:id="326" w:author="Andy Kleinhesselink" w:date="2018-10-23T15:00:00Z">
        <w:r w:rsidR="00206EC9">
          <w:t xml:space="preserve"> a more useful definition of </w:t>
        </w:r>
      </w:ins>
      <w:ins w:id="327" w:author="Andy Kleinhesselink" w:date="2018-10-23T15:01:00Z">
        <w:r w:rsidR="00206EC9">
          <w:t>HOIs</w:t>
        </w:r>
      </w:ins>
      <w:ins w:id="328" w:author="Andy Kleinhesselink" w:date="2018-10-23T18:01:00Z">
        <w:r>
          <w:t>, we</w:t>
        </w:r>
      </w:ins>
      <w:ins w:id="329" w:author="Andy Kleinhesselink" w:date="2018-10-23T15:01:00Z">
        <w:r w:rsidR="00206EC9">
          <w:t xml:space="preserve"> start </w:t>
        </w:r>
      </w:ins>
      <w:ins w:id="330" w:author="Andy Kleinhesselink" w:date="2018-10-23T15:02:00Z">
        <w:r w:rsidR="00206EC9">
          <w:t xml:space="preserve">from </w:t>
        </w:r>
      </w:ins>
      <w:ins w:id="331" w:author="Andy Kleinhesselink" w:date="2018-10-23T15:05:00Z">
        <w:r w:rsidR="00373187">
          <w:t>the implications of HOIs for multispecies communities</w:t>
        </w:r>
      </w:ins>
      <w:ins w:id="332" w:author="Andy Kleinhesselink" w:date="2018-10-23T18:01:00Z">
        <w:r>
          <w:t xml:space="preserve">: </w:t>
        </w:r>
      </w:ins>
      <w:ins w:id="333" w:author="Andy Kleinhesselink" w:date="2018-10-23T15:02:00Z">
        <w:r w:rsidR="00206EC9">
          <w:t xml:space="preserve"> </w:t>
        </w:r>
      </w:ins>
      <w:ins w:id="334" w:author="Andy Kleinhesselink" w:date="2018-10-23T18:01:00Z">
        <w:r>
          <w:t>i</w:t>
        </w:r>
      </w:ins>
      <w:ins w:id="335" w:author="Andy Kleinhesselink" w:date="2018-10-23T15:02:00Z">
        <w:r w:rsidR="00206EC9">
          <w:t>n the most general sense, a HOI means that the interactions between multiple species cannot be predicted with</w:t>
        </w:r>
      </w:ins>
      <w:ins w:id="336" w:author="Andy Kleinhesselink" w:date="2018-10-23T15:03:00Z">
        <w:r w:rsidR="00206EC9">
          <w:t xml:space="preserve"> perfect</w:t>
        </w:r>
      </w:ins>
      <w:ins w:id="337" w:author="Andy Kleinhesselink" w:date="2018-10-23T15:02:00Z">
        <w:r w:rsidR="00206EC9">
          <w:t xml:space="preserve"> knowledge of how each competes in a pairwise manner. </w:t>
        </w:r>
      </w:ins>
      <w:ins w:id="338" w:author="Andy Kleinhesselink" w:date="2018-10-23T15:03:00Z">
        <w:r w:rsidR="00206EC9">
          <w:t xml:space="preserve">Said another way, </w:t>
        </w:r>
      </w:ins>
      <w:ins w:id="339" w:author="Andy Kleinhesselink" w:date="2018-10-23T15:14:00Z">
        <w:r w:rsidR="00373187">
          <w:t xml:space="preserve">HOIs imply that </w:t>
        </w:r>
      </w:ins>
      <w:ins w:id="340" w:author="Andy Kleinhesselink" w:date="2018-10-23T15:03:00Z">
        <w:r w:rsidR="00206EC9">
          <w:t xml:space="preserve">multispecies interactions </w:t>
        </w:r>
      </w:ins>
      <w:ins w:id="341" w:author="Andy Kleinhesselink" w:date="2018-10-23T15:06:00Z">
        <w:r w:rsidR="00373187">
          <w:t>are shaped by</w:t>
        </w:r>
      </w:ins>
      <w:ins w:id="342" w:author="Andy Kleinhesselink" w:date="2018-10-23T15:03:00Z">
        <w:r w:rsidR="00206EC9">
          <w:t xml:space="preserve"> emergent properties that are not detectable in </w:t>
        </w:r>
      </w:ins>
      <w:ins w:id="343" w:author="Andy Kleinhesselink" w:date="2018-10-23T15:06:00Z">
        <w:r w:rsidR="00373187">
          <w:lastRenderedPageBreak/>
          <w:t xml:space="preserve">the net outcome of </w:t>
        </w:r>
      </w:ins>
      <w:ins w:id="344" w:author="Andy Kleinhesselink" w:date="2018-10-23T15:03:00Z">
        <w:r w:rsidR="00206EC9">
          <w:t>pair</w:t>
        </w:r>
      </w:ins>
      <w:ins w:id="345" w:author="Andy Kleinhesselink" w:date="2018-10-23T15:04:00Z">
        <w:r w:rsidR="00206EC9">
          <w:t xml:space="preserve">wise interactions.  </w:t>
        </w:r>
      </w:ins>
      <w:ins w:id="346" w:author="Andy Kleinhesselink" w:date="2018-10-23T15:02:00Z">
        <w:r w:rsidR="00206EC9">
          <w:t xml:space="preserve">The challenge is developing a precise mathematic form for this definition. </w:t>
        </w:r>
      </w:ins>
      <w:ins w:id="347" w:author="Andy Kleinhesselink" w:date="2018-10-23T15:07:00Z">
        <w:r w:rsidR="00373187">
          <w:t xml:space="preserve">Following Billick and Case </w:t>
        </w:r>
        <w:r w:rsidR="00373187">
          <w:fldChar w:fldCharType="begin"/>
        </w:r>
        <w:r w:rsidR="00373187">
          <w:instrText xml:space="preserve"> ADDIN ZOTERO_ITEM CSL_CITATION {"citationID":"OZb79CAR","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373187">
          <w:fldChar w:fldCharType="separate"/>
        </w:r>
        <w:r w:rsidR="00373187">
          <w:rPr>
            <w:noProof/>
          </w:rPr>
          <w:t>(1994)</w:t>
        </w:r>
        <w:r w:rsidR="00373187">
          <w:fldChar w:fldCharType="end"/>
        </w:r>
        <w:r w:rsidR="00373187">
          <w:t>, we argue that HOIs can be defined as non-additive competitive interactions</w:t>
        </w:r>
      </w:ins>
      <w:ins w:id="348" w:author="Andy Kleinhesselink" w:date="2018-10-23T15:15:00Z">
        <w:r w:rsidR="009C291A">
          <w:t xml:space="preserve"> with the caveat that such a definition is only viable on a </w:t>
        </w:r>
      </w:ins>
      <w:ins w:id="349" w:author="Andy Kleinhesselink" w:date="2018-10-23T15:16:00Z">
        <w:r w:rsidR="009C291A">
          <w:t>transformed scale</w:t>
        </w:r>
      </w:ins>
      <w:ins w:id="350" w:author="Andy Kleinhesselink" w:date="2018-10-23T15:07:00Z">
        <w:r w:rsidR="00373187">
          <w:t xml:space="preserve"> (Box 1 “Defining HOIs”). In </w:t>
        </w:r>
        <w:r w:rsidR="00373187">
          <w:fldChar w:fldCharType="begin"/>
        </w:r>
        <w:r w:rsidR="00373187">
          <w:instrText xml:space="preserve"> REF _Ref514237378 \h </w:instrText>
        </w:r>
      </w:ins>
      <w:ins w:id="351" w:author="Andy Kleinhesselink" w:date="2018-10-23T15:07:00Z">
        <w:r w:rsidR="00373187">
          <w:fldChar w:fldCharType="separate"/>
        </w:r>
      </w:ins>
      <w:ins w:id="352" w:author="Andy Kleinhesselink" w:date="2018-10-23T17:58:00Z">
        <w:r>
          <w:t xml:space="preserve">Figure </w:t>
        </w:r>
        <w:r>
          <w:rPr>
            <w:noProof/>
          </w:rPr>
          <w:t>2</w:t>
        </w:r>
      </w:ins>
      <w:ins w:id="353" w:author="Andy Kleinhesselink" w:date="2018-10-23T15:07:00Z">
        <w:r w:rsidR="00373187">
          <w:fldChar w:fldCharType="end"/>
        </w:r>
        <w:r w:rsidR="00373187">
          <w:t>, we illustrate additive and non-additive competitive effects between three species.</w:t>
        </w:r>
      </w:ins>
    </w:p>
    <w:p w14:paraId="713BF812" w14:textId="5F67D39E" w:rsidR="00141AE0" w:rsidRDefault="00373187" w:rsidP="00A43229">
      <w:pPr>
        <w:spacing w:after="202"/>
        <w:contextualSpacing/>
        <w:rPr>
          <w:ins w:id="354" w:author="Andy Kleinhesselink" w:date="2018-10-23T12:24:00Z"/>
        </w:rPr>
      </w:pPr>
      <w:commentRangeStart w:id="355"/>
      <w:ins w:id="356" w:author="Andy Kleinhesselink" w:date="2018-10-23T15:07:00Z">
        <w:r>
          <w:t>As</w:t>
        </w:r>
        <w:commentRangeEnd w:id="355"/>
        <w:r>
          <w:rPr>
            <w:rStyle w:val="CommentReference"/>
          </w:rPr>
          <w:commentReference w:id="355"/>
        </w:r>
        <w:r>
          <w:t xml:space="preserve"> pointed out by Billick and Case (1994), non-additivity </w:t>
        </w:r>
      </w:ins>
      <w:ins w:id="357" w:author="Andy Kleinhesselink" w:date="2018-10-23T15:16:00Z">
        <w:r w:rsidR="009C291A">
          <w:t xml:space="preserve">does not </w:t>
        </w:r>
      </w:ins>
      <w:ins w:id="358" w:author="Andy Kleinhesselink" w:date="2018-10-23T15:17:00Z">
        <w:r w:rsidR="009C291A">
          <w:t>require more than two species.  Non-additivity can occur if intra-specific effects are modified by interspecific effects of one other species. This kind of HOI only requires two species</w:t>
        </w:r>
      </w:ins>
      <w:ins w:id="359" w:author="Andy Kleinhesselink" w:date="2018-10-23T15:18:00Z">
        <w:r w:rsidR="009C291A">
          <w:t xml:space="preserve"> </w:t>
        </w:r>
        <w:r w:rsidR="009C291A">
          <w:fldChar w:fldCharType="begin"/>
        </w:r>
        <w:r w:rsidR="009C291A">
          <w:instrText xml:space="preserve"> ADDIN ZOTERO_ITEM CSL_CITATION {"citationID":"s2454sJV","properties":{"formattedCitation":"(Mayfield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ins>
      <w:r w:rsidR="009C291A">
        <w:fldChar w:fldCharType="separate"/>
      </w:r>
      <w:ins w:id="360" w:author="Andy Kleinhesselink" w:date="2018-10-23T15:18:00Z">
        <w:r w:rsidR="009C291A">
          <w:rPr>
            <w:noProof/>
          </w:rPr>
          <w:t>(Mayfield and Stouffer 2017)</w:t>
        </w:r>
        <w:r w:rsidR="009C291A">
          <w:fldChar w:fldCharType="end"/>
        </w:r>
      </w:ins>
      <w:ins w:id="361" w:author="Andy Kleinhesselink" w:date="2018-10-23T15:17:00Z">
        <w:r w:rsidR="009C291A">
          <w:t xml:space="preserve">.  </w:t>
        </w:r>
      </w:ins>
      <w:ins w:id="362" w:author="Andy Kleinhesselink" w:date="2018-10-23T15:07:00Z">
        <w:r>
          <w:t xml:space="preserve">Whether one </w:t>
        </w:r>
      </w:ins>
      <w:ins w:id="363" w:author="Andy Kleinhesselink" w:date="2018-10-23T15:19:00Z">
        <w:r w:rsidR="009C291A">
          <w:t>counts these as</w:t>
        </w:r>
      </w:ins>
      <w:ins w:id="364" w:author="Andy Kleinhesselink" w:date="2018-10-23T15:07:00Z">
        <w:r>
          <w:t xml:space="preserve"> </w:t>
        </w:r>
      </w:ins>
      <w:ins w:id="365" w:author="Andy Kleinhesselink" w:date="2018-10-23T15:19:00Z">
        <w:r w:rsidR="009C291A">
          <w:t>HOIs</w:t>
        </w:r>
      </w:ins>
      <w:ins w:id="366" w:author="Andy Kleinhesselink" w:date="2018-10-23T15:07:00Z">
        <w:r>
          <w:t xml:space="preserve"> depends on the study goals, but if the only “HOIs” present involve modification of intraspecific competition by interspecific density, this would still allow one to predict multispecies dynamics with observations of interactions between all possible pairs of species. </w:t>
        </w:r>
      </w:ins>
      <w:ins w:id="367" w:author="Andy Kleinhesselink" w:date="2018-10-23T15:19:00Z">
        <w:r w:rsidR="009C291A">
          <w:t xml:space="preserve"> We focus our examples on cases where a third species modifies the interaction between two other species throughout the remainder of the paper</w:t>
        </w:r>
      </w:ins>
      <w:ins w:id="368" w:author="Andy Kleinhesselink" w:date="2018-10-23T15:20:00Z">
        <w:r w:rsidR="009C291A">
          <w:t xml:space="preserve"> because this type of interaction modification has generally received the most attention </w:t>
        </w:r>
        <w:r w:rsidR="009C291A">
          <w:fldChar w:fldCharType="begin"/>
        </w:r>
      </w:ins>
      <w:ins w:id="369" w:author="Andy Kleinhesselink" w:date="2018-10-23T15:21:00Z">
        <w:r w:rsidR="009C291A">
          <w:instrText xml:space="preserve"> ADDIN ZOTERO_ITEM CSL_CITATION {"citationID":"PXWq1fBT","properties":{"formattedCitation":"(Adler and Morris 1994, Grilli et al. 2017b)","plainCitation":"(Adler and Morris 1994, Grilli et al. 2017b)","noteIndex":0},"citationItems":[{"id":51,"uris":["http://zotero.org/users/688880/items/ETYJBSMS"],"uri":["http://zotero.org/users/688880/items/ETYJBSMS"],"itemData":{"id":51,"type":"article-journal","title":"A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ins>
      <w:r w:rsidR="009C291A">
        <w:fldChar w:fldCharType="separate"/>
      </w:r>
      <w:ins w:id="370" w:author="Andy Kleinhesselink" w:date="2018-10-23T15:21:00Z">
        <w:r w:rsidR="009C291A">
          <w:rPr>
            <w:noProof/>
          </w:rPr>
          <w:t>(Adler and Morris 1994, Grilli et al. 2017b)</w:t>
        </w:r>
      </w:ins>
      <w:ins w:id="371" w:author="Andy Kleinhesselink" w:date="2018-10-23T15:20:00Z">
        <w:r w:rsidR="009C291A">
          <w:fldChar w:fldCharType="end"/>
        </w:r>
        <w:r w:rsidR="009C291A">
          <w:t xml:space="preserve">. </w:t>
        </w:r>
      </w:ins>
    </w:p>
    <w:p w14:paraId="6498F627" w14:textId="22C30AF9" w:rsidR="00AF2F13" w:rsidDel="007F344C" w:rsidRDefault="000802AC" w:rsidP="00EA5C0F">
      <w:pPr>
        <w:spacing w:after="202"/>
        <w:contextualSpacing/>
        <w:rPr>
          <w:del w:id="372" w:author="Andy Kleinhesselink" w:date="2018-10-23T14:25:00Z"/>
        </w:rPr>
      </w:pPr>
      <w:del w:id="373" w:author="Andy Kleinhesselink" w:date="2018-10-23T12:15:00Z">
        <w:r w:rsidDel="00E57D3F">
          <w:delText xml:space="preserve">In particular, </w:delText>
        </w:r>
      </w:del>
      <w:del w:id="374" w:author="Andy Kleinhesselink" w:date="2018-10-23T12:14:00Z">
        <w:r w:rsidR="00155BFB" w:rsidDel="00E57D3F">
          <w:delText xml:space="preserve">they </w:delText>
        </w:r>
      </w:del>
      <w:del w:id="375" w:author="Andy Kleinhesselink" w:date="2018-10-23T14:25:00Z">
        <w:r w:rsidR="009C4CDF" w:rsidDel="007F344C">
          <w:delText xml:space="preserve">often </w:delText>
        </w:r>
        <w:r w:rsidR="00155BFB" w:rsidDel="007F344C">
          <w:delText xml:space="preserve">make </w:delText>
        </w:r>
        <w:r w:rsidR="009C4CDF" w:rsidDel="007F344C">
          <w:delText>the</w:delText>
        </w:r>
        <w:r w:rsidR="00155BFB" w:rsidDel="007F344C">
          <w:delText xml:space="preserve"> simplifying assumption that each species per capita competi</w:delText>
        </w:r>
        <w:r w:rsidR="00A74D2D" w:rsidDel="007F344C">
          <w:delText>ti</w:delText>
        </w:r>
        <w:r w:rsidR="00155BFB" w:rsidDel="007F344C">
          <w:delText>ve effect is independent of each other species</w:delText>
        </w:r>
        <w:r w:rsidR="00A74D2D" w:rsidDel="007F344C">
          <w:delText>’</w:delText>
        </w:r>
        <w:r w:rsidR="00155BFB" w:rsidDel="007F344C">
          <w:delText xml:space="preserve"> per capita effect.  This assumption may not necessarily be valid for competition in nature or even for many mechanistic competition models </w:delText>
        </w:r>
        <w:r w:rsidR="00155BFB" w:rsidDel="007F344C">
          <w:fldChar w:fldCharType="begin"/>
        </w:r>
        <w:r w:rsidR="00155BFB" w:rsidDel="007F344C">
          <w:delInstrText xml:space="preserve"> ADDIN ZOTERO_ITEM CSL_CITATION {"citationID":"mAvtF2W2","properties":{"formattedCitation":"(Abrams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delInstrText>
        </w:r>
        <w:r w:rsidR="00155BFB" w:rsidDel="007F344C">
          <w:fldChar w:fldCharType="separate"/>
        </w:r>
        <w:r w:rsidR="00155BFB" w:rsidDel="007F344C">
          <w:rPr>
            <w:noProof/>
          </w:rPr>
          <w:delText>(Abrams 1983)</w:delText>
        </w:r>
        <w:r w:rsidR="00155BFB" w:rsidDel="007F344C">
          <w:fldChar w:fldCharType="end"/>
        </w:r>
        <w:r w:rsidR="00155BFB" w:rsidDel="007F344C">
          <w:delText xml:space="preserve">.  When species competitive effects change depending on the presence of other species this </w:delText>
        </w:r>
        <w:r w:rsidR="005142CC" w:rsidDel="007F344C">
          <w:delText>leads to</w:delText>
        </w:r>
        <w:r w:rsidR="009C4CDF" w:rsidDel="007F344C">
          <w:delText xml:space="preserve"> </w:delText>
        </w:r>
        <w:r w:rsidR="00155BFB" w:rsidDel="007F344C">
          <w:delText xml:space="preserve">interaction modification </w:delText>
        </w:r>
        <w:r w:rsidR="009C4CDF" w:rsidDel="007F344C">
          <w:delText xml:space="preserve">or </w:delText>
        </w:r>
        <w:r w:rsidR="00155BFB" w:rsidDel="007F344C">
          <w:delText xml:space="preserve">higher order interaction (HOIs) </w:delText>
        </w:r>
        <w:r w:rsidR="0079504F" w:rsidDel="007F344C">
          <w:fldChar w:fldCharType="begin"/>
        </w:r>
        <w:r w:rsidR="0079504F" w:rsidDel="007F344C">
          <w:delInstrText xml:space="preserve"> ADDIN ZOTERO_ITEM CSL_CITATION {"citationID":"sAM5FUmZ","properties":{"formattedCitation":"(Billick and Case 1994, Adler and Morris 1994)","plainCitation":"(Billick and Case 1994, Adler and Morris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delInstrText>
        </w:r>
        <w:r w:rsidR="0079504F" w:rsidDel="007F344C">
          <w:fldChar w:fldCharType="separate"/>
        </w:r>
        <w:r w:rsidR="0079504F" w:rsidDel="007F344C">
          <w:rPr>
            <w:noProof/>
          </w:rPr>
          <w:delText>(Billick and Case 1994, Adler and Morris 1994)</w:delText>
        </w:r>
        <w:r w:rsidR="0079504F" w:rsidDel="007F344C">
          <w:fldChar w:fldCharType="end"/>
        </w:r>
        <w:r w:rsidR="0079504F" w:rsidDel="007F344C">
          <w:delText xml:space="preserve">. </w:delText>
        </w:r>
      </w:del>
    </w:p>
    <w:p w14:paraId="64D06269" w14:textId="4A95CC6B" w:rsidR="009614A4" w:rsidDel="007F344C" w:rsidRDefault="00155BFB" w:rsidP="00EA5C0F">
      <w:pPr>
        <w:spacing w:after="202"/>
        <w:contextualSpacing/>
        <w:rPr>
          <w:del w:id="376" w:author="Andy Kleinhesselink" w:date="2018-10-23T14:25:00Z"/>
        </w:rPr>
      </w:pPr>
      <w:del w:id="377" w:author="Andy Kleinhesselink" w:date="2018-10-23T14:25:00Z">
        <w:r w:rsidDel="007F344C">
          <w:delText>HOIs have important practical and theoretical implication</w:delText>
        </w:r>
        <w:r w:rsidR="00C25D83" w:rsidDel="007F344C">
          <w:delText>s</w:delText>
        </w:r>
        <w:r w:rsidDel="007F344C">
          <w:delText xml:space="preserve"> for ecologists working to understand biological communities.  </w:delText>
        </w:r>
        <w:r w:rsidR="00BF7BAF" w:rsidDel="007F344C">
          <w:delText xml:space="preserve">In the most general sense, a </w:delText>
        </w:r>
        <w:r w:rsidR="009C4CDF" w:rsidDel="007F344C">
          <w:delText>HOI</w:delText>
        </w:r>
        <w:r w:rsidR="00BF7BAF" w:rsidDel="007F344C">
          <w:delText xml:space="preserve"> </w:delText>
        </w:r>
        <w:r w:rsidR="009C4CDF" w:rsidDel="007F344C">
          <w:delText>mean</w:delText>
        </w:r>
        <w:r w:rsidR="00C25D83" w:rsidDel="007F344C">
          <w:delText>s</w:delText>
        </w:r>
        <w:r w:rsidR="009C4CDF" w:rsidDel="007F344C">
          <w:delText xml:space="preserve"> that the </w:delText>
        </w:r>
        <w:r w:rsidR="00BF7BAF" w:rsidDel="007F344C">
          <w:delText>interaction</w:delText>
        </w:r>
        <w:r w:rsidR="009C4CDF" w:rsidDel="007F344C">
          <w:delText>s</w:delText>
        </w:r>
        <w:r w:rsidR="00BF7BAF" w:rsidDel="007F344C">
          <w:delText xml:space="preserve"> between multiple species could not be predicted with kno</w:delText>
        </w:r>
        <w:r w:rsidR="000B3C97" w:rsidDel="007F344C">
          <w:delText xml:space="preserve">wledge of how each competes in a pairwise manner. The challenge is developing a precise mathematic </w:delText>
        </w:r>
        <w:r w:rsidR="00EB2CD0" w:rsidDel="007F344C">
          <w:delText xml:space="preserve">form </w:delText>
        </w:r>
        <w:r w:rsidR="00DB5576" w:rsidDel="007F344C">
          <w:delText>for</w:delText>
        </w:r>
        <w:r w:rsidR="00F67798" w:rsidDel="007F344C">
          <w:delText xml:space="preserve"> this </w:delText>
        </w:r>
        <w:r w:rsidR="00EB2CD0" w:rsidDel="007F344C">
          <w:delText>definition</w:delText>
        </w:r>
        <w:r w:rsidR="000B3C97" w:rsidDel="007F344C">
          <w:delText xml:space="preserve">. </w:delText>
        </w:r>
        <w:r w:rsidR="0088315A" w:rsidDel="007F344C">
          <w:delText xml:space="preserve">Following Billick and Case </w:delText>
        </w:r>
        <w:r w:rsidR="0088315A" w:rsidDel="007F344C">
          <w:fldChar w:fldCharType="begin"/>
        </w:r>
        <w:r w:rsidR="0088315A" w:rsidDel="007F344C">
          <w:delInstrText xml:space="preserve"> ADDIN ZOTERO_ITEM CSL_CITATION {"citationID":"OZb79CAR","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delInstrText>
        </w:r>
        <w:r w:rsidR="0088315A" w:rsidDel="007F344C">
          <w:fldChar w:fldCharType="separate"/>
        </w:r>
        <w:r w:rsidR="0088315A" w:rsidDel="007F344C">
          <w:rPr>
            <w:noProof/>
          </w:rPr>
          <w:delText>(1994)</w:delText>
        </w:r>
        <w:r w:rsidR="0088315A" w:rsidDel="007F344C">
          <w:fldChar w:fldCharType="end"/>
        </w:r>
        <w:r w:rsidR="0088315A" w:rsidDel="007F344C">
          <w:delText>, w</w:delText>
        </w:r>
        <w:r w:rsidR="0079504F" w:rsidDel="007F344C">
          <w:delText xml:space="preserve">e argue that </w:delText>
        </w:r>
        <w:r w:rsidR="007B137A" w:rsidDel="007F344C">
          <w:delText>HOIs can be defined as non-additive competitive interactions</w:delText>
        </w:r>
        <w:r w:rsidR="009C4CDF" w:rsidDel="007F344C">
          <w:delText xml:space="preserve"> (Box 1 “Defining HOIs”)</w:delText>
        </w:r>
        <w:r w:rsidR="00587DB2" w:rsidDel="007F344C">
          <w:delText>.</w:delText>
        </w:r>
        <w:r w:rsidR="00843A27" w:rsidDel="007F344C">
          <w:delText xml:space="preserve"> </w:delText>
        </w:r>
        <w:r w:rsidR="0079504F" w:rsidDel="007F344C">
          <w:delText xml:space="preserve">This has </w:delText>
        </w:r>
        <w:r w:rsidR="000802AC" w:rsidDel="007F344C">
          <w:delText xml:space="preserve">both </w:delText>
        </w:r>
        <w:r w:rsidR="0079504F" w:rsidDel="007F344C">
          <w:delText>a technical mathematical definition</w:delText>
        </w:r>
        <w:r w:rsidR="00EA5C0F" w:rsidDel="007F344C">
          <w:delText xml:space="preserve"> </w:delText>
        </w:r>
        <w:r w:rsidR="000802AC" w:rsidDel="007F344C">
          <w:delText>as well as</w:delText>
        </w:r>
        <w:r w:rsidR="0079504F" w:rsidDel="007F344C">
          <w:delText xml:space="preserve"> an intuitive ecological meaning:  when competition between species is additive</w:delText>
        </w:r>
        <w:r w:rsidR="000802AC" w:rsidDel="007F344C">
          <w:delText>,</w:delText>
        </w:r>
        <w:r w:rsidR="0079504F" w:rsidDel="007F344C">
          <w:delText xml:space="preserve"> then competition can be </w:delText>
        </w:r>
        <w:r w:rsidR="00D94617" w:rsidDel="007F344C">
          <w:delText xml:space="preserve">studied separately as a set of pairwise interactions that when </w:delText>
        </w:r>
        <w:r w:rsidR="000802AC" w:rsidDel="007F344C">
          <w:delText>summed</w:delText>
        </w:r>
        <w:r w:rsidR="00D94617" w:rsidDel="007F344C">
          <w:delText xml:space="preserve"> predict the </w:delText>
        </w:r>
        <w:r w:rsidR="0088315A" w:rsidDel="007F344C">
          <w:delText>population growth rates of the focal species in</w:delText>
        </w:r>
        <w:r w:rsidR="00D94617" w:rsidDel="007F344C">
          <w:delText xml:space="preserve"> </w:delText>
        </w:r>
        <w:r w:rsidR="00EA5C0F" w:rsidDel="007F344C">
          <w:delText>a</w:delText>
        </w:r>
        <w:r w:rsidR="00D94617" w:rsidDel="007F344C">
          <w:delText xml:space="preserve"> community</w:delText>
        </w:r>
        <w:r w:rsidR="009C4CDF" w:rsidDel="007F344C">
          <w:delText>.</w:delText>
        </w:r>
        <w:r w:rsidR="0088315A" w:rsidDel="007F344C">
          <w:delText xml:space="preserve"> </w:delText>
        </w:r>
        <w:r w:rsidR="00D94617" w:rsidDel="007F344C">
          <w:delText xml:space="preserve"> </w:delText>
        </w:r>
        <w:r w:rsidR="00017E5B" w:rsidDel="007F344C">
          <w:delText>Importantly, the summing can occur on a transformed (e.g. log</w:delText>
        </w:r>
        <w:r w:rsidR="00A66607" w:rsidDel="007F344C">
          <w:delText xml:space="preserve"> or inverse</w:delText>
        </w:r>
        <w:r w:rsidR="00017E5B" w:rsidDel="007F344C">
          <w:delText xml:space="preserve">) scale such that </w:delText>
        </w:r>
        <w:r w:rsidR="00927C9B" w:rsidDel="007F344C">
          <w:delText xml:space="preserve">even </w:delText>
        </w:r>
        <w:r w:rsidR="00017E5B" w:rsidDel="007F344C">
          <w:delText xml:space="preserve">interactions that are multiplicative </w:delText>
        </w:r>
        <w:r w:rsidR="00A66607" w:rsidDel="007F344C">
          <w:delText xml:space="preserve">or nonlinear in their effect </w:delText>
        </w:r>
        <w:r w:rsidR="005142CC" w:rsidDel="007F344C">
          <w:delText xml:space="preserve">on raw population growth rates </w:delText>
        </w:r>
        <w:r w:rsidR="00DB5576" w:rsidDel="007F344C">
          <w:delText xml:space="preserve">do </w:delText>
        </w:r>
        <w:r w:rsidR="00927C9B" w:rsidDel="007F344C">
          <w:delText xml:space="preserve">not </w:delText>
        </w:r>
        <w:r w:rsidR="00A66607" w:rsidDel="007F344C">
          <w:delText xml:space="preserve">necessarily </w:delText>
        </w:r>
        <w:r w:rsidR="00927C9B" w:rsidDel="007F344C">
          <w:delText>generate HOIs</w:delText>
        </w:r>
        <w:r w:rsidR="009C4CDF" w:rsidDel="007F344C">
          <w:delText xml:space="preserve"> </w:delText>
        </w:r>
        <w:r w:rsidR="009C4CDF" w:rsidDel="007F344C">
          <w:fldChar w:fldCharType="begin"/>
        </w:r>
        <w:r w:rsidR="009C4CDF" w:rsidDel="007F344C">
          <w:delInstrText xml:space="preserve"> ADDIN ZOTERO_ITEM CSL_CITATION {"citationID":"8blgSuA9","properties":{"formattedCitation":"(Adler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delInstrText>
        </w:r>
        <w:r w:rsidR="009C4CDF" w:rsidDel="007F344C">
          <w:fldChar w:fldCharType="separate"/>
        </w:r>
        <w:r w:rsidR="009C4CDF" w:rsidDel="007F344C">
          <w:rPr>
            <w:noProof/>
          </w:rPr>
          <w:delText>(Adler and Morris 1994)</w:delText>
        </w:r>
        <w:r w:rsidR="009C4CDF" w:rsidDel="007F344C">
          <w:fldChar w:fldCharType="end"/>
        </w:r>
        <w:r w:rsidR="00927C9B" w:rsidDel="007F344C">
          <w:delText>.</w:delText>
        </w:r>
        <w:r w:rsidR="00017E5B" w:rsidDel="007F344C">
          <w:delText xml:space="preserve"> </w:delText>
        </w:r>
        <w:r w:rsidR="00F67798" w:rsidDel="007F344C">
          <w:delText xml:space="preserve">In </w:delText>
        </w:r>
        <w:r w:rsidR="00F67798" w:rsidDel="007F344C">
          <w:fldChar w:fldCharType="begin"/>
        </w:r>
        <w:r w:rsidR="00F67798" w:rsidDel="007F344C">
          <w:delInstrText xml:space="preserve"> REF _Ref514237378 \h </w:delInstrText>
        </w:r>
        <w:r w:rsidR="00F67798" w:rsidDel="007F344C">
          <w:fldChar w:fldCharType="separate"/>
        </w:r>
        <w:r w:rsidR="004C4E00" w:rsidDel="007F344C">
          <w:delText xml:space="preserve">Figure </w:delText>
        </w:r>
        <w:r w:rsidR="004C4E00" w:rsidDel="007F344C">
          <w:rPr>
            <w:noProof/>
          </w:rPr>
          <w:delText>1</w:delText>
        </w:r>
        <w:r w:rsidR="00F67798" w:rsidDel="007F344C">
          <w:fldChar w:fldCharType="end"/>
        </w:r>
        <w:r w:rsidR="00F67798" w:rsidDel="007F344C">
          <w:delText>, we illustrate additive and non-additive competitive effects between three species.</w:delText>
        </w:r>
      </w:del>
    </w:p>
    <w:p w14:paraId="7B39142C" w14:textId="1745F1C1" w:rsidR="00993F10" w:rsidDel="007F344C" w:rsidRDefault="0063785D" w:rsidP="009C4CDF">
      <w:pPr>
        <w:spacing w:after="202"/>
        <w:contextualSpacing/>
        <w:rPr>
          <w:del w:id="378" w:author="Andy Kleinhesselink" w:date="2018-10-23T14:25:00Z"/>
        </w:rPr>
      </w:pPr>
      <w:del w:id="379" w:author="Andy Kleinhesselink" w:date="2018-10-23T14:25:00Z">
        <w:r w:rsidDel="007F344C">
          <w:delText xml:space="preserve">The definition of higher order interactions </w:delText>
        </w:r>
        <w:r w:rsidR="003C4452" w:rsidDel="007F344C">
          <w:delText>developed here</w:delText>
        </w:r>
        <w:r w:rsidR="005E254B" w:rsidDel="007F344C">
          <w:delText xml:space="preserve"> follows closely from </w:delText>
        </w:r>
        <w:r w:rsidR="002070A9" w:rsidDel="007F344C">
          <w:delText>Billick and Case (1994)</w:delText>
        </w:r>
        <w:r w:rsidR="005E254B" w:rsidDel="007F344C">
          <w:delText xml:space="preserve">, with the </w:delText>
        </w:r>
        <w:r w:rsidR="003D6332" w:rsidDel="007F344C">
          <w:delText xml:space="preserve">added qualifier that additivity can be </w:delText>
        </w:r>
        <w:r w:rsidR="00DB5576" w:rsidDel="007F344C">
          <w:delText xml:space="preserve">assessed </w:delText>
        </w:r>
        <w:r w:rsidR="003D6332" w:rsidDel="007F344C">
          <w:delText>on a transfor</w:delText>
        </w:r>
        <w:r w:rsidR="00D24B1E" w:rsidDel="007F344C">
          <w:delText>m</w:delText>
        </w:r>
        <w:r w:rsidR="003D6332" w:rsidDel="007F344C">
          <w:delText xml:space="preserve">ed scale. </w:delText>
        </w:r>
        <w:r w:rsidR="00D24B1E" w:rsidDel="007F344C">
          <w:delText>As pointed out by Billick and Case (1994), such non-additivity can also emerge in a pairwise interaction</w:delText>
        </w:r>
        <w:r w:rsidR="003C4452" w:rsidDel="007F344C">
          <w:delText>s</w:delText>
        </w:r>
        <w:r w:rsidR="00D24B1E" w:rsidDel="007F344C">
          <w:delText xml:space="preserve"> if </w:delText>
        </w:r>
        <w:r w:rsidR="003C4452" w:rsidDel="007F344C">
          <w:delText>for example</w:delText>
        </w:r>
        <w:r w:rsidR="003E6E06" w:rsidDel="007F344C">
          <w:delText>,</w:delText>
        </w:r>
        <w:r w:rsidR="003C4452" w:rsidDel="007F344C">
          <w:delText xml:space="preserve"> </w:delText>
        </w:r>
        <w:r w:rsidR="00A96836" w:rsidDel="007F344C">
          <w:delText>intraspecific interaction strengths are altered by the presen</w:delText>
        </w:r>
        <w:r w:rsidR="003E6E06" w:rsidDel="007F344C">
          <w:delText>ce of interspecific competitors</w:delText>
        </w:r>
        <w:r w:rsidR="00A96836" w:rsidDel="007F344C">
          <w:delText xml:space="preserve">.  </w:delText>
        </w:r>
        <w:r w:rsidR="003E6E06" w:rsidDel="007F344C">
          <w:delText>W</w:delText>
        </w:r>
        <w:r w:rsidR="00A96836" w:rsidDel="007F344C">
          <w:delText xml:space="preserve">hether one treats these types of </w:delText>
        </w:r>
        <w:r w:rsidR="003E6E06" w:rsidDel="007F344C">
          <w:delText xml:space="preserve">pairwise </w:delText>
        </w:r>
        <w:r w:rsidR="00A96836" w:rsidDel="007F344C">
          <w:delText xml:space="preserve">interactions </w:delText>
        </w:r>
        <w:r w:rsidR="00D81A8D" w:rsidDel="007F344C">
          <w:delText>as higher order interactions depends on the study goals</w:delText>
        </w:r>
        <w:r w:rsidR="000A6BBF" w:rsidDel="007F344C">
          <w:delText>,</w:delText>
        </w:r>
        <w:r w:rsidR="00D81A8D" w:rsidDel="007F344C">
          <w:delText xml:space="preserve"> but </w:delText>
        </w:r>
        <w:r w:rsidR="005142CC" w:rsidDel="007F344C">
          <w:delText xml:space="preserve">if </w:delText>
        </w:r>
        <w:r w:rsidR="00D93ED5" w:rsidDel="007F344C">
          <w:delText xml:space="preserve">the only </w:delText>
        </w:r>
        <w:r w:rsidR="000A6BBF" w:rsidDel="007F344C">
          <w:delText>“HOIs</w:delText>
        </w:r>
        <w:r w:rsidR="005142CC" w:rsidDel="007F344C">
          <w:delText xml:space="preserve">” </w:delText>
        </w:r>
        <w:r w:rsidR="00D93ED5" w:rsidDel="007F344C">
          <w:delText xml:space="preserve">present </w:delText>
        </w:r>
        <w:r w:rsidR="005142CC" w:rsidDel="007F344C">
          <w:delText>involve modification of intraspecific competition by int</w:delText>
        </w:r>
        <w:r w:rsidR="00D93ED5" w:rsidDel="007F344C">
          <w:delText>erspecific density, this would still allow one to predict multispecies dynamics with observations of interactions between all possible pairs of species</w:delText>
        </w:r>
        <w:r w:rsidR="005142CC" w:rsidDel="007F344C">
          <w:delText xml:space="preserve">. </w:delText>
        </w:r>
      </w:del>
    </w:p>
    <w:p w14:paraId="37D58977" w14:textId="449EC40D" w:rsidR="009C4CDF" w:rsidRDefault="000A6BBF" w:rsidP="009C4CDF">
      <w:pPr>
        <w:spacing w:after="202"/>
        <w:contextualSpacing/>
      </w:pPr>
      <w:r>
        <w:t xml:space="preserve">Resolving </w:t>
      </w:r>
      <w:r w:rsidR="00F45049">
        <w:t>the</w:t>
      </w:r>
      <w:r>
        <w:t xml:space="preserve"> mathematical definition of HOIs</w:t>
      </w:r>
      <w:r w:rsidR="00142FC0">
        <w:t xml:space="preserve"> is a necessary first step</w:t>
      </w:r>
      <w:r w:rsidR="00993F10">
        <w:t xml:space="preserve"> for understanding these interactions</w:t>
      </w:r>
      <w:r w:rsidR="00142FC0">
        <w:t xml:space="preserve">, but does not clarify </w:t>
      </w:r>
      <w:commentRangeStart w:id="380"/>
      <w:r w:rsidR="00993F10">
        <w:t>the processes generating</w:t>
      </w:r>
      <w:r w:rsidR="009C4CDF">
        <w:t xml:space="preserve"> </w:t>
      </w:r>
      <w:r w:rsidR="00142FC0">
        <w:t>these interactions</w:t>
      </w:r>
      <w:r w:rsidR="009C4CDF">
        <w:t xml:space="preserve"> in nature.  </w:t>
      </w:r>
      <w:commentRangeEnd w:id="380"/>
      <w:r w:rsidR="009C4CDF">
        <w:rPr>
          <w:rStyle w:val="CommentReference"/>
        </w:rPr>
        <w:commentReference w:id="380"/>
      </w:r>
      <w:r w:rsidR="007C09B3">
        <w:t xml:space="preserve">Addressing </w:t>
      </w:r>
      <w:r w:rsidR="00923E50">
        <w:t>these processes</w:t>
      </w:r>
      <w:r w:rsidR="007C09B3">
        <w:t xml:space="preserve"> is the subject of the remainder of this paper.</w:t>
      </w:r>
      <w:commentRangeEnd w:id="167"/>
      <w:r w:rsidR="00674D02">
        <w:rPr>
          <w:rStyle w:val="CommentReference"/>
        </w:rPr>
        <w:commentReference w:id="167"/>
      </w:r>
    </w:p>
    <w:p w14:paraId="73FF759A" w14:textId="55F62B20" w:rsidR="004A7CD3" w:rsidRPr="00EA5C0F" w:rsidRDefault="00EA5C0F" w:rsidP="009823D3">
      <w:pPr>
        <w:spacing w:after="202"/>
        <w:ind w:firstLine="0"/>
        <w:contextualSpacing/>
        <w:rPr>
          <w:b/>
        </w:rPr>
      </w:pPr>
      <w:r w:rsidRPr="00EA5C0F">
        <w:rPr>
          <w:b/>
        </w:rPr>
        <w:t>Box</w:t>
      </w:r>
      <w:r w:rsidR="00C11090">
        <w:rPr>
          <w:b/>
        </w:rPr>
        <w:t xml:space="preserve"> 1</w:t>
      </w:r>
      <w:r w:rsidRPr="00EA5C0F">
        <w:rPr>
          <w:b/>
        </w:rPr>
        <w:t xml:space="preserve">: </w:t>
      </w:r>
      <w:r w:rsidR="00C11090">
        <w:rPr>
          <w:b/>
        </w:rPr>
        <w:t>D</w:t>
      </w:r>
      <w:r w:rsidR="009D721E">
        <w:rPr>
          <w:b/>
        </w:rPr>
        <w:t>efinin</w:t>
      </w:r>
      <w:r w:rsidR="00C11090">
        <w:rPr>
          <w:b/>
        </w:rPr>
        <w:t>g</w:t>
      </w:r>
      <w:r w:rsidR="009D721E">
        <w:rPr>
          <w:b/>
        </w:rPr>
        <w:t xml:space="preserve"> </w:t>
      </w:r>
      <w:r w:rsidRPr="00EA5C0F">
        <w:rPr>
          <w:b/>
        </w:rPr>
        <w:t>HOIs</w:t>
      </w:r>
      <w:r w:rsidR="004A7CD3">
        <w:rPr>
          <w:b/>
        </w:rPr>
        <w:t xml:space="preserve"> ------------------</w:t>
      </w:r>
    </w:p>
    <w:p w14:paraId="3C5CC92A" w14:textId="0EB7D583" w:rsidR="00181318" w:rsidRDefault="00EA5C0F" w:rsidP="00181318">
      <w:pPr>
        <w:spacing w:after="202"/>
        <w:contextualSpacing/>
      </w:pPr>
      <w:r>
        <w:t xml:space="preserve">A mathematical definition of </w:t>
      </w:r>
      <w:r w:rsidR="00390672">
        <w:t>HOIs start</w:t>
      </w:r>
      <w:r>
        <w:t>s</w:t>
      </w:r>
      <w:r w:rsidR="00390672">
        <w:t xml:space="preserve"> with a general </w:t>
      </w:r>
      <w:r w:rsidR="007C09B3">
        <w:t xml:space="preserve">phenomenological </w:t>
      </w:r>
      <w:r w:rsidR="00390672">
        <w:t xml:space="preserve">model </w:t>
      </w:r>
      <w:r w:rsidR="007C09B3">
        <w:t xml:space="preserve">of </w:t>
      </w:r>
      <w:r w:rsidR="00390672">
        <w:t>species</w:t>
      </w:r>
      <w:r w:rsidR="00B74CF6">
        <w:t xml:space="preserve"> </w:t>
      </w:r>
      <w:r w:rsidR="00390672">
        <w:t>competition</w:t>
      </w:r>
      <w:r w:rsidR="001B5599">
        <w:t xml:space="preserve"> in discrete time</w:t>
      </w:r>
      <w:r w:rsidR="003906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7016"/>
        <w:gridCol w:w="730"/>
      </w:tblGrid>
      <w:tr w:rsidR="00181318" w14:paraId="14D09AEC" w14:textId="77777777" w:rsidTr="00181318">
        <w:trPr>
          <w:trHeight w:val="503"/>
        </w:trPr>
        <w:tc>
          <w:tcPr>
            <w:tcW w:w="918" w:type="dxa"/>
            <w:vAlign w:val="center"/>
          </w:tcPr>
          <w:p w14:paraId="4E9E200E" w14:textId="77777777" w:rsidR="00181318" w:rsidRDefault="00181318" w:rsidP="00181318">
            <w:pPr>
              <w:spacing w:after="202"/>
              <w:ind w:firstLine="0"/>
              <w:contextualSpacing/>
              <w:jc w:val="center"/>
            </w:pPr>
          </w:p>
        </w:tc>
        <w:tc>
          <w:tcPr>
            <w:tcW w:w="7200" w:type="dxa"/>
            <w:vAlign w:val="center"/>
          </w:tcPr>
          <w:p w14:paraId="2340A416" w14:textId="46EC6905" w:rsidR="00181318" w:rsidRDefault="003114BE" w:rsidP="0018131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oMath>
            </m:oMathPara>
          </w:p>
        </w:tc>
        <w:tc>
          <w:tcPr>
            <w:tcW w:w="738" w:type="dxa"/>
            <w:vAlign w:val="center"/>
          </w:tcPr>
          <w:p w14:paraId="01E3A228" w14:textId="341DD1A1" w:rsidR="00181318" w:rsidRDefault="00181318" w:rsidP="0018131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1</w:t>
            </w:r>
            <w:r w:rsidR="00AC7C1E">
              <w:rPr>
                <w:noProof/>
              </w:rPr>
              <w:fldChar w:fldCharType="end"/>
            </w:r>
            <w:r>
              <w:t>)</w:t>
            </w:r>
          </w:p>
        </w:tc>
      </w:tr>
    </w:tbl>
    <w:p w14:paraId="6D216E4E" w14:textId="315ED8AC" w:rsidR="00B7338B" w:rsidRDefault="00390672" w:rsidP="00841145">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density of species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f</m:t>
        </m:r>
      </m:oMath>
      <w:r>
        <w:t xml:space="preserve"> is a function that gives the per capita population growth rate as a function of </w:t>
      </w:r>
      <w:r w:rsidR="00B74CF6">
        <w:t>the densities of species</w:t>
      </w:r>
      <w:r>
        <w:t xml:space="preserve"> </w:t>
      </w:r>
      <m:oMath>
        <m:r>
          <w:rPr>
            <w:rFonts w:ascii="Cambria Math" w:hAnsi="Cambria Math"/>
          </w:rPr>
          <m:t>i</m:t>
        </m:r>
      </m:oMath>
      <w:r>
        <w:t xml:space="preserve">, </w:t>
      </w:r>
      <m:oMath>
        <m:r>
          <w:rPr>
            <w:rFonts w:ascii="Cambria Math" w:hAnsi="Cambria Math"/>
          </w:rPr>
          <m:t>j</m:t>
        </m:r>
      </m:oMath>
      <w:r>
        <w:t xml:space="preserve"> and </w:t>
      </w:r>
      <m:oMath>
        <m:r>
          <w:rPr>
            <w:rFonts w:ascii="Cambria Math" w:hAnsi="Cambria Math"/>
          </w:rPr>
          <m:t>k</m:t>
        </m:r>
      </m:oMath>
      <w:r w:rsidR="00B74CF6">
        <w:t>.  A</w:t>
      </w:r>
      <w:r w:rsidR="001D377E">
        <w:t xml:space="preserve"> </w:t>
      </w:r>
      <w:proofErr w:type="spellStart"/>
      <w:r w:rsidR="001D377E">
        <w:t>Beverton</w:t>
      </w:r>
      <w:proofErr w:type="spellEnd"/>
      <w:r w:rsidR="001D377E">
        <w:t xml:space="preserve">-Holt model </w:t>
      </w:r>
      <w:r w:rsidR="00896B38">
        <w:t>of</w:t>
      </w:r>
      <w:r w:rsidR="00B7338B">
        <w:t xml:space="preserve"> </w:t>
      </w:r>
      <w:r w:rsidR="00896B38">
        <w:t xml:space="preserve">density dependent </w:t>
      </w:r>
      <w:r w:rsidR="00B7338B">
        <w:t>competition</w:t>
      </w:r>
      <w:r w:rsidR="007C09B3">
        <w:t>, for example,</w:t>
      </w:r>
      <w:r w:rsidR="00B74CF6">
        <w:t xml:space="preserve"> is a specific case of this general functional form</w:t>
      </w:r>
      <w:r w:rsidR="001B5599">
        <w:t xml:space="preserve"> in which the per capita population growth rate declines in proportion to the inverse of the sum of competitor densities</w:t>
      </w:r>
      <w:r w:rsidR="00B7338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14"/>
        <w:gridCol w:w="730"/>
      </w:tblGrid>
      <w:tr w:rsidR="00B7338B" w14:paraId="4F8B5684" w14:textId="77777777" w:rsidTr="001B5599">
        <w:trPr>
          <w:trHeight w:val="503"/>
        </w:trPr>
        <w:tc>
          <w:tcPr>
            <w:tcW w:w="918" w:type="dxa"/>
            <w:vAlign w:val="center"/>
          </w:tcPr>
          <w:p w14:paraId="36918F03" w14:textId="77777777" w:rsidR="00B7338B" w:rsidRDefault="00B7338B" w:rsidP="001B5599">
            <w:pPr>
              <w:spacing w:after="202"/>
              <w:ind w:firstLine="0"/>
              <w:contextualSpacing/>
              <w:jc w:val="center"/>
            </w:pPr>
          </w:p>
        </w:tc>
        <w:tc>
          <w:tcPr>
            <w:tcW w:w="7200" w:type="dxa"/>
            <w:vAlign w:val="center"/>
          </w:tcPr>
          <w:p w14:paraId="0928367E" w14:textId="589595FA" w:rsidR="00B7338B" w:rsidRDefault="003114BE" w:rsidP="001B5599">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r>
                  <w:rPr>
                    <w:rFonts w:ascii="Cambria Math" w:hAnsi="Cambria Math"/>
                  </w:rPr>
                  <m:t>,</m:t>
                </m:r>
              </m:oMath>
            </m:oMathPara>
          </w:p>
        </w:tc>
        <w:tc>
          <w:tcPr>
            <w:tcW w:w="738" w:type="dxa"/>
            <w:vAlign w:val="center"/>
          </w:tcPr>
          <w:p w14:paraId="66BF2F6D" w14:textId="4EC27C92" w:rsidR="00B7338B" w:rsidRDefault="00B7338B" w:rsidP="001B5599">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613786">
              <w:rPr>
                <w:noProof/>
              </w:rPr>
              <w:t>2</w:t>
            </w:r>
            <w:r>
              <w:rPr>
                <w:noProof/>
              </w:rPr>
              <w:fldChar w:fldCharType="end"/>
            </w:r>
            <w:r>
              <w:t>)</w:t>
            </w:r>
          </w:p>
        </w:tc>
      </w:tr>
    </w:tbl>
    <w:p w14:paraId="263EE045" w14:textId="646E62D5" w:rsidR="00B74CF6" w:rsidRDefault="001B5599" w:rsidP="00F75903">
      <w:pPr>
        <w:spacing w:after="202"/>
        <w:ind w:firstLine="0"/>
        <w:contextualSpacing/>
      </w:pPr>
      <w:r>
        <w:t>where</w:t>
      </w:r>
      <w:r w:rsidR="00896B38">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896B38">
        <w:t xml:space="preserve"> is the per capita population growth rate i</w:t>
      </w:r>
      <w:proofErr w:type="spellStart"/>
      <w:r>
        <w:t>n</w:t>
      </w:r>
      <w:proofErr w:type="spellEnd"/>
      <w:r>
        <w:t xml:space="preserve"> the absence of all competition and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gives the per capita competitive effect of each individual of species</w:t>
      </w:r>
      <w:r w:rsidRPr="001B5599">
        <w:rPr>
          <w:i/>
        </w:rPr>
        <w:t xml:space="preserve"> j</w:t>
      </w:r>
      <w:r w:rsidR="00B7338B">
        <w:t xml:space="preserve">.  </w:t>
      </w:r>
    </w:p>
    <w:p w14:paraId="7C23C578" w14:textId="631F6E01" w:rsidR="00B74CF6" w:rsidRDefault="00B74CF6" w:rsidP="00B74CF6">
      <w:pPr>
        <w:spacing w:after="202"/>
        <w:contextualSpacing/>
      </w:pPr>
      <w:r>
        <w:t xml:space="preserve">Despite the fact that the functional relationship between population growth rate and competition is non-linear in the </w:t>
      </w:r>
      <w:proofErr w:type="spellStart"/>
      <w:r>
        <w:t>Beverton</w:t>
      </w:r>
      <w:proofErr w:type="spellEnd"/>
      <w:r>
        <w:t xml:space="preserve">-Holt model, </w:t>
      </w:r>
      <w:r w:rsidR="00B40093">
        <w:t xml:space="preserve">it is possible to </w:t>
      </w:r>
      <w:r w:rsidR="00E9515D">
        <w:t>transform</w:t>
      </w:r>
      <w:r w:rsidR="00B40093">
        <w:t xml:space="preserve"> population growth </w:t>
      </w:r>
      <w:r w:rsidR="00E9515D">
        <w:t>by some function</w:t>
      </w:r>
      <w:r w:rsidR="00B40093">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 xml:space="preserve">, </m:t>
        </m:r>
      </m:oMath>
      <w:r w:rsidR="00B40093">
        <w:t>such that the effects of competition are additive</w:t>
      </w:r>
      <w:r w:rsidR="00E9515D">
        <w:t xml:space="preserve"> on this scale</w:t>
      </w:r>
      <w:r w:rsidR="00B40093">
        <w:t>. In th</w:t>
      </w:r>
      <w:r w:rsidR="00E9515D">
        <w:t>is</w:t>
      </w:r>
      <w:r w:rsidR="00B40093">
        <w:t xml:space="preserve"> ca</w:t>
      </w:r>
      <w:r w:rsidR="00E9515D">
        <w:t>se</w:t>
      </w:r>
      <w:r w:rsidR="00B40093">
        <w:t>, we</w:t>
      </w:r>
      <w:r>
        <w:t xml:space="preserve"> transform population growth rate by dividing by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then taking the inverse and subtracting one,</w:t>
      </w:r>
    </w:p>
    <w:p w14:paraId="3B1F9D07" w14:textId="2FF4E6C6" w:rsidR="00B74CF6" w:rsidRDefault="003114BE" w:rsidP="00B40093">
      <w:pPr>
        <w:spacing w:after="202"/>
        <w:contextualSpacing/>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num>
                    <m:den>
                      <m:sSub>
                        <m:sSubPr>
                          <m:ctrlPr>
                            <w:rPr>
                              <w:rFonts w:ascii="Cambria Math" w:hAnsi="Cambria Math"/>
                              <w:i/>
                            </w:rPr>
                          </m:ctrlPr>
                        </m:sSubPr>
                        <m:e>
                          <m:r>
                            <w:rPr>
                              <w:rFonts w:ascii="Cambria Math" w:hAnsi="Cambria Math"/>
                            </w:rPr>
                            <m:t>λ</m:t>
                          </m:r>
                        </m:e>
                        <m:sub>
                          <m:r>
                            <w:rPr>
                              <w:rFonts w:ascii="Cambria Math" w:hAnsi="Cambria Math"/>
                            </w:rPr>
                            <m:t>i</m:t>
                          </m:r>
                        </m:sub>
                      </m:sSub>
                    </m:den>
                  </m:f>
                </m:e>
              </m:d>
            </m:e>
            <m:sup>
              <m:r>
                <w:rPr>
                  <w:rFonts w:ascii="Cambria Math" w:hAnsi="Cambria Math"/>
                </w:rPr>
                <m:t>-1</m:t>
              </m:r>
            </m:sup>
          </m:sSup>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oMath>
      </m:oMathPara>
    </w:p>
    <w:p w14:paraId="75778FB3" w14:textId="158D9EF8" w:rsidR="00F1355F" w:rsidRDefault="001B5599" w:rsidP="00B40093">
      <w:pPr>
        <w:spacing w:after="202"/>
        <w:ind w:firstLine="0"/>
        <w:contextualSpacing/>
      </w:pPr>
      <w:r>
        <w:t>On this transformed scale</w:t>
      </w:r>
      <w:r w:rsidR="00E9515D">
        <w:t xml:space="preserve"> we</w:t>
      </w:r>
      <w:r w:rsidR="00B40093">
        <w:t xml:space="preserve"> can </w:t>
      </w:r>
      <w:r w:rsidR="00E9515D">
        <w:t xml:space="preserve">still </w:t>
      </w:r>
      <w:r w:rsidR="00B40093">
        <w:t>predict the overall effects of competition in multi-species community by adding up the separate pairwise competi</w:t>
      </w:r>
      <w:r w:rsidR="00E9515D">
        <w:t xml:space="preserve">tive </w:t>
      </w:r>
      <w:r w:rsidR="00B40093">
        <w:t>interactions</w:t>
      </w:r>
      <w:r w:rsidR="00E9515D">
        <w:t xml:space="preserve"> and applying the appropriate transformation</w:t>
      </w:r>
      <w:r>
        <w:t xml:space="preserve">—competition is additive on the transformed scale and there are no HOI’s. </w:t>
      </w:r>
      <w:r w:rsidR="004A7CD3">
        <w:t xml:space="preserve"> </w:t>
      </w:r>
      <w:r w:rsidR="00F1355F">
        <w:t xml:space="preserve">  </w:t>
      </w:r>
    </w:p>
    <w:p w14:paraId="0BF14225" w14:textId="1B0B8FCB" w:rsidR="008359A4" w:rsidRDefault="00F1355F" w:rsidP="008359A4">
      <w:pPr>
        <w:pBdr>
          <w:bottom w:val="single" w:sz="6" w:space="1" w:color="auto"/>
        </w:pBdr>
        <w:spacing w:after="202"/>
        <w:contextualSpacing/>
        <w:rPr>
          <w:ins w:id="381" w:author="Andy Kleinhesselink" w:date="2018-10-23T15:45:00Z"/>
        </w:rPr>
      </w:pPr>
      <w:r>
        <w:lastRenderedPageBreak/>
        <w:t xml:space="preserve">In contrast, consider the case </w:t>
      </w:r>
      <w:r w:rsidR="0069477D">
        <w:t xml:space="preserve">with a higher order interaction </w:t>
      </w: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d>
                      <m:dPr>
                        <m:ctrlPr>
                          <w:rPr>
                            <w:rFonts w:ascii="Cambria Math" w:hAnsi="Cambria Math"/>
                            <w:i/>
                          </w:rPr>
                        </m:ctrlPr>
                      </m:dPr>
                      <m:e>
                        <m:r>
                          <w:rPr>
                            <w:rFonts w:ascii="Cambria Math" w:hAnsi="Cambria Math"/>
                          </w:rPr>
                          <m:t>jk</m:t>
                        </m:r>
                      </m:e>
                    </m:d>
                  </m:sub>
                </m:sSub>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oMath>
      <w:r>
        <w:t xml:space="preserve">. </w:t>
      </w:r>
      <w:r w:rsidR="00841145">
        <w:t xml:space="preserve"> </w:t>
      </w:r>
      <w:r w:rsidR="00E9515D">
        <w:t>T</w:t>
      </w:r>
      <w:r w:rsidR="004A7CD3">
        <w:t xml:space="preserve">he coefficient </w:t>
      </w:r>
      <m:oMath>
        <m:sSub>
          <m:sSubPr>
            <m:ctrlPr>
              <w:rPr>
                <w:rFonts w:ascii="Cambria Math" w:hAnsi="Cambria Math"/>
                <w:i/>
              </w:rPr>
            </m:ctrlPr>
          </m:sSubPr>
          <m:e>
            <m:r>
              <w:rPr>
                <w:rFonts w:ascii="Cambria Math" w:hAnsi="Cambria Math"/>
              </w:rPr>
              <m:t>β</m:t>
            </m:r>
          </m:e>
          <m:sub>
            <m:r>
              <w:rPr>
                <w:rFonts w:ascii="Cambria Math" w:hAnsi="Cambria Math"/>
              </w:rPr>
              <m:t>i,(j,k)</m:t>
            </m:r>
          </m:sub>
        </m:sSub>
      </m:oMath>
      <w:r w:rsidR="00390672">
        <w:t xml:space="preserve"> captures a</w:t>
      </w:r>
      <w:r w:rsidR="00B353DB">
        <w:t>n</w:t>
      </w:r>
      <w:r w:rsidR="00390672">
        <w:t xml:space="preserve"> </w:t>
      </w:r>
      <w:commentRangeStart w:id="382"/>
      <w:commentRangeEnd w:id="382"/>
      <w:r w:rsidR="0069477D">
        <w:rPr>
          <w:rStyle w:val="CommentReference"/>
        </w:rPr>
        <w:commentReference w:id="382"/>
      </w:r>
      <w:r w:rsidR="00390672">
        <w:t xml:space="preserve">HOI </w:t>
      </w:r>
      <w:r>
        <w:t xml:space="preserve">between </w:t>
      </w:r>
      <w:r w:rsidR="00390672">
        <w:t xml:space="preserve">species </w:t>
      </w:r>
      <w:r w:rsidRPr="00F1355F">
        <w:rPr>
          <w:i/>
        </w:rPr>
        <w:t>j</w:t>
      </w:r>
      <w:r w:rsidR="00595679">
        <w:t xml:space="preserve"> and </w:t>
      </w:r>
      <w:r w:rsidRPr="00F1355F">
        <w:rPr>
          <w:i/>
        </w:rPr>
        <w:t>k</w:t>
      </w:r>
      <w:r w:rsidR="00390672">
        <w:t xml:space="preserve">. </w:t>
      </w:r>
      <w:r w:rsidR="0069477D">
        <w:t xml:space="preserve">So </w:t>
      </w:r>
      <w:r w:rsidR="00390672">
        <w:t xml:space="preserve">long as </w:t>
      </w:r>
      <m:oMath>
        <m:sSub>
          <m:sSubPr>
            <m:ctrlPr>
              <w:rPr>
                <w:rFonts w:ascii="Cambria Math" w:hAnsi="Cambria Math"/>
                <w:i/>
              </w:rPr>
            </m:ctrlPr>
          </m:sSubPr>
          <m:e>
            <m:r>
              <w:rPr>
                <w:rFonts w:ascii="Cambria Math" w:hAnsi="Cambria Math"/>
              </w:rPr>
              <m:t>β</m:t>
            </m:r>
          </m:e>
          <m:sub>
            <m:r>
              <w:rPr>
                <w:rFonts w:ascii="Cambria Math" w:hAnsi="Cambria Math"/>
              </w:rPr>
              <m:t>i,(j,k)</m:t>
            </m:r>
          </m:sub>
        </m:sSub>
        <m:r>
          <w:rPr>
            <w:rFonts w:ascii="Cambria Math" w:hAnsi="Cambria Math"/>
          </w:rPr>
          <m:t>≠0</m:t>
        </m:r>
      </m:oMath>
      <w:r w:rsidR="0069477D">
        <w:t>,</w:t>
      </w:r>
      <w:r w:rsidR="00390672">
        <w:t xml:space="preserve"> </w:t>
      </w:r>
      <w:r w:rsidR="00E9515D">
        <w:t xml:space="preserve">there are no transformations of </w:t>
      </w:r>
      <w:r w:rsidR="0069477D">
        <w:t xml:space="preserve">the </w:t>
      </w:r>
      <w:r w:rsidR="00E9515D">
        <w:t xml:space="preserve">population growth rate that will allow us to </w:t>
      </w:r>
      <w:r w:rsidR="00171E83">
        <w:t xml:space="preserve">assess the </w:t>
      </w:r>
      <w:r w:rsidR="00E9515D">
        <w:t xml:space="preserve">effects of </w:t>
      </w:r>
      <w:r w:rsidR="00390672">
        <w:t xml:space="preserve">species </w:t>
      </w:r>
      <w:r w:rsidR="004A7CD3" w:rsidRPr="004A7CD3">
        <w:rPr>
          <w:i/>
        </w:rPr>
        <w:t>j</w:t>
      </w:r>
      <w:r w:rsidR="00595679">
        <w:t xml:space="preserve"> and </w:t>
      </w:r>
      <w:r w:rsidR="004A7CD3" w:rsidRPr="004A7CD3">
        <w:rPr>
          <w:i/>
        </w:rPr>
        <w:t>k</w:t>
      </w:r>
      <w:r w:rsidR="00434E85">
        <w:t xml:space="preserve"> as a linear combination of their effects</w:t>
      </w:r>
      <w:r w:rsidR="00390672">
        <w:t xml:space="preserve">. </w:t>
      </w:r>
      <w:r w:rsidR="0069477D">
        <w:t>B</w:t>
      </w:r>
      <w:r w:rsidR="00BE53CA">
        <w:t>y extension</w:t>
      </w:r>
      <w:r w:rsidR="0069477D">
        <w:t>,</w:t>
      </w:r>
      <w:r w:rsidR="00BE53CA">
        <w:t xml:space="preserve"> w</w:t>
      </w:r>
      <w:r w:rsidR="00E9515D">
        <w:t xml:space="preserve">e </w:t>
      </w:r>
      <w:r w:rsidR="0069477D">
        <w:t>also cannot</w:t>
      </w:r>
      <w:r w:rsidR="00E9515D">
        <w:t xml:space="preserve"> predict the population growth rate of species </w:t>
      </w:r>
      <w:proofErr w:type="spellStart"/>
      <w:r w:rsidR="00E9515D" w:rsidRPr="00E9515D">
        <w:rPr>
          <w:i/>
        </w:rPr>
        <w:t>i</w:t>
      </w:r>
      <w:proofErr w:type="spellEnd"/>
      <w:r w:rsidR="00E9515D">
        <w:t xml:space="preserve"> in a multi-species community from </w:t>
      </w:r>
      <w:r w:rsidR="00434E85">
        <w:t>just the pairwise interaction coefficients</w:t>
      </w:r>
      <w:r w:rsidR="00E9515D">
        <w:t xml:space="preserve">.  </w:t>
      </w:r>
      <w:r w:rsidR="0069477D">
        <w:t xml:space="preserve">From </w:t>
      </w:r>
      <w:r w:rsidR="004A7CD3">
        <w:t>this definition</w:t>
      </w:r>
      <w:r w:rsidR="0069477D">
        <w:t>,</w:t>
      </w:r>
      <w:r w:rsidR="004A7CD3">
        <w:t xml:space="preserve"> even </w:t>
      </w:r>
      <w:r w:rsidR="0069477D">
        <w:t xml:space="preserve">a </w:t>
      </w:r>
      <w:r w:rsidR="004A7CD3">
        <w:t xml:space="preserve">two species </w:t>
      </w:r>
      <w:r w:rsidR="0069477D">
        <w:t xml:space="preserve">community </w:t>
      </w:r>
      <w:r w:rsidR="004A7CD3">
        <w:t xml:space="preserve">can </w:t>
      </w:r>
      <w:r w:rsidR="0069477D">
        <w:t xml:space="preserve">include </w:t>
      </w:r>
      <w:r w:rsidR="004A7CD3">
        <w:t xml:space="preserve">non-additivity and HOIs, </w:t>
      </w:r>
      <w:r w:rsidR="00434E85">
        <w:t>as might describe</w:t>
      </w:r>
      <w:r w:rsidR="004A7CD3">
        <w:t xml:space="preserve"> the effects of species </w:t>
      </w:r>
      <w:r w:rsidR="00620A7E">
        <w:rPr>
          <w:i/>
        </w:rPr>
        <w:t>j</w:t>
      </w:r>
      <w:r w:rsidR="00620A7E">
        <w:t xml:space="preserve"> </w:t>
      </w:r>
      <w:r w:rsidR="004A7CD3">
        <w:t xml:space="preserve">and </w:t>
      </w:r>
      <w:r w:rsidR="00620A7E">
        <w:t xml:space="preserve">on the effect </w:t>
      </w:r>
      <w:r w:rsidR="004A7CD3">
        <w:t xml:space="preserve">species </w:t>
      </w:r>
      <w:proofErr w:type="spellStart"/>
      <w:r w:rsidR="00620A7E">
        <w:rPr>
          <w:i/>
        </w:rPr>
        <w:t>i</w:t>
      </w:r>
      <w:proofErr w:type="spellEnd"/>
      <w:r w:rsidR="00620A7E">
        <w:t xml:space="preserve"> has on i</w:t>
      </w:r>
      <w:r w:rsidR="004A7CD3">
        <w:t xml:space="preserve">tself </w:t>
      </w:r>
      <w:r w:rsidR="00595679">
        <w:fldChar w:fldCharType="begin"/>
      </w:r>
      <w:r w:rsidR="00595679">
        <w:instrText xml:space="preserve"> ADDIN ZOTERO_ITEM CSL_CITATION {"citationID":"TDIsfEmx","properties":{"formattedCitation":"(Billick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95679">
        <w:fldChar w:fldCharType="separate"/>
      </w:r>
      <w:r w:rsidR="00E9515D" w:rsidRPr="0088315A">
        <w:rPr>
          <w:noProof/>
        </w:rPr>
        <w:t>(Billick and Case 1994, Mayfield and Stouffer 2017)</w:t>
      </w:r>
      <w:r w:rsidR="00595679">
        <w:fldChar w:fldCharType="end"/>
      </w:r>
      <w:r w:rsidR="00595679">
        <w:t xml:space="preserve">. </w:t>
      </w:r>
    </w:p>
    <w:p w14:paraId="40CA0111" w14:textId="0F1AA324" w:rsidR="004A7CD3" w:rsidRDefault="004A7CD3">
      <w:pPr>
        <w:pBdr>
          <w:bottom w:val="single" w:sz="6" w:space="1" w:color="auto"/>
        </w:pBdr>
        <w:spacing w:after="202"/>
        <w:ind w:firstLine="0"/>
        <w:contextualSpacing/>
        <w:pPrChange w:id="383" w:author="Andy Kleinhesselink" w:date="2018-10-23T15:45:00Z">
          <w:pPr>
            <w:pBdr>
              <w:bottom w:val="single" w:sz="6" w:space="1" w:color="auto"/>
            </w:pBdr>
            <w:spacing w:after="202"/>
            <w:contextualSpacing/>
          </w:pPr>
        </w:pPrChange>
      </w:pPr>
      <w:r>
        <w:t xml:space="preserve"> [ end box ] </w:t>
      </w:r>
    </w:p>
    <w:p w14:paraId="1AFFF976" w14:textId="483B03FC" w:rsidR="00B93196" w:rsidRDefault="00390672">
      <w:pPr>
        <w:pStyle w:val="Heading"/>
      </w:pPr>
      <w:bookmarkStart w:id="384" w:name="hois-arrising-from-cycles-of-pairwise-co"/>
      <w:bookmarkEnd w:id="384"/>
      <w:commentRangeStart w:id="385"/>
      <w:r>
        <w:t xml:space="preserve">HOIs </w:t>
      </w:r>
      <w:r w:rsidR="009D721E">
        <w:t xml:space="preserve">arise </w:t>
      </w:r>
      <w:r>
        <w:t xml:space="preserve">from </w:t>
      </w:r>
      <w:r w:rsidR="003B1848">
        <w:t xml:space="preserve">unmeasured population </w:t>
      </w:r>
      <w:r w:rsidR="00A22074">
        <w:t>states</w:t>
      </w:r>
      <w:commentRangeEnd w:id="385"/>
      <w:r w:rsidR="00821ADE">
        <w:rPr>
          <w:rStyle w:val="CommentReference"/>
          <w:rFonts w:eastAsiaTheme="minorEastAsia" w:cstheme="minorBidi"/>
          <w:b w:val="0"/>
        </w:rPr>
        <w:commentReference w:id="385"/>
      </w:r>
      <w:r w:rsidR="00D4167D">
        <w:t xml:space="preserve"> &lt; I cut this &gt; </w:t>
      </w:r>
    </w:p>
    <w:p w14:paraId="54DAEBDC" w14:textId="5DC2A52E" w:rsidR="00B93196" w:rsidRDefault="007254DA">
      <w:pPr>
        <w:pStyle w:val="Heading"/>
      </w:pPr>
      <w:bookmarkStart w:id="386" w:name="hois-in-a-mechanistic-resource-competiti"/>
      <w:bookmarkEnd w:id="386"/>
      <w:r>
        <w:t xml:space="preserve">HOIs </w:t>
      </w:r>
      <w:r w:rsidR="00390672">
        <w:t>in a mechanistic resource competition model</w:t>
      </w:r>
    </w:p>
    <w:p w14:paraId="0243F1E5" w14:textId="02BEBE81" w:rsidR="00030770" w:rsidDel="00491490" w:rsidRDefault="00030770" w:rsidP="001C4C8E">
      <w:pPr>
        <w:spacing w:after="202"/>
        <w:contextualSpacing/>
        <w:rPr>
          <w:del w:id="387" w:author="Andy Kleinhesselink" w:date="2018-10-23T15:46:00Z"/>
        </w:rPr>
      </w:pPr>
      <w:del w:id="388" w:author="Andy Kleinhesselink" w:date="2018-10-23T15:46:00Z">
        <w:r w:rsidDel="00491490">
          <w:delText xml:space="preserve">Theoretical discussions of HOIs have often focused on differential equations where competition operates as a function of continuously changing species densities or individual sizes </w:delText>
        </w:r>
        <w:r w:rsidDel="00491490">
          <w:fldChar w:fldCharType="begin"/>
        </w:r>
        <w:r w:rsidDel="00491490">
          <w:delInstrText xml:space="preserve"> ADDIN ZOTERO_ITEM CSL_CITATION {"citationID":"6FY7kb9S","properties":{"formattedCitation":"(Billick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delInstrText>
        </w:r>
        <w:r w:rsidDel="00491490">
          <w:fldChar w:fldCharType="separate"/>
        </w:r>
        <w:r w:rsidDel="00491490">
          <w:rPr>
            <w:noProof/>
          </w:rPr>
          <w:delText>(Billick and Case 1994)</w:delText>
        </w:r>
        <w:r w:rsidDel="00491490">
          <w:fldChar w:fldCharType="end"/>
        </w:r>
        <w:r w:rsidDel="00491490">
          <w:delText xml:space="preserve">.  Yet, except for work in laboratory microcosms and studies of plankton, ecologists rarely quantify competition using models that are explicitly continuous in time, making these theoretical studies an awkward match to the way we study natural systems.  Population-level effects of competition </w:delText>
        </w:r>
        <w:r w:rsidR="00796F19" w:rsidDel="00491490">
          <w:delText xml:space="preserve">in empirical studies </w:delText>
        </w:r>
        <w:r w:rsidDel="00491490">
          <w:delText xml:space="preserve">are most often measured by observing per-capita population growth rates over some discrete period of time, typically one year.  Importantly, </w:delText>
        </w:r>
        <w:r w:rsidR="00796F19" w:rsidDel="00491490">
          <w:delText xml:space="preserve">because we </w:delText>
        </w:r>
        <w:r w:rsidDel="00491490">
          <w:delText>measur</w:delText>
        </w:r>
        <w:r w:rsidR="00796F19" w:rsidDel="00491490">
          <w:delText>e</w:delText>
        </w:r>
        <w:r w:rsidDel="00491490">
          <w:delText xml:space="preserve"> the effects of competition over a discrete time interval</w:delText>
        </w:r>
        <w:r w:rsidR="00796F19" w:rsidDel="00491490">
          <w:delText xml:space="preserve">, </w:delText>
        </w:r>
        <w:r w:rsidDel="00491490">
          <w:delText xml:space="preserve">HOIs </w:delText>
        </w:r>
        <w:r w:rsidR="00796F19" w:rsidDel="00491490">
          <w:delText>can</w:delText>
        </w:r>
        <w:r w:rsidDel="00491490">
          <w:delText xml:space="preserve"> emerge as a result of </w:delText>
        </w:r>
        <w:r w:rsidR="001A7FAE" w:rsidDel="00491490">
          <w:delText xml:space="preserve">the </w:delText>
        </w:r>
        <w:r w:rsidDel="00491490">
          <w:delText>unmeasured states within the population</w:delText>
        </w:r>
        <w:r w:rsidR="00D91CB4" w:rsidDel="00491490">
          <w:delText xml:space="preserve"> that change over the time interval</w:delText>
        </w:r>
        <w:r w:rsidDel="00491490">
          <w:delText xml:space="preserve"> </w:delText>
        </w:r>
        <w:r w:rsidDel="00491490">
          <w:fldChar w:fldCharType="begin"/>
        </w:r>
        <w:r w:rsidDel="00491490">
          <w:delInstrText xml:space="preserve"> ADDIN ZOTERO_ITEM CSL_CITATION {"citationID":"awYIeO9u","properties":{"formattedCitation":"(Adler and Morris 1994, Levine et al. 2017, Grilli et al. 2017b)","plainCitation":"(Adler and Morris 1994, Levine et al. 2017, Grilli et al. 2017b)","noteIndex":0},"citationItems":[{"id":51,"uris":["http://zotero.org/users/688880/items/ETYJBSMS"],"uri":["http://zotero.org/users/688880/items/ETYJBSMS"],"itemData":{"id":51,"type":"article-journal","title":"A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delInstrText>
        </w:r>
        <w:r w:rsidDel="00491490">
          <w:fldChar w:fldCharType="separate"/>
        </w:r>
        <w:r w:rsidDel="00491490">
          <w:rPr>
            <w:noProof/>
          </w:rPr>
          <w:delText>(Adler and Morris 1994, Levine et al. 2017, Grilli et al. 2017b)</w:delText>
        </w:r>
        <w:r w:rsidDel="00491490">
          <w:fldChar w:fldCharType="end"/>
        </w:r>
        <w:r w:rsidDel="00491490">
          <w:delText xml:space="preserve">. </w:delText>
        </w:r>
        <w:r w:rsidR="00801FF0" w:rsidDel="00491490">
          <w:delText>We know that t</w:delText>
        </w:r>
        <w:r w:rsidR="001A7FAE" w:rsidDel="00491490">
          <w:delText xml:space="preserve">hese states </w:delText>
        </w:r>
        <w:r w:rsidR="00801FF0" w:rsidDel="00491490">
          <w:delText xml:space="preserve">can </w:delText>
        </w:r>
        <w:r w:rsidR="001A7FAE" w:rsidDel="00491490">
          <w:delText>include chang</w:delText>
        </w:r>
        <w:r w:rsidR="00C05963" w:rsidDel="00491490">
          <w:delText>es to the</w:delText>
        </w:r>
        <w:r w:rsidR="001A7FAE" w:rsidDel="00491490">
          <w:delText xml:space="preserve"> size or morphology of individuals, or even their density</w:delText>
        </w:r>
        <w:r w:rsidR="00C05963" w:rsidDel="00491490">
          <w:delText xml:space="preserve">, in response to their competitive environment.  </w:delText>
        </w:r>
        <w:r w:rsidR="00801FF0" w:rsidDel="00491490">
          <w:delText>But we lack hypotheses about which state changes will most strongly generate HOIs.</w:delText>
        </w:r>
      </w:del>
    </w:p>
    <w:p w14:paraId="60EC86AD" w14:textId="798A98B2" w:rsidR="00E74718" w:rsidRDefault="007F6090" w:rsidP="001C4C8E">
      <w:pPr>
        <w:spacing w:after="202"/>
        <w:contextualSpacing/>
      </w:pPr>
      <w:r>
        <w:t xml:space="preserve">To </w:t>
      </w:r>
      <w:del w:id="389" w:author="Andy Kleinhesselink" w:date="2018-10-23T15:46:00Z">
        <w:r w:rsidR="00583522" w:rsidDel="00491490">
          <w:delText xml:space="preserve">explore </w:delText>
        </w:r>
      </w:del>
      <w:ins w:id="390" w:author="Andy Kleinhesselink" w:date="2018-10-23T15:47:00Z">
        <w:r w:rsidR="00491490">
          <w:t xml:space="preserve">illustrate how HOIs might be detected in data on species interactions and to explore the processes that could lead </w:t>
        </w:r>
        <w:proofErr w:type="spellStart"/>
        <w:r w:rsidR="00491490">
          <w:t>ot</w:t>
        </w:r>
        <w:proofErr w:type="spellEnd"/>
        <w:r w:rsidR="00491490">
          <w:t xml:space="preserve"> HOIs in a discrete time model, we</w:t>
        </w:r>
      </w:ins>
      <w:del w:id="391" w:author="Andy Kleinhesselink" w:date="2018-10-23T15:47:00Z">
        <w:r w:rsidR="00583522" w:rsidDel="00491490">
          <w:delText>these processes</w:delText>
        </w:r>
        <w:r w:rsidDel="00491490">
          <w:delText>, we</w:delText>
        </w:r>
      </w:del>
      <w:r>
        <w:t xml:space="preserve"> simulate competition among annual plants for a single shared resource over continuous time using a mechanistic resource competition model.  We then describe competition in the system using a simple phenomenological competition model. By comparing the cases in which higher order interactions emerge or fail to emerge</w:t>
      </w:r>
      <w:r w:rsidR="0044174E">
        <w:t xml:space="preserve"> in this phenomenological description of the system</w:t>
      </w:r>
      <w:r>
        <w:t xml:space="preserve">, we can address the </w:t>
      </w:r>
      <w:r w:rsidR="000612C8">
        <w:t>processes causing</w:t>
      </w:r>
      <w:r>
        <w:t xml:space="preserve"> these interactions develop.</w:t>
      </w:r>
      <w:bookmarkStart w:id="392" w:name="resource-mechanistic-model"/>
      <w:bookmarkEnd w:id="392"/>
    </w:p>
    <w:p w14:paraId="4A3CD663" w14:textId="60DCA47F" w:rsidR="00B93196" w:rsidRDefault="00390672" w:rsidP="00871ECE">
      <w:pPr>
        <w:spacing w:after="202"/>
        <w:contextualSpacing/>
      </w:pPr>
      <w:r>
        <w:t xml:space="preserve">Our mechanistic model is inspired by </w:t>
      </w:r>
      <w:commentRangeStart w:id="393"/>
      <w:r>
        <w:t xml:space="preserve">California </w:t>
      </w:r>
      <w:commentRangeEnd w:id="393"/>
      <w:r w:rsidR="00BC6731">
        <w:rPr>
          <w:rStyle w:val="CommentReference"/>
        </w:rPr>
        <w:commentReference w:id="393"/>
      </w:r>
      <w:r>
        <w:t>annual plant communities</w:t>
      </w:r>
      <w:r w:rsidR="00871ECE">
        <w:t>.  I</w:t>
      </w:r>
      <w:r>
        <w:t xml:space="preserve">n this </w:t>
      </w:r>
      <w:r w:rsidR="002F1C5D">
        <w:t>system</w:t>
      </w:r>
      <w:r>
        <w:t xml:space="preserve">, rainfall </w:t>
      </w:r>
      <w:r w:rsidR="00282E26">
        <w:t>gene</w:t>
      </w:r>
      <w:r w:rsidR="00D93ED5">
        <w:t>r</w:t>
      </w:r>
      <w:r w:rsidR="00282E26">
        <w:t xml:space="preserve">ally </w:t>
      </w:r>
      <w:r>
        <w:t xml:space="preserve">starts in the </w:t>
      </w:r>
      <w:r w:rsidR="00282E26">
        <w:t xml:space="preserve">early </w:t>
      </w:r>
      <w:r>
        <w:t xml:space="preserve">winter and gradually declines through the </w:t>
      </w:r>
      <w:r>
        <w:lastRenderedPageBreak/>
        <w:t>spring while temperature and evaporative demand increase. Plants germinate in the winter and</w:t>
      </w:r>
      <w:r w:rsidR="00C2312B">
        <w:t xml:space="preserve"> grow until they</w:t>
      </w:r>
      <w:r>
        <w:t xml:space="preserve"> begin to flower in spring. By summer, most plants have completed flowering and produce seeds and die. </w:t>
      </w:r>
      <w:r w:rsidR="00871ECE">
        <w:t xml:space="preserve">In our model, </w:t>
      </w:r>
      <w:r>
        <w:t xml:space="preserve">we track a single pool of generic soil resources, </w:t>
      </w:r>
      <w:r w:rsidR="00C2312B">
        <w:t>most easily conceptualized as water given its timing of availability</w:t>
      </w:r>
      <w:r>
        <w:t xml:space="preserve">. </w:t>
      </w:r>
      <w:r w:rsidR="00E53D49">
        <w:t xml:space="preserve"> Importantly, this pool is not resupplied during the growing season.  </w:t>
      </w:r>
      <w:r>
        <w:t xml:space="preserve">As spring progresses, plants grow larger </w:t>
      </w:r>
      <w:r w:rsidR="00E53D49">
        <w:t xml:space="preserve">and use up </w:t>
      </w:r>
      <w:r w:rsidR="009514BB">
        <w:t>the pool of stored soil resources</w:t>
      </w:r>
      <w:r w:rsidR="00E53D49">
        <w:t xml:space="preserve">.  Because growth is resource dependent in our model, plant growth slows and eventually net growth is negative as resources are depleted. We make the assumption that when net plant growth stops, the optimal behavior of the plants is to </w:t>
      </w:r>
      <w:r w:rsidR="00D702AB">
        <w:t xml:space="preserve">stop producing </w:t>
      </w:r>
      <w:r>
        <w:t>vegetative bioma</w:t>
      </w:r>
      <w:r w:rsidR="00871ECE">
        <w:t>ss and start producing seeds</w:t>
      </w:r>
      <w:r w:rsidR="00E64622">
        <w:t xml:space="preserve"> </w:t>
      </w:r>
      <w:r w:rsidR="00E64622">
        <w:fldChar w:fldCharType="begin"/>
      </w:r>
      <w:r w:rsidR="00E64622">
        <w:instrText xml:space="preserve"> ADDIN ZOTERO_ITEM CSL_CITATION {"citationID":"N8wmZfWW","properties":{"formattedCitation":"(Cohen 1976)","plainCitation":"(Cohen 1976)","noteIndex":0},"citationItems":[{"id":2841,"uris":["http://zotero.org/users/688880/items/PHM659CT"],"uri":["http://zotero.org/users/688880/items/PHM659CT"],"itemData":{"id":2841,"type":"article-journal","title":"The Optimal Timing of Reproduction","container-title":"The American Naturalist","page":"801-807","volume":"110","issue":"975","source":"JSTOR","abstract":"The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well.","ISSN":"0003-0147","author":[{"family":"Cohen","given":"Dan"}],"issued":{"date-parts":[["1976"]]}}}],"schema":"https://github.com/citation-style-language/schema/raw/master/csl-citation.json"} </w:instrText>
      </w:r>
      <w:r w:rsidR="00E64622">
        <w:fldChar w:fldCharType="separate"/>
      </w:r>
      <w:r w:rsidR="00E64622">
        <w:rPr>
          <w:noProof/>
        </w:rPr>
        <w:t>(Cohen 1976)</w:t>
      </w:r>
      <w:r w:rsidR="00E64622">
        <w:fldChar w:fldCharType="end"/>
      </w:r>
      <w:r w:rsidR="00871ECE">
        <w:t xml:space="preserve">. </w:t>
      </w:r>
    </w:p>
    <w:p w14:paraId="1AF97154" w14:textId="77777777" w:rsidR="00B93196" w:rsidRDefault="00390672">
      <w:pPr>
        <w:spacing w:after="202"/>
        <w:contextualSpacing/>
      </w:pPr>
      <w:r>
        <w:t>The model is expressed as a set of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
        <w:gridCol w:w="7019"/>
        <w:gridCol w:w="729"/>
      </w:tblGrid>
      <w:tr w:rsidR="00455957" w14:paraId="296C6039" w14:textId="77777777" w:rsidTr="00762A58">
        <w:trPr>
          <w:trHeight w:val="503"/>
        </w:trPr>
        <w:tc>
          <w:tcPr>
            <w:tcW w:w="918" w:type="dxa"/>
            <w:vAlign w:val="center"/>
          </w:tcPr>
          <w:p w14:paraId="6E7D636D" w14:textId="77777777" w:rsidR="00455957" w:rsidRDefault="00455957" w:rsidP="00762A58">
            <w:pPr>
              <w:spacing w:after="202"/>
              <w:ind w:firstLine="0"/>
              <w:contextualSpacing/>
              <w:jc w:val="center"/>
            </w:pPr>
          </w:p>
        </w:tc>
        <w:tc>
          <w:tcPr>
            <w:tcW w:w="7200" w:type="dxa"/>
            <w:vAlign w:val="center"/>
          </w:tcPr>
          <w:p w14:paraId="5B5C4A7A" w14:textId="2349522F" w:rsidR="00455957" w:rsidRDefault="003114BE" w:rsidP="00762A58">
            <w:pPr>
              <w:spacing w:after="202"/>
              <w:contextualSpacing/>
              <w:jc w:val="center"/>
            </w:pPr>
            <m:oMathPara>
              <m:oMath>
                <m:f>
                  <m:fPr>
                    <m:ctrlPr>
                      <w:rPr>
                        <w:rFonts w:ascii="Cambria Math" w:hAnsi="Cambria Math"/>
                        <w:i/>
                      </w:rPr>
                    </m:ctrlPr>
                  </m:fPr>
                  <m:num>
                    <m:r>
                      <w:rPr>
                        <w:rFonts w:ascii="Cambria Math" w:hAnsi="Cambria Math"/>
                      </w:rPr>
                      <m:t>dR</m:t>
                    </m:r>
                  </m:num>
                  <m:den>
                    <m:r>
                      <w:rPr>
                        <w:rFonts w:ascii="Cambria Math" w:hAnsi="Cambria Math"/>
                      </w:rPr>
                      <m:t>du</m:t>
                    </m:r>
                  </m:den>
                </m:f>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R(u)</m:t>
                        </m:r>
                      </m:e>
                    </m:d>
                  </m:e>
                </m:nary>
                <m:r>
                  <w:rPr>
                    <w:rFonts w:ascii="Cambria Math" w:hAnsi="Cambria Math"/>
                  </w:rPr>
                  <m:t>,</m:t>
                </m:r>
              </m:oMath>
            </m:oMathPara>
          </w:p>
        </w:tc>
        <w:tc>
          <w:tcPr>
            <w:tcW w:w="738" w:type="dxa"/>
            <w:vAlign w:val="center"/>
          </w:tcPr>
          <w:p w14:paraId="7EA20A26" w14:textId="10C3DF1A"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3</w:t>
            </w:r>
            <w:r w:rsidR="00AC7C1E">
              <w:rPr>
                <w:noProof/>
              </w:rPr>
              <w:fldChar w:fldCharType="end"/>
            </w:r>
            <w:r>
              <w:t>)</w:t>
            </w:r>
          </w:p>
        </w:tc>
      </w:tr>
    </w:tbl>
    <w:p w14:paraId="3DB42D78" w14:textId="284BECA9" w:rsidR="00B93196" w:rsidRDefault="00390672" w:rsidP="00F82748">
      <w:pPr>
        <w:spacing w:after="202"/>
        <w:ind w:firstLine="0"/>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u</m:t>
            </m:r>
          </m:e>
        </m:d>
      </m:oMath>
      <w:r>
        <w:t xml:space="preserve"> gives the resource availability at time </w:t>
      </w:r>
      <m:oMath>
        <m:r>
          <w:rPr>
            <w:rFonts w:ascii="Cambria Math" w:hAnsi="Cambria Math"/>
          </w:rPr>
          <m:t>u</m:t>
        </m:r>
      </m:oMath>
      <w:r>
        <w:t xml:space="preserve">, and </w:t>
      </w:r>
      <m:oMath>
        <m:r>
          <w:rPr>
            <w:rFonts w:ascii="Cambria Math" w:hAnsi="Cambria Math"/>
          </w:rPr>
          <m:t>S</m:t>
        </m:r>
      </m:oMath>
      <w:r>
        <w:t xml:space="preserve"> gives the resource supply rat</w:t>
      </w:r>
      <w:r w:rsidR="00283422">
        <w:t>e</w:t>
      </w:r>
      <w:r>
        <w:t>. The final term express</w:t>
      </w:r>
      <w:r w:rsidR="00871ECE">
        <w:t xml:space="preserve">es the loss of resources due to </w:t>
      </w:r>
      <w:r>
        <w:t xml:space="preserve">uptake by plants. </w:t>
      </w:r>
      <w:r w:rsidR="00871ECE">
        <w:t>P</w:t>
      </w:r>
      <w:r>
        <w:t xml:space="preserve">lant biomass of species </w:t>
      </w:r>
      <m:oMath>
        <m:r>
          <w:rPr>
            <w:rFonts w:ascii="Cambria Math" w:hAnsi="Cambria Math"/>
          </w:rPr>
          <m:t>i</m:t>
        </m:r>
      </m:oMath>
      <w:r>
        <w:t xml:space="preserve"> at time </w:t>
      </w:r>
      <m:oMath>
        <m:r>
          <w:rPr>
            <w:rFonts w:ascii="Cambria Math" w:hAnsi="Cambria Math"/>
          </w:rPr>
          <m:t>u</m:t>
        </m:r>
      </m:oMath>
      <w:r>
        <w:t xml:space="preserve"> is given by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u</m:t>
            </m:r>
          </m:e>
        </m:d>
      </m:oMath>
      <w:r w:rsidR="009C4676">
        <w:t xml:space="preserve">, </w:t>
      </w:r>
      <w:r w:rsidR="009C4676" w:rsidRPr="009C4676">
        <w:rPr>
          <w:i/>
        </w:rPr>
        <w:t>s</w:t>
      </w:r>
      <w:r w:rsidR="009C4676">
        <w:t xml:space="preserve"> is the number of species in the community </w:t>
      </w:r>
      <w:r>
        <w:t xml:space="preserve">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9C4676">
        <w:t xml:space="preserve">is the resource dependent uptake function for species </w:t>
      </w:r>
      <w:proofErr w:type="spellStart"/>
      <w:r w:rsidR="009C4676" w:rsidRPr="009C4676">
        <w:rPr>
          <w:i/>
        </w:rPr>
        <w:t>i</w:t>
      </w:r>
      <w:proofErr w:type="spellEnd"/>
      <w:r>
        <w:t xml:space="preserve">. We simulate a 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u=0</m:t>
            </m:r>
          </m:e>
        </m:d>
        <m:r>
          <w:rPr>
            <w:rFonts w:ascii="Cambria Math" w:hAnsi="Cambria Math"/>
          </w:rPr>
          <m:t>≫0</m:t>
        </m:r>
      </m:oMath>
      <w:r w:rsidR="00F82748">
        <w:t xml:space="preserve">, and </w:t>
      </w:r>
      <w:r>
        <w:t xml:space="preserve">setting the resource supply rate </w:t>
      </w:r>
      <m:oMath>
        <m:r>
          <w:rPr>
            <w:rFonts w:ascii="Cambria Math" w:hAnsi="Cambria Math"/>
          </w:rPr>
          <m:t>S</m:t>
        </m:r>
      </m:oMath>
      <w:r>
        <w:t xml:space="preserve"> to zero</w:t>
      </w:r>
      <w:r w:rsidR="00D93ED5">
        <w:t>—</w:t>
      </w:r>
      <w:r w:rsidR="00B838FF">
        <w:t>resource availability starts out high and is gradually depleted (</w:t>
      </w:r>
      <w:r w:rsidR="00B838FF">
        <w:fldChar w:fldCharType="begin"/>
      </w:r>
      <w:r w:rsidR="00B838FF">
        <w:instrText xml:space="preserve"> REF _Ref514237815 \h </w:instrText>
      </w:r>
      <w:r w:rsidR="00B838FF">
        <w:fldChar w:fldCharType="separate"/>
      </w:r>
      <w:ins w:id="394" w:author="Andy Kleinhesselink" w:date="2018-10-23T17:58:00Z">
        <w:r w:rsidR="00613786">
          <w:t xml:space="preserve">Figure </w:t>
        </w:r>
        <w:r w:rsidR="00613786">
          <w:rPr>
            <w:noProof/>
          </w:rPr>
          <w:t>3</w:t>
        </w:r>
      </w:ins>
      <w:del w:id="395" w:author="Andy Kleinhesselink" w:date="2018-10-23T17:58:00Z">
        <w:r w:rsidR="004C4E00" w:rsidDel="00613786">
          <w:delText xml:space="preserve">Figure </w:delText>
        </w:r>
        <w:r w:rsidR="004C4E00" w:rsidDel="00613786">
          <w:rPr>
            <w:noProof/>
          </w:rPr>
          <w:delText>2</w:delText>
        </w:r>
      </w:del>
      <w:r w:rsidR="00B838FF">
        <w:fldChar w:fldCharType="end"/>
      </w:r>
      <w:r w:rsidR="00B838FF">
        <w:t xml:space="preserve"> a). </w:t>
      </w:r>
    </w:p>
    <w:p w14:paraId="4441285D" w14:textId="4816C4E5" w:rsidR="00B93196" w:rsidRPr="00455957" w:rsidRDefault="00390672" w:rsidP="00455957">
      <w:pPr>
        <w:spacing w:after="202"/>
        <w:contextualSpacing/>
      </w:pPr>
      <w:r>
        <w:t xml:space="preserve">Growth of each species </w:t>
      </w:r>
      <w:r w:rsidR="00AE2E61">
        <w:t xml:space="preserve">is simulated with a piecewise differential equation dependent on </w:t>
      </w:r>
      <w:r>
        <w:t>resource availability,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7038"/>
        <w:gridCol w:w="724"/>
      </w:tblGrid>
      <w:tr w:rsidR="00455957" w14:paraId="67B5BB81" w14:textId="77777777" w:rsidTr="00762A58">
        <w:trPr>
          <w:trHeight w:val="503"/>
        </w:trPr>
        <w:tc>
          <w:tcPr>
            <w:tcW w:w="918" w:type="dxa"/>
            <w:vAlign w:val="center"/>
          </w:tcPr>
          <w:p w14:paraId="12B65479" w14:textId="77777777" w:rsidR="00455957" w:rsidRDefault="00455957" w:rsidP="00762A58">
            <w:pPr>
              <w:spacing w:after="202"/>
              <w:ind w:firstLine="0"/>
              <w:contextualSpacing/>
              <w:jc w:val="center"/>
            </w:pPr>
          </w:p>
        </w:tc>
        <w:tc>
          <w:tcPr>
            <w:tcW w:w="7200" w:type="dxa"/>
            <w:vAlign w:val="center"/>
          </w:tcPr>
          <w:p w14:paraId="77D373E1" w14:textId="0D4542C4" w:rsidR="00455957" w:rsidRDefault="003114BE" w:rsidP="00571A8C">
            <w:pPr>
              <w:spacing w:after="202"/>
              <w:contextualSpacing/>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du</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&gt;m</m:t>
                        </m:r>
                      </m:e>
                      <m:e>
                        <m:r>
                          <w:rPr>
                            <w:rFonts w:ascii="Cambria Math" w:hAnsi="Cambria Math"/>
                          </w:rPr>
                          <m:t>0,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e>
                    </m:eqArr>
                  </m:e>
                </m:d>
                <m:r>
                  <w:rPr>
                    <w:rFonts w:ascii="Cambria Math" w:hAnsi="Cambria Math"/>
                  </w:rPr>
                  <m:t>,</m:t>
                </m:r>
              </m:oMath>
            </m:oMathPara>
          </w:p>
        </w:tc>
        <w:tc>
          <w:tcPr>
            <w:tcW w:w="738" w:type="dxa"/>
            <w:vAlign w:val="center"/>
          </w:tcPr>
          <w:p w14:paraId="06117B59" w14:textId="6591CA74"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4</w:t>
            </w:r>
            <w:r w:rsidR="00AC7C1E">
              <w:rPr>
                <w:noProof/>
              </w:rPr>
              <w:fldChar w:fldCharType="end"/>
            </w:r>
            <w:r>
              <w:t>)</w:t>
            </w:r>
          </w:p>
        </w:tc>
      </w:tr>
    </w:tbl>
    <w:p w14:paraId="5C4B5E77" w14:textId="238E6517" w:rsidR="00B93196" w:rsidRDefault="00F82748" w:rsidP="00E64622">
      <w:pPr>
        <w:spacing w:after="202"/>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factor, </w:t>
      </w:r>
      <m:oMath>
        <m:r>
          <w:rPr>
            <w:rFonts w:ascii="Cambria Math" w:hAnsi="Cambria Math"/>
          </w:rPr>
          <m:t>m</m:t>
        </m:r>
      </m:oMath>
      <w:r w:rsidR="00390672">
        <w:t xml:space="preserve"> is a per biomass respiration and tissue loss rate, and as in the fi</w:t>
      </w:r>
      <w:proofErr w:type="spellStart"/>
      <w:r w:rsidR="00390672">
        <w:t>rst</w:t>
      </w:r>
      <w:proofErr w:type="spellEnd"/>
      <w:r w:rsidR="00390672">
        <w:t xml:space="preserve">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resource uptake rate.</w:t>
      </w:r>
      <w:r w:rsidR="00E64622">
        <w:t xml:space="preserve">  T</w:t>
      </w:r>
      <w:r w:rsidR="00390672">
        <w:t xml:space="preserve">he growth of each species stops when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m:t>
        </m:r>
      </m:oMath>
      <w:r w:rsidR="00390672">
        <w:t xml:space="preserve"> meaning that biomass gained is equal to biomass lost to respiration and maintenance. </w:t>
      </w:r>
      <w:r w:rsidR="00E64622">
        <w:t>T</w:t>
      </w:r>
      <w:r w:rsidR="00390672">
        <w:t xml:space="preserve">he optimal behavior of the plant at this point is to stop growing and convert </w:t>
      </w:r>
      <w:r w:rsidR="009514BB">
        <w:t>all bi</w:t>
      </w:r>
      <w:r w:rsidR="0051421D">
        <w:t>om</w:t>
      </w:r>
      <w:r w:rsidR="009514BB">
        <w:t>ass</w:t>
      </w:r>
      <w:r w:rsidR="00390672">
        <w:t xml:space="preserve"> to seed mass. We impose this behavior on the model by</w:t>
      </w:r>
      <w:r w:rsidR="007F5B3C">
        <w:t xml:space="preserve"> setting growth to zero when resources fall to this point</w:t>
      </w:r>
      <w:r w:rsidR="00390672">
        <w:t>.</w:t>
      </w:r>
    </w:p>
    <w:p w14:paraId="5273D6F1" w14:textId="560A423D" w:rsidR="00B93196" w:rsidRDefault="00390672">
      <w:pPr>
        <w:spacing w:after="202"/>
        <w:contextualSpacing/>
      </w:pPr>
      <w:r>
        <w:t>Different species are likely to have different rates of resource uptake</w:t>
      </w:r>
      <w:r w:rsidR="00B838FF">
        <w:t xml:space="preserve"> and growth</w:t>
      </w:r>
      <w:r>
        <w:t>. In our simulation</w:t>
      </w:r>
      <w:r w:rsidR="009C4676">
        <w:t>,</w:t>
      </w:r>
      <w:r>
        <w:t xml:space="preserve"> we assume a trade-off between rates of resource uptake at high resource availability and rates of resource uptake at low resource availability</w:t>
      </w:r>
      <w:r w:rsidR="003F7DD7">
        <w:t xml:space="preserve"> (</w:t>
      </w:r>
      <w:r w:rsidR="00B838FF">
        <w:fldChar w:fldCharType="begin"/>
      </w:r>
      <w:r w:rsidR="00B838FF">
        <w:instrText xml:space="preserve"> REF _Ref514237815 \h </w:instrText>
      </w:r>
      <w:r w:rsidR="00B838FF">
        <w:fldChar w:fldCharType="separate"/>
      </w:r>
      <w:ins w:id="396" w:author="Andy Kleinhesselink" w:date="2018-10-23T17:58:00Z">
        <w:r w:rsidR="00613786">
          <w:t xml:space="preserve">Figure </w:t>
        </w:r>
        <w:r w:rsidR="00613786">
          <w:rPr>
            <w:noProof/>
          </w:rPr>
          <w:t>3</w:t>
        </w:r>
      </w:ins>
      <w:del w:id="397" w:author="Andy Kleinhesselink" w:date="2018-10-23T17:58:00Z">
        <w:r w:rsidR="004C4E00" w:rsidDel="00613786">
          <w:delText xml:space="preserve">Figure </w:delText>
        </w:r>
        <w:r w:rsidR="004C4E00" w:rsidDel="00613786">
          <w:rPr>
            <w:noProof/>
          </w:rPr>
          <w:delText>2</w:delText>
        </w:r>
      </w:del>
      <w:r w:rsidR="00B838FF">
        <w:fldChar w:fldCharType="end"/>
      </w:r>
      <w:r w:rsidR="00B838FF">
        <w:t>c</w:t>
      </w:r>
      <w:r w:rsidR="003F7DD7">
        <w:t>)</w:t>
      </w:r>
      <w:r>
        <w:t xml:space="preserve">. This means that species which </w:t>
      </w:r>
      <w:r w:rsidR="00E8164E">
        <w:t xml:space="preserve">grow rapidly </w:t>
      </w:r>
      <w:r>
        <w:t xml:space="preserve">early in the season when resource availability is high </w:t>
      </w:r>
      <w:r w:rsidR="00E8164E">
        <w:t>will stop growing and produce seed earlier</w:t>
      </w:r>
      <w:r w:rsidR="00B838FF">
        <w:t xml:space="preserve"> (</w:t>
      </w:r>
      <w:r w:rsidR="00B838FF">
        <w:fldChar w:fldCharType="begin"/>
      </w:r>
      <w:r w:rsidR="00B838FF">
        <w:instrText xml:space="preserve"> REF _Ref514237815 \h </w:instrText>
      </w:r>
      <w:r w:rsidR="00B838FF">
        <w:fldChar w:fldCharType="separate"/>
      </w:r>
      <w:ins w:id="398" w:author="Andy Kleinhesselink" w:date="2018-10-23T17:58:00Z">
        <w:r w:rsidR="00613786">
          <w:t xml:space="preserve">Figure </w:t>
        </w:r>
        <w:r w:rsidR="00613786">
          <w:rPr>
            <w:noProof/>
          </w:rPr>
          <w:t>3</w:t>
        </w:r>
      </w:ins>
      <w:del w:id="399" w:author="Andy Kleinhesselink" w:date="2018-10-23T17:58:00Z">
        <w:r w:rsidR="004C4E00" w:rsidDel="00613786">
          <w:delText xml:space="preserve">Figure </w:delText>
        </w:r>
        <w:r w:rsidR="004C4E00" w:rsidDel="00613786">
          <w:rPr>
            <w:noProof/>
          </w:rPr>
          <w:delText>2</w:delText>
        </w:r>
      </w:del>
      <w:r w:rsidR="00B838FF">
        <w:fldChar w:fldCharType="end"/>
      </w:r>
      <w:r w:rsidR="00B838FF">
        <w:t>b)</w:t>
      </w:r>
      <w:r>
        <w:t>. In contrast, species that grow slower early in the growing season are able to persist later into the season when resource availability is low</w:t>
      </w:r>
      <w:r w:rsidR="00E8164E">
        <w:t xml:space="preserve">.  </w:t>
      </w:r>
    </w:p>
    <w:p w14:paraId="4109C1FA" w14:textId="02AD173A" w:rsidR="00B93196" w:rsidRDefault="00E8164E">
      <w:pPr>
        <w:spacing w:after="202"/>
        <w:contextualSpacing/>
      </w:pPr>
      <w:r>
        <w:t>T</w:t>
      </w:r>
      <w:r w:rsidR="00390672">
        <w:t xml:space="preserve">his trade-off between species </w:t>
      </w:r>
      <w:r>
        <w:t xml:space="preserve">in early </w:t>
      </w:r>
      <w:r w:rsidR="00B838FF">
        <w:t xml:space="preserve">and </w:t>
      </w:r>
      <w:r>
        <w:t xml:space="preserve">late season growth rates is produced by giving each species </w:t>
      </w:r>
      <m:oMath>
        <m:r>
          <w:rPr>
            <w:rFonts w:ascii="Cambria Math" w:hAnsi="Cambria Math"/>
          </w:rPr>
          <m:t>i</m:t>
        </m:r>
      </m:oMath>
      <w:r w:rsidR="00390672">
        <w:t xml:space="preserve"> a unique resource uptake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BA2597">
        <w:rPr>
          <w:noProof/>
        </w:rPr>
        <w:t>(Miller and Klausmeier 2017)</w:t>
      </w:r>
      <w:r w:rsidR="00E84F09">
        <w:fldChar w:fldCharType="end"/>
      </w:r>
      <w:r w:rsidR="00E84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013"/>
        <w:gridCol w:w="730"/>
      </w:tblGrid>
      <w:tr w:rsidR="00455957" w14:paraId="3949F755" w14:textId="77777777" w:rsidTr="00762A58">
        <w:trPr>
          <w:trHeight w:val="503"/>
        </w:trPr>
        <w:tc>
          <w:tcPr>
            <w:tcW w:w="918" w:type="dxa"/>
            <w:vAlign w:val="center"/>
          </w:tcPr>
          <w:p w14:paraId="2E637946" w14:textId="77777777" w:rsidR="00455957" w:rsidRDefault="00455957" w:rsidP="00762A58">
            <w:pPr>
              <w:spacing w:after="202"/>
              <w:ind w:firstLine="0"/>
              <w:contextualSpacing/>
              <w:jc w:val="center"/>
            </w:pPr>
          </w:p>
        </w:tc>
        <w:tc>
          <w:tcPr>
            <w:tcW w:w="7200" w:type="dxa"/>
            <w:vAlign w:val="center"/>
          </w:tcPr>
          <w:p w14:paraId="39304A06" w14:textId="77777777" w:rsidR="00455957" w:rsidRDefault="003114BE" w:rsidP="00762A58">
            <w:pPr>
              <w:spacing w:after="202"/>
              <w:contextual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tc>
        <w:tc>
          <w:tcPr>
            <w:tcW w:w="738" w:type="dxa"/>
            <w:vAlign w:val="center"/>
          </w:tcPr>
          <w:p w14:paraId="0C94889F" w14:textId="14A8681F"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5</w:t>
            </w:r>
            <w:r w:rsidR="00AC7C1E">
              <w:rPr>
                <w:noProof/>
              </w:rPr>
              <w:fldChar w:fldCharType="end"/>
            </w:r>
            <w:r>
              <w:t>)</w:t>
            </w:r>
          </w:p>
        </w:tc>
      </w:tr>
    </w:tbl>
    <w:p w14:paraId="2CFB29CA" w14:textId="16FFA07C" w:rsidR="00635361" w:rsidRDefault="00E84F09" w:rsidP="00BC6731">
      <w:pPr>
        <w:spacing w:after="202"/>
        <w:ind w:firstLine="0"/>
        <w:contextualSpacing/>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  </w:t>
      </w:r>
      <w:r w:rsidR="00390672">
        <w:t>The unique resource upta</w:t>
      </w:r>
      <w:r w:rsidR="00696E1C">
        <w:t xml:space="preserve">ke curves result in unique growth and </w:t>
      </w:r>
      <w:r w:rsidR="00696E1C">
        <w:lastRenderedPageBreak/>
        <w:t xml:space="preserve">phenology for </w:t>
      </w:r>
      <w:r w:rsidR="00FD5022">
        <w:t>the three species we model here</w:t>
      </w:r>
      <w:r w:rsidR="00B838FF">
        <w:t xml:space="preserve">, </w:t>
      </w:r>
      <w:r w:rsidR="00844A96">
        <w:t xml:space="preserve">and term </w:t>
      </w:r>
      <w:r w:rsidR="00B838FF">
        <w:t>‘early’, ‘mid’ and ‘late’ (</w:t>
      </w:r>
      <w:r w:rsidR="00B838FF">
        <w:fldChar w:fldCharType="begin"/>
      </w:r>
      <w:r w:rsidR="00B838FF">
        <w:instrText xml:space="preserve"> REF _Ref514237815 \h </w:instrText>
      </w:r>
      <w:r w:rsidR="00B838FF">
        <w:fldChar w:fldCharType="separate"/>
      </w:r>
      <w:ins w:id="400" w:author="Andy Kleinhesselink" w:date="2018-10-23T17:58:00Z">
        <w:r w:rsidR="00613786">
          <w:t xml:space="preserve">Figure </w:t>
        </w:r>
        <w:r w:rsidR="00613786">
          <w:rPr>
            <w:noProof/>
          </w:rPr>
          <w:t>3</w:t>
        </w:r>
      </w:ins>
      <w:del w:id="401" w:author="Andy Kleinhesselink" w:date="2018-10-23T17:58:00Z">
        <w:r w:rsidR="004C4E00" w:rsidDel="00613786">
          <w:delText xml:space="preserve">Figure </w:delText>
        </w:r>
        <w:r w:rsidR="004C4E00" w:rsidDel="00613786">
          <w:rPr>
            <w:noProof/>
          </w:rPr>
          <w:delText>2</w:delText>
        </w:r>
      </w:del>
      <w:r w:rsidR="00B838FF">
        <w:fldChar w:fldCharType="end"/>
      </w:r>
      <w:r w:rsidR="00B838FF">
        <w:t>)</w:t>
      </w:r>
      <w:r w:rsidR="003F7DD7">
        <w:t xml:space="preserve">. </w:t>
      </w:r>
      <w:r w:rsidR="00635361">
        <w:t xml:space="preserve">The differences in the timing of growth of species in this model recreates important functional differences between species observed empirically in this system </w:t>
      </w:r>
      <w:r w:rsidR="00635361">
        <w:fldChar w:fldCharType="begin"/>
      </w:r>
      <w:r w:rsidR="00635361">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635361">
        <w:fldChar w:fldCharType="separate"/>
      </w:r>
      <w:r w:rsidR="00635361">
        <w:rPr>
          <w:noProof/>
        </w:rPr>
        <w:t>(Godoy and Levine 2013)</w:t>
      </w:r>
      <w:r w:rsidR="00635361">
        <w:fldChar w:fldCharType="end"/>
      </w:r>
      <w:r w:rsidR="00635361">
        <w:t>.</w:t>
      </w:r>
    </w:p>
    <w:p w14:paraId="26FF65B1" w14:textId="7394669E" w:rsidR="00696E1C" w:rsidRDefault="00390672" w:rsidP="00455957">
      <w:pPr>
        <w:spacing w:after="202"/>
        <w:contextualSpacing/>
      </w:pPr>
      <w:r>
        <w:t xml:space="preserve">So </w:t>
      </w:r>
      <w:r w:rsidR="00163557">
        <w:t>far,</w:t>
      </w:r>
      <w:r>
        <w:t xml:space="preserve"> we have described a model </w:t>
      </w:r>
      <w:r w:rsidR="00FE3A4F">
        <w:t xml:space="preserve">of growth dynamics </w:t>
      </w:r>
      <w:r>
        <w:t xml:space="preserve">in continuous time </w:t>
      </w:r>
      <w:r w:rsidR="00694199">
        <w:rPr>
          <w:i/>
        </w:rPr>
        <w:t>u</w:t>
      </w:r>
      <w:r w:rsidR="00694199">
        <w:t xml:space="preserve"> </w:t>
      </w:r>
      <w:r>
        <w:t xml:space="preserve">within a single generation. By contrast, </w:t>
      </w:r>
      <w:r w:rsidR="00C106A4">
        <w:t xml:space="preserve">for fitting the phenomenological competition models, </w:t>
      </w:r>
      <w:r>
        <w:t xml:space="preserve">we track </w:t>
      </w:r>
      <w:r w:rsidR="00C05EBC">
        <w:t xml:space="preserve">the </w:t>
      </w:r>
      <w:r>
        <w:t xml:space="preserve">total population size of each generation at a discrete annual time </w:t>
      </w:r>
      <m:oMath>
        <m:r>
          <w:rPr>
            <w:rFonts w:ascii="Cambria Math" w:hAnsi="Cambria Math"/>
          </w:rPr>
          <m:t>t</m:t>
        </m:r>
      </m:oMath>
      <w:r>
        <w:t xml:space="preserve">. To calculate the total population size of each species </w:t>
      </w:r>
      <w:r w:rsidR="00C106A4">
        <w:t>in year</w:t>
      </w:r>
      <w:r>
        <w:t xml:space="preserve"> </w:t>
      </w:r>
      <m:oMath>
        <m:r>
          <w:rPr>
            <w:rFonts w:ascii="Cambria Math" w:hAnsi="Cambria Math"/>
          </w:rPr>
          <m:t>t+1</m:t>
        </m:r>
      </m:oMath>
      <w:r>
        <w:t xml:space="preserve"> we take each species’ maximum vegetative biomass during the growing season, multiply that by a conversion factor </w:t>
      </w:r>
      <m:oMath>
        <m:r>
          <w:rPr>
            <w:rFonts w:ascii="Cambria Math" w:hAnsi="Cambria Math"/>
          </w:rPr>
          <m:t>c</m:t>
        </m:r>
      </m:oMath>
      <w:r>
        <w:t xml:space="preserve"> to get </w:t>
      </w:r>
      <w:r w:rsidR="00B838FF">
        <w:t>total number of s</w:t>
      </w:r>
      <w:r>
        <w:t>eed</w:t>
      </w:r>
      <w:r w:rsidR="00B838FF">
        <w:t>s</w:t>
      </w:r>
      <w:r>
        <w:t xml:space="preserve"> </w:t>
      </w:r>
      <w:r w:rsidR="00B838FF">
        <w:t>produced</w:t>
      </w:r>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015"/>
        <w:gridCol w:w="730"/>
      </w:tblGrid>
      <w:tr w:rsidR="00455957" w14:paraId="6BF1941A" w14:textId="77777777" w:rsidTr="00762A58">
        <w:trPr>
          <w:trHeight w:val="503"/>
        </w:trPr>
        <w:tc>
          <w:tcPr>
            <w:tcW w:w="918" w:type="dxa"/>
            <w:vAlign w:val="center"/>
          </w:tcPr>
          <w:p w14:paraId="2EED065A" w14:textId="77777777" w:rsidR="00455957" w:rsidRDefault="00455957" w:rsidP="00762A58">
            <w:pPr>
              <w:spacing w:after="202"/>
              <w:ind w:firstLine="0"/>
              <w:contextualSpacing/>
              <w:jc w:val="center"/>
            </w:pPr>
          </w:p>
        </w:tc>
        <w:tc>
          <w:tcPr>
            <w:tcW w:w="7200" w:type="dxa"/>
            <w:vAlign w:val="center"/>
          </w:tcPr>
          <w:p w14:paraId="5619765F" w14:textId="0578D42C" w:rsidR="00455957" w:rsidRDefault="003114BE" w:rsidP="00762A58">
            <w:pPr>
              <w:spacing w:after="202"/>
              <w:contextualSpacing/>
              <w:jc w:val="center"/>
            </w:pPr>
            <m:oMathPara>
              <m:oMath>
                <m:sSub>
                  <m:sSubPr>
                    <m:ctrlPr>
                      <w:rPr>
                        <w:rFonts w:ascii="Cambria Math" w:hAnsi="Cambria Math"/>
                        <w:i/>
                      </w:rPr>
                    </m:ctrlPr>
                  </m:sSubPr>
                  <m:e>
                    <m:r>
                      <w:rPr>
                        <w:rFonts w:ascii="Cambria Math" w:hAnsi="Cambria Math"/>
                      </w:rPr>
                      <m:t>n</m:t>
                    </m:r>
                  </m:e>
                  <m:sub>
                    <m:r>
                      <w:rPr>
                        <w:rFonts w:ascii="Cambria Math" w:hAnsi="Cambria Math"/>
                      </w:rPr>
                      <m:t>it+1</m:t>
                    </m:r>
                  </m:sub>
                </m:sSub>
                <m:r>
                  <w:rPr>
                    <w:rFonts w:ascii="Cambria Math" w:hAnsi="Cambria Math"/>
                  </w:rPr>
                  <m:t>=c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t</m:t>
                    </m:r>
                  </m:sub>
                </m:sSub>
                <m:r>
                  <w:rPr>
                    <w:rFonts w:ascii="Cambria Math" w:hAnsi="Cambria Math"/>
                  </w:rPr>
                  <m:t>,</m:t>
                </m:r>
              </m:oMath>
            </m:oMathPara>
          </w:p>
        </w:tc>
        <w:tc>
          <w:tcPr>
            <w:tcW w:w="738" w:type="dxa"/>
            <w:vAlign w:val="center"/>
          </w:tcPr>
          <w:p w14:paraId="29DF05E3" w14:textId="45D40261"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6</w:t>
            </w:r>
            <w:r w:rsidR="00AC7C1E">
              <w:rPr>
                <w:noProof/>
              </w:rPr>
              <w:fldChar w:fldCharType="end"/>
            </w:r>
            <w:r>
              <w:t>)</w:t>
            </w:r>
          </w:p>
        </w:tc>
      </w:tr>
    </w:tbl>
    <w:p w14:paraId="2DCBA3F4" w14:textId="50B4E5E2" w:rsidR="00B93196" w:rsidRDefault="00390672" w:rsidP="006E4B1F">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i,t+1</m:t>
            </m:r>
          </m:sub>
        </m:sSub>
      </m:oMath>
      <w:r>
        <w:t xml:space="preserve"> is the number of seeds produced</w:t>
      </w:r>
      <w:r w:rsidR="006E4B1F">
        <w:t xml:space="preserve"> at the end of the growing season</w:t>
      </w:r>
      <w:r w:rsidR="00140180">
        <w:t>, and therefore available to start the next years population growth</w:t>
      </w:r>
      <w:r>
        <w:t xml:space="preserve">. </w:t>
      </w:r>
      <w:r w:rsidR="00F31E08">
        <w:t>W</w:t>
      </w:r>
      <w:r>
        <w:t>e assume that there is no seed mortality between years and all seeds germinate.</w:t>
      </w:r>
    </w:p>
    <w:p w14:paraId="3F5DF659" w14:textId="4CE76667" w:rsidR="00515D8D" w:rsidRDefault="00390672" w:rsidP="00BC6731">
      <w:pPr>
        <w:spacing w:after="202"/>
        <w:contextualSpacing/>
      </w:pPr>
      <w:r>
        <w:t xml:space="preserve">We simulate these dynamics using the ordinary differential equation solvers package </w:t>
      </w:r>
      <w:proofErr w:type="spellStart"/>
      <w:r w:rsidR="006E4B1F" w:rsidRPr="006E4B1F">
        <w:rPr>
          <w:rFonts w:ascii="Lucida Console" w:hAnsi="Lucida Console" w:cs="Arial"/>
        </w:rPr>
        <w:t>desolve</w:t>
      </w:r>
      <w:proofErr w:type="spellEnd"/>
      <w:r>
        <w:t xml:space="preserve"> in the statistical program </w:t>
      </w:r>
      <w:r w:rsidRPr="006E4B1F">
        <w:rPr>
          <w:rFonts w:cs="Times New Roman"/>
        </w:rPr>
        <w:t>R</w:t>
      </w:r>
      <w:r w:rsidR="006E4B1F" w:rsidRPr="006E4B1F">
        <w:rPr>
          <w:rFonts w:cs="Times New Roman"/>
        </w:rPr>
        <w:t xml:space="preserve"> </w:t>
      </w:r>
      <w:r w:rsidR="006E4B1F" w:rsidRPr="006E4B1F">
        <w:rPr>
          <w:rFonts w:cs="Times New Roman"/>
        </w:rPr>
        <w:fldChar w:fldCharType="begin"/>
      </w:r>
      <w:r w:rsidR="006E4B1F" w:rsidRPr="006E4B1F">
        <w:rPr>
          <w:rFonts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cs="Times New Roman"/>
        </w:rPr>
        <w:fldChar w:fldCharType="separate"/>
      </w:r>
      <w:r w:rsidR="006E4B1F" w:rsidRPr="006E4B1F">
        <w:rPr>
          <w:rFonts w:cs="Times New Roman"/>
        </w:rPr>
        <w:t>(R Core Team 2015)</w:t>
      </w:r>
      <w:r w:rsidR="006E4B1F" w:rsidRPr="006E4B1F">
        <w:rPr>
          <w:rFonts w:cs="Times New Roman"/>
        </w:rPr>
        <w:fldChar w:fldCharType="end"/>
      </w:r>
      <w:r>
        <w:t>. Simulation parameters and code to run the simulations are given in the supporting information.</w:t>
      </w:r>
      <w:r w:rsidR="00515D8D">
        <w:t xml:space="preserve">  </w:t>
      </w:r>
    </w:p>
    <w:p w14:paraId="6721D678" w14:textId="61C6333B" w:rsidR="00B93196" w:rsidRDefault="00515D8D" w:rsidP="00CE658F">
      <w:pPr>
        <w:spacing w:after="202"/>
        <w:contextualSpacing/>
      </w:pPr>
      <w:bookmarkStart w:id="402" w:name="response-surface-experiment"/>
      <w:bookmarkEnd w:id="402"/>
      <w:r>
        <w:t>Finally</w:t>
      </w:r>
      <w:r w:rsidR="00CE658F">
        <w:t>,</w:t>
      </w:r>
      <w:r>
        <w:t xml:space="preserve"> </w:t>
      </w:r>
      <w:r w:rsidR="00390672">
        <w:t>we</w:t>
      </w:r>
      <w:r w:rsidR="00CE658F">
        <w:t xml:space="preserve"> used </w:t>
      </w:r>
      <w:r w:rsidR="00B838FF">
        <w:t xml:space="preserve">this </w:t>
      </w:r>
      <w:r w:rsidR="00CE658F">
        <w:t>mechanistic model to</w:t>
      </w:r>
      <w:r w:rsidR="00390672">
        <w:t xml:space="preserve"> simulate</w:t>
      </w:r>
      <w:r w:rsidR="00CE658F">
        <w:t xml:space="preserve"> plant growth </w:t>
      </w:r>
      <w:r w:rsidR="00F95D7B">
        <w:t xml:space="preserve">when faced with </w:t>
      </w:r>
      <w:r w:rsidR="00542765">
        <w:t>a range of densities</w:t>
      </w:r>
      <w:r w:rsidR="00F95D7B">
        <w:t xml:space="preserve"> of one or two other competitors</w:t>
      </w:r>
      <w:r w:rsidR="00542765">
        <w:t xml:space="preserve">, and from these simulated data we fit a </w:t>
      </w:r>
      <w:r w:rsidR="007C13D7">
        <w:t xml:space="preserve">phenomenological competition </w:t>
      </w:r>
      <w:r w:rsidR="00542765">
        <w:t>model</w:t>
      </w:r>
      <w:r w:rsidR="007C13D7">
        <w:t xml:space="preserve">.  </w:t>
      </w:r>
      <w:r w:rsidR="00A33854">
        <w:t xml:space="preserve">In the </w:t>
      </w:r>
      <w:r w:rsidR="00542765">
        <w:t xml:space="preserve">simulated experiment </w:t>
      </w:r>
      <w:r w:rsidR="00390672">
        <w:t xml:space="preserve">each of the three species </w:t>
      </w:r>
      <w:r w:rsidR="00542765">
        <w:t xml:space="preserve">are </w:t>
      </w:r>
      <w:r w:rsidR="00390672">
        <w:t xml:space="preserve">grown against </w:t>
      </w:r>
      <w:r w:rsidR="00542765">
        <w:t>increasing densities of either one interspecific competitor species or two interspecific competitor species at once</w:t>
      </w:r>
      <w:r w:rsidR="00390672">
        <w:t>.</w:t>
      </w:r>
      <w:r w:rsidR="00366E5F">
        <w:t xml:space="preserve"> </w:t>
      </w:r>
      <w:r w:rsidR="005E7D95">
        <w:t xml:space="preserve">For each </w:t>
      </w:r>
      <w:r w:rsidR="00542765">
        <w:t>simulation</w:t>
      </w:r>
      <w:r w:rsidR="005E7D95">
        <w:t>, w</w:t>
      </w:r>
      <w:r w:rsidR="00390672">
        <w:t xml:space="preserve">e </w:t>
      </w:r>
      <w:r w:rsidR="00390672">
        <w:lastRenderedPageBreak/>
        <w:t>calculate</w:t>
      </w:r>
      <w:r w:rsidR="005E7D95">
        <w:t>d</w:t>
      </w:r>
      <w:r w:rsidR="00390672">
        <w:t xml:space="preserve"> the per capita reproductive output of the focal species and fit </w:t>
      </w:r>
      <w:r w:rsidR="002A58BE">
        <w:t xml:space="preserve">the </w:t>
      </w:r>
      <w:r w:rsidR="00390672">
        <w:t xml:space="preserve">phenomenological competition models </w:t>
      </w:r>
      <w:r w:rsidR="002A58BE">
        <w:t xml:space="preserve">described in the next section </w:t>
      </w:r>
      <w:r w:rsidR="00390672">
        <w:t xml:space="preserve">to our simulated </w:t>
      </w:r>
      <w:r w:rsidR="002A58BE">
        <w:t xml:space="preserve">experimental </w:t>
      </w:r>
      <w:r w:rsidR="00390672">
        <w:t xml:space="preserve">data. </w:t>
      </w:r>
    </w:p>
    <w:p w14:paraId="182DB920" w14:textId="77777777" w:rsidR="00B93196" w:rsidRDefault="00390672">
      <w:pPr>
        <w:pStyle w:val="Heading2"/>
      </w:pPr>
      <w:bookmarkStart w:id="403" w:name="phenomenological-annual-plant-model"/>
      <w:bookmarkEnd w:id="403"/>
      <w:r>
        <w:t>Phenomenological annual plant model</w:t>
      </w:r>
    </w:p>
    <w:p w14:paraId="2D23B9F2" w14:textId="50796703" w:rsidR="00B93196" w:rsidRDefault="00390672">
      <w:pPr>
        <w:spacing w:after="202"/>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We </w:t>
      </w:r>
      <w:r w:rsidR="00F90404">
        <w:t>tested</w:t>
      </w:r>
      <w:r w:rsidR="003840B0">
        <w:t xml:space="preserve"> two different</w:t>
      </w:r>
      <w:r>
        <w:t xml:space="preserve"> phenomenological competition </w:t>
      </w:r>
      <w:r w:rsidR="003840B0">
        <w:t xml:space="preserve">models.  The first </w:t>
      </w:r>
      <w:r>
        <w:t>has been used</w:t>
      </w:r>
      <w:r w:rsidR="007A229F">
        <w:t xml:space="preserve"> in</w:t>
      </w:r>
      <w:r>
        <w:t xml:space="preserve"> a number</w:t>
      </w:r>
      <w:r w:rsidR="00EF4366">
        <w:t xml:space="preserve"> of</w:t>
      </w:r>
      <w:r>
        <w:t xml:space="preserve"> empirical studies of annual plant </w:t>
      </w:r>
      <w:r w:rsidR="009514BB">
        <w:t xml:space="preserve">competition </w:t>
      </w:r>
      <w:r w:rsidR="009514BB">
        <w:fldChar w:fldCharType="begin"/>
      </w:r>
      <w:r w:rsidR="009514BB">
        <w:instrText xml:space="preserve"> ADDIN ZOTERO_ITEM CSL_CITATION {"citationID":"2LDSyTFv","properties":{"formattedCitation":"(Rees et al. 1996, Freckleton et al. 2000, Kraft et al. 2015)","plainCitation":"(Rees et al. 1996, Freckleton et al. 2000, Kraft et al. 2015)","noteIndex":0},"citationItems":[{"id":7447,"uris":["http://zotero.org/users/688880/items/NU8VHQGZ"],"uri":["http://zotero.org/users/688880/items/NU8VHQGZ"],"itemData":{"id":7447,"type":"article-journal","title":"Quantifying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9514BB">
        <w:fldChar w:fldCharType="separate"/>
      </w:r>
      <w:r w:rsidR="009514BB">
        <w:rPr>
          <w:noProof/>
        </w:rPr>
        <w:t>(Rees et al. 1996, Freckleton et al. 2000, Kraft et al. 2015)</w:t>
      </w:r>
      <w:r w:rsidR="009514BB">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455957" w14:paraId="5D326CB4" w14:textId="77777777" w:rsidTr="00762A58">
        <w:trPr>
          <w:trHeight w:val="503"/>
        </w:trPr>
        <w:tc>
          <w:tcPr>
            <w:tcW w:w="918" w:type="dxa"/>
            <w:vAlign w:val="center"/>
          </w:tcPr>
          <w:p w14:paraId="4EA15107" w14:textId="77777777" w:rsidR="00455957" w:rsidRDefault="00455957" w:rsidP="00762A58">
            <w:pPr>
              <w:spacing w:after="202"/>
              <w:ind w:firstLine="0"/>
              <w:contextualSpacing/>
              <w:jc w:val="center"/>
            </w:pPr>
          </w:p>
        </w:tc>
        <w:tc>
          <w:tcPr>
            <w:tcW w:w="7200" w:type="dxa"/>
            <w:vAlign w:val="center"/>
          </w:tcPr>
          <w:p w14:paraId="1DAE6AC3" w14:textId="164FE194" w:rsidR="00455957" w:rsidRDefault="003114BE" w:rsidP="00762A5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nary>
                          </m:e>
                        </m:d>
                      </m:e>
                      <m:sup>
                        <m:sSub>
                          <m:sSubPr>
                            <m:ctrlPr>
                              <w:rPr>
                                <w:rFonts w:ascii="Cambria Math" w:hAnsi="Cambria Math"/>
                                <w:i/>
                              </w:rPr>
                            </m:ctrlPr>
                          </m:sSubPr>
                          <m:e>
                            <m:r>
                              <w:rPr>
                                <w:rFonts w:ascii="Cambria Math" w:hAnsi="Cambria Math"/>
                              </w:rPr>
                              <m:t>τ</m:t>
                            </m:r>
                          </m:e>
                          <m:sub>
                            <m:r>
                              <w:rPr>
                                <w:rFonts w:ascii="Cambria Math" w:hAnsi="Cambria Math"/>
                              </w:rPr>
                              <m:t>i</m:t>
                            </m:r>
                          </m:sub>
                        </m:sSub>
                      </m:sup>
                    </m:sSup>
                  </m:den>
                </m:f>
                <m:r>
                  <w:rPr>
                    <w:rFonts w:ascii="Cambria Math" w:hAnsi="Cambria Math"/>
                  </w:rPr>
                  <m:t xml:space="preserve"> ,</m:t>
                </m:r>
              </m:oMath>
            </m:oMathPara>
          </w:p>
        </w:tc>
        <w:tc>
          <w:tcPr>
            <w:tcW w:w="738" w:type="dxa"/>
            <w:vAlign w:val="center"/>
          </w:tcPr>
          <w:p w14:paraId="47427FEC" w14:textId="5E507B28"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7</w:t>
            </w:r>
            <w:r w:rsidR="00AC7C1E">
              <w:rPr>
                <w:noProof/>
              </w:rPr>
              <w:fldChar w:fldCharType="end"/>
            </w:r>
            <w:r>
              <w:t>)</w:t>
            </w:r>
          </w:p>
        </w:tc>
      </w:tr>
    </w:tbl>
    <w:p w14:paraId="72812BC6" w14:textId="222984BF" w:rsidR="00B93196" w:rsidRDefault="00A6374E" w:rsidP="00A6374E">
      <w:pPr>
        <w:spacing w:after="202"/>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w:t>
      </w:r>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w:commentRangeStart w:id="404"/>
        <w:commentRangeEnd w:id="404"/>
        <m:r>
          <m:rPr>
            <m:sty m:val="p"/>
          </m:rPr>
          <w:rPr>
            <w:rStyle w:val="CommentReference"/>
          </w:rPr>
          <w:commentReference w:id="404"/>
        </m:r>
        <w:commentRangeStart w:id="405"/>
        <w:commentRangeEnd w:id="405"/>
        <m:r>
          <m:rPr>
            <m:sty m:val="p"/>
          </m:rPr>
          <w:rPr>
            <w:rStyle w:val="CommentReference"/>
          </w:rPr>
          <w:commentReference w:id="405"/>
        </m:r>
        <m:r>
          <w:rPr>
            <w:rFonts w:ascii="Cambria Math" w:hAnsi="Cambria Math"/>
          </w:rPr>
          <m:t>&gt;0</m:t>
        </m:r>
      </m:oMath>
      <w:r>
        <w:t xml:space="preserve"> is a species</w:t>
      </w:r>
      <w:r w:rsidR="00CC0BA7">
        <w:t>-</w:t>
      </w:r>
      <w:r>
        <w:t>specific parameter controlling</w:t>
      </w:r>
      <w:r w:rsidR="00390672">
        <w:t xml:space="preserve"> how steep fecundity declines with competition in general. </w:t>
      </w:r>
    </w:p>
    <w:p w14:paraId="0E62807F" w14:textId="1D9996EC" w:rsidR="003840B0" w:rsidRDefault="003840B0" w:rsidP="00A6374E">
      <w:pPr>
        <w:spacing w:after="202"/>
        <w:ind w:firstLine="0"/>
        <w:contextualSpacing/>
      </w:pPr>
      <w:r>
        <w:tab/>
        <w:t xml:space="preserve">We also fit </w:t>
      </w:r>
      <w:r w:rsidR="007543E5">
        <w:t xml:space="preserve">a second </w:t>
      </w:r>
      <w:r>
        <w:t xml:space="preserve">model </w:t>
      </w:r>
      <w:r w:rsidR="002B6912">
        <w:t>in which the effects of each species are modified with a</w:t>
      </w:r>
      <w:r w:rsidR="00FA4B01">
        <w:t xml:space="preserve"> separate </w:t>
      </w:r>
      <w:r w:rsidR="002B6912">
        <w:t xml:space="preserve">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oMath>
      <w:r w:rsidR="002B6912">
        <w:t xml:space="preserve"> where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&gt;0,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3840B0" w14:paraId="3BCF2245" w14:textId="77777777" w:rsidTr="002B6912">
        <w:trPr>
          <w:trHeight w:val="503"/>
        </w:trPr>
        <w:tc>
          <w:tcPr>
            <w:tcW w:w="891" w:type="dxa"/>
            <w:vAlign w:val="center"/>
          </w:tcPr>
          <w:p w14:paraId="7225F48F" w14:textId="77777777" w:rsidR="003840B0" w:rsidRDefault="003840B0" w:rsidP="00B353DB">
            <w:pPr>
              <w:spacing w:after="202"/>
              <w:ind w:firstLine="0"/>
              <w:contextualSpacing/>
              <w:jc w:val="center"/>
            </w:pPr>
          </w:p>
        </w:tc>
        <w:tc>
          <w:tcPr>
            <w:tcW w:w="7020" w:type="dxa"/>
            <w:vAlign w:val="center"/>
          </w:tcPr>
          <w:p w14:paraId="35240E1B" w14:textId="58AD4DD6" w:rsidR="003840B0" w:rsidRDefault="003114BE" w:rsidP="00B353DB">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d>
                          </m:e>
                          <m:sub>
                            <m:r>
                              <w:rPr>
                                <w:rFonts w:ascii="Cambria Math" w:hAnsi="Cambria Math"/>
                              </w:rPr>
                              <m:t>i</m:t>
                            </m:r>
                          </m:sub>
                          <m:sup>
                            <m:sSub>
                              <m:sSubPr>
                                <m:ctrlPr>
                                  <w:rPr>
                                    <w:rFonts w:ascii="Cambria Math" w:hAnsi="Cambria Math"/>
                                    <w:i/>
                                  </w:rPr>
                                </m:ctrlPr>
                              </m:sSubPr>
                              <m:e>
                                <m:r>
                                  <w:rPr>
                                    <w:rFonts w:ascii="Cambria Math" w:hAnsi="Cambria Math"/>
                                  </w:rPr>
                                  <m:t>τ</m:t>
                                </m:r>
                              </m:e>
                              <m:sub>
                                <m:r>
                                  <w:rPr>
                                    <w:rFonts w:ascii="Cambria Math" w:hAnsi="Cambria Math"/>
                                  </w:rPr>
                                  <m:t>ij</m:t>
                                </m:r>
                              </m:sub>
                            </m:sSub>
                          </m:sup>
                        </m:sSubSup>
                      </m:e>
                    </m:nary>
                  </m:den>
                </m:f>
                <m:r>
                  <w:rPr>
                    <w:rFonts w:ascii="Cambria Math" w:hAnsi="Cambria Math"/>
                  </w:rPr>
                  <m:t xml:space="preserve"> ,</m:t>
                </m:r>
              </m:oMath>
            </m:oMathPara>
          </w:p>
        </w:tc>
        <w:tc>
          <w:tcPr>
            <w:tcW w:w="729" w:type="dxa"/>
            <w:vAlign w:val="center"/>
          </w:tcPr>
          <w:p w14:paraId="433DFAE6" w14:textId="7C6FFD3F" w:rsidR="003840B0" w:rsidRDefault="003840B0" w:rsidP="00B353DB">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613786">
              <w:rPr>
                <w:noProof/>
              </w:rPr>
              <w:t>8</w:t>
            </w:r>
            <w:r>
              <w:rPr>
                <w:noProof/>
              </w:rPr>
              <w:fldChar w:fldCharType="end"/>
            </w:r>
            <w:r>
              <w:t>)</w:t>
            </w:r>
          </w:p>
        </w:tc>
      </w:tr>
    </w:tbl>
    <w:p w14:paraId="58F74739" w14:textId="21A2691F" w:rsidR="00B93196" w:rsidRDefault="002B6912" w:rsidP="00CC0BA7">
      <w:pPr>
        <w:spacing w:after="202"/>
        <w:ind w:firstLine="0"/>
        <w:contextualSpacing/>
      </w:pPr>
      <w:r>
        <w:t xml:space="preserve">This allows species to have per capita effects that depend on density but the competitive effects of each species are still additive. </w:t>
      </w:r>
      <w:r w:rsidR="00390672">
        <w:t xml:space="preserve">We fit </w:t>
      </w:r>
      <w:r w:rsidR="00CC0BA7">
        <w:t>separate competition models for each of three species</w:t>
      </w:r>
      <w:r w:rsidR="00390672">
        <w:t xml:space="preserve"> </w:t>
      </w:r>
      <w:r w:rsidR="00CC0BA7">
        <w:t xml:space="preserve">using the </w:t>
      </w:r>
      <w:proofErr w:type="spellStart"/>
      <w:r w:rsidR="00CC0BA7" w:rsidRPr="00CC0BA7">
        <w:rPr>
          <w:rFonts w:ascii="Lucida Console" w:hAnsi="Lucida Console"/>
        </w:rPr>
        <w:t>nls</w:t>
      </w:r>
      <w:proofErr w:type="spellEnd"/>
      <w:r w:rsidR="00390672">
        <w:t xml:space="preserve"> </w:t>
      </w:r>
      <w:r w:rsidR="00CC0BA7">
        <w:t>package</w:t>
      </w:r>
      <w:r w:rsidR="00390672">
        <w:t xml:space="preserve"> in R. </w:t>
      </w:r>
      <w:r w:rsidR="00CC0BA7">
        <w:t>We</w:t>
      </w:r>
      <w:r w:rsidR="00390672">
        <w:t xml:space="preserve"> calculate</w:t>
      </w:r>
      <w:r w:rsidR="00BA6556">
        <w:t>d</w:t>
      </w:r>
      <w:r w:rsidR="00390672">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each species as the per </w:t>
      </w:r>
      <w:r w:rsidR="00390672">
        <w:lastRenderedPageBreak/>
        <w:t xml:space="preserve">capita fecundity in </w:t>
      </w:r>
      <w:r w:rsidR="00CC0BA7">
        <w:t xml:space="preserve">the absence of any competitors </w:t>
      </w:r>
      <w:r w:rsidR="00390672">
        <w:t>and set this as a fixed parameter</w:t>
      </w:r>
      <w:r w:rsidR="00CC0BA7">
        <w:t xml:space="preserve"> when fitting the models</w:t>
      </w:r>
      <w:r w:rsidR="00390672">
        <w:t>.</w:t>
      </w:r>
      <w:r w:rsidR="002A42D8">
        <w:t xml:space="preserve"> </w:t>
      </w:r>
    </w:p>
    <w:p w14:paraId="1C0D5464" w14:textId="38AB19C1" w:rsidR="00F77140" w:rsidRDefault="00F77140" w:rsidP="002F762A">
      <w:pPr>
        <w:spacing w:after="202"/>
        <w:contextualSpacing/>
      </w:pPr>
      <w:r>
        <w:t>In order to detect HOI</w:t>
      </w:r>
      <w:r w:rsidR="00F90404">
        <w:t>s</w:t>
      </w:r>
      <w:r>
        <w:t xml:space="preserve"> </w:t>
      </w:r>
      <w:r w:rsidR="00377F99">
        <w:t xml:space="preserve">emerging from these simple dynamics </w:t>
      </w:r>
      <w:r>
        <w:t xml:space="preserve">and measure their strength we first fit the phenomenological models to cases where </w:t>
      </w:r>
      <w:r w:rsidR="00F90404">
        <w:t xml:space="preserve">each focal </w:t>
      </w:r>
      <w:r>
        <w:t xml:space="preserve">species faced increasing densities of one </w:t>
      </w:r>
      <w:r w:rsidR="00DC6F10">
        <w:t xml:space="preserve">other </w:t>
      </w:r>
      <w:r>
        <w:t xml:space="preserve">competitor </w:t>
      </w:r>
      <w:r w:rsidR="006108D0">
        <w:t xml:space="preserve">species </w:t>
      </w:r>
      <w:r>
        <w:t>at a time</w:t>
      </w:r>
      <w:r w:rsidR="00DC6F10">
        <w:t>- the pairwise case</w:t>
      </w:r>
      <w:r>
        <w:t xml:space="preserve">.  Once we had shown that phenomenological models fit these </w:t>
      </w:r>
      <w:r w:rsidR="00DC6F10">
        <w:t>pairwise dynamics</w:t>
      </w:r>
      <w:r w:rsidR="00BE0FC8">
        <w:t xml:space="preserve"> </w:t>
      </w:r>
      <w:r>
        <w:t>adequately we used the</w:t>
      </w:r>
      <w:r w:rsidR="00DB194D">
        <w:t xml:space="preserve"> best fitting</w:t>
      </w:r>
      <w:r>
        <w:t xml:space="preserve"> model to predict species fecundity in the case where the focal species </w:t>
      </w:r>
      <w:r w:rsidR="00AE1B29">
        <w:t xml:space="preserve">simultaneously </w:t>
      </w:r>
      <w:r>
        <w:t xml:space="preserve">faces two </w:t>
      </w:r>
      <w:r w:rsidR="006108D0">
        <w:t xml:space="preserve">interspecific </w:t>
      </w:r>
      <w:r w:rsidR="00BE0FC8">
        <w:t xml:space="preserve">competitor </w:t>
      </w:r>
      <w:r>
        <w:t xml:space="preserve">species. This </w:t>
      </w:r>
      <w:r w:rsidR="00AE1B29">
        <w:t xml:space="preserve">approach provides </w:t>
      </w:r>
      <w:r>
        <w:t xml:space="preserve">a direct and concise test of the assumption of additive species effects in this simulation.  If species effects are additive, then </w:t>
      </w:r>
      <w:r w:rsidR="00DB194D">
        <w:t xml:space="preserve">our model fit to </w:t>
      </w:r>
      <w:r w:rsidR="002F170D">
        <w:t>density gradients of a single competitor species should be able to predict the joint effect of competition from two competitor species together</w:t>
      </w:r>
      <w:r>
        <w:t xml:space="preserve">. </w:t>
      </w:r>
      <w:r w:rsidR="002F170D">
        <w:t>The average deviation between the fecundity of each species predicted by the additive phenomenological model and the fecundity observed in the simulations is a measure of the effect of the HOIs between the competitors</w:t>
      </w:r>
      <w:r>
        <w:t xml:space="preserve">.  </w:t>
      </w:r>
      <w:r w:rsidR="007B3A2B">
        <w:t xml:space="preserve">Importantly, this approach does not require that we specify the </w:t>
      </w:r>
      <w:r w:rsidR="00CB5754">
        <w:t>functional form</w:t>
      </w:r>
      <w:r w:rsidR="007B3A2B">
        <w:t xml:space="preserve"> of the higher order term- i.e. whether a function </w:t>
      </w:r>
      <w:r w:rsidR="009A0425">
        <w:t xml:space="preserve">that includes an </w:t>
      </w:r>
      <m:oMath>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oMath>
      <w:r w:rsidR="009A0425">
        <w:t xml:space="preserve"> or </w:t>
      </w:r>
      <m:oMath>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oMath>
      <w:r w:rsidR="009A0425">
        <w:t xml:space="preserve"> term best describes the data.</w:t>
      </w:r>
    </w:p>
    <w:p w14:paraId="217440DB" w14:textId="0706840D" w:rsidR="00B93196" w:rsidRDefault="00E97CEA" w:rsidP="00057A7A">
      <w:pPr>
        <w:pStyle w:val="Heading"/>
      </w:pPr>
      <w:bookmarkStart w:id="406" w:name="model-fits"/>
      <w:bookmarkEnd w:id="406"/>
      <w:r>
        <w:t>Evidence for HOIs</w:t>
      </w:r>
    </w:p>
    <w:p w14:paraId="4A4722B6" w14:textId="02948857" w:rsidR="00DA3D20" w:rsidRDefault="00E97CEA">
      <w:pPr>
        <w:spacing w:after="202"/>
        <w:contextualSpacing/>
      </w:pPr>
      <w:r>
        <w:t xml:space="preserve">For all three species we found that the modified phenomenological competition model with varying exponents on species effects fit the </w:t>
      </w:r>
      <w:r w:rsidR="00021DB6">
        <w:t>simulated data accurately</w:t>
      </w:r>
      <w:r w:rsidR="002F170D">
        <w:t xml:space="preserve"> (</w:t>
      </w:r>
      <w:r w:rsidR="00021DB6">
        <w:t>, whereas the standard model with one coefficient per</w:t>
      </w:r>
      <w:r w:rsidR="00BE0FC8">
        <w:t xml:space="preserve"> </w:t>
      </w:r>
      <w:r w:rsidR="00CB5754">
        <w:t>recipient of competition</w:t>
      </w:r>
      <w:r w:rsidR="00021DB6">
        <w:t xml:space="preserve"> did not fit the data </w:t>
      </w:r>
      <w:r w:rsidR="00BE0FC8">
        <w:t xml:space="preserve">as </w:t>
      </w:r>
      <w:r w:rsidR="00021DB6">
        <w:t>well</w:t>
      </w:r>
      <w:r>
        <w:t xml:space="preserve"> (</w:t>
      </w:r>
      <w:r w:rsidR="002F170D">
        <w:fldChar w:fldCharType="begin"/>
      </w:r>
      <w:r w:rsidR="002F170D">
        <w:instrText xml:space="preserve"> REF _Ref514237754 \h </w:instrText>
      </w:r>
      <w:r w:rsidR="002F170D">
        <w:fldChar w:fldCharType="separate"/>
      </w:r>
      <w:ins w:id="407" w:author="Andy Kleinhesselink" w:date="2018-10-23T17:58:00Z">
        <w:r w:rsidR="00613786">
          <w:t xml:space="preserve">Figure </w:t>
        </w:r>
        <w:r w:rsidR="00613786">
          <w:rPr>
            <w:noProof/>
          </w:rPr>
          <w:t>4</w:t>
        </w:r>
      </w:ins>
      <w:del w:id="408" w:author="Andy Kleinhesselink" w:date="2018-10-23T17:58:00Z">
        <w:r w:rsidR="004C4E00" w:rsidDel="00613786">
          <w:delText xml:space="preserve">Figure </w:delText>
        </w:r>
        <w:r w:rsidR="004C4E00" w:rsidDel="00613786">
          <w:rPr>
            <w:noProof/>
          </w:rPr>
          <w:delText>3</w:delText>
        </w:r>
      </w:del>
      <w:r w:rsidR="002F170D">
        <w:fldChar w:fldCharType="end"/>
      </w:r>
      <w:r>
        <w:t xml:space="preserve">).  </w:t>
      </w:r>
      <w:r w:rsidR="00D27415">
        <w:t>W</w:t>
      </w:r>
      <w:r w:rsidR="00183126">
        <w:t>hen w</w:t>
      </w:r>
      <w:r w:rsidR="00D27415">
        <w:t xml:space="preserve">e tested </w:t>
      </w:r>
      <w:r w:rsidR="00AF4FB3">
        <w:t>how well</w:t>
      </w:r>
      <w:r w:rsidR="00D27415">
        <w:t xml:space="preserve"> the </w:t>
      </w:r>
      <w:r w:rsidR="00AF4FB3">
        <w:t xml:space="preserve">pairwise </w:t>
      </w:r>
      <w:r w:rsidR="00D27415">
        <w:t xml:space="preserve">competition </w:t>
      </w:r>
      <w:r w:rsidR="00021DB6">
        <w:t>model</w:t>
      </w:r>
      <w:r w:rsidR="00AF4FB3">
        <w:t xml:space="preserve"> fit</w:t>
      </w:r>
      <w:r w:rsidR="00021DB6">
        <w:t xml:space="preserve">s </w:t>
      </w:r>
      <w:r w:rsidR="00D27415">
        <w:lastRenderedPageBreak/>
        <w:t xml:space="preserve">predict </w:t>
      </w:r>
      <w:r w:rsidR="00AF4FB3">
        <w:t>species</w:t>
      </w:r>
      <w:r w:rsidR="009B7DE8">
        <w:t>’</w:t>
      </w:r>
      <w:r w:rsidR="00AF4FB3">
        <w:t xml:space="preserve"> </w:t>
      </w:r>
      <w:r w:rsidR="00D27415">
        <w:t xml:space="preserve">response to </w:t>
      </w:r>
      <w:r w:rsidR="00AF4FB3">
        <w:t xml:space="preserve">simultaneous competition from </w:t>
      </w:r>
      <w:r w:rsidR="00D27415">
        <w:t xml:space="preserve">two </w:t>
      </w:r>
      <w:r w:rsidR="00AF4FB3">
        <w:t xml:space="preserve">other </w:t>
      </w:r>
      <w:r w:rsidR="00D27415">
        <w:t>species</w:t>
      </w:r>
      <w:r w:rsidR="00AF4FB3">
        <w:t xml:space="preserve">, we found the emergence of HOIs depended </w:t>
      </w:r>
      <w:r w:rsidR="009B7DE8">
        <w:t>on the focal</w:t>
      </w:r>
      <w:r w:rsidR="00AF4FB3">
        <w:t xml:space="preserve"> species</w:t>
      </w:r>
      <w:r w:rsidR="009B7DE8">
        <w:t>’</w:t>
      </w:r>
      <w:r w:rsidR="00AF4FB3">
        <w:t xml:space="preserve"> phenology </w:t>
      </w:r>
      <w:r w:rsidR="002F170D">
        <w:t>(</w:t>
      </w:r>
      <w:r w:rsidR="002F170D">
        <w:fldChar w:fldCharType="begin"/>
      </w:r>
      <w:r w:rsidR="002F170D">
        <w:instrText xml:space="preserve"> REF _Ref524701722 \h </w:instrText>
      </w:r>
      <w:r w:rsidR="002F170D">
        <w:fldChar w:fldCharType="separate"/>
      </w:r>
      <w:ins w:id="409" w:author="Andy Kleinhesselink" w:date="2018-10-23T17:58:00Z">
        <w:r w:rsidR="00613786">
          <w:t xml:space="preserve">Figure </w:t>
        </w:r>
        <w:r w:rsidR="00613786">
          <w:rPr>
            <w:noProof/>
          </w:rPr>
          <w:t>5</w:t>
        </w:r>
      </w:ins>
      <w:del w:id="410" w:author="Andy Kleinhesselink" w:date="2018-10-23T17:58:00Z">
        <w:r w:rsidR="004C4E00" w:rsidDel="00613786">
          <w:delText xml:space="preserve">Figure </w:delText>
        </w:r>
        <w:r w:rsidR="004C4E00" w:rsidDel="00613786">
          <w:rPr>
            <w:noProof/>
          </w:rPr>
          <w:delText>4</w:delText>
        </w:r>
      </w:del>
      <w:r w:rsidR="002F170D">
        <w:fldChar w:fldCharType="end"/>
      </w:r>
      <w:r w:rsidR="002F170D">
        <w:t>)</w:t>
      </w:r>
      <w:r w:rsidR="00D27415">
        <w:t>.</w:t>
      </w:r>
      <w:r w:rsidR="00B251E4">
        <w:t xml:space="preserve"> For</w:t>
      </w:r>
      <w:r w:rsidR="002F170D">
        <w:t xml:space="preserve"> the early species</w:t>
      </w:r>
      <w:r w:rsidR="00B72E69">
        <w:t>,</w:t>
      </w:r>
      <w:r w:rsidR="00B251E4">
        <w:t xml:space="preserve"> the </w:t>
      </w:r>
      <w:r w:rsidR="009B7DE8">
        <w:t xml:space="preserve">observed </w:t>
      </w:r>
      <w:r w:rsidR="00B251E4">
        <w:t xml:space="preserve">effect </w:t>
      </w:r>
      <w:r w:rsidR="009B7DE8">
        <w:t xml:space="preserve">of the two other competitors </w:t>
      </w:r>
      <w:r w:rsidR="00B72E69">
        <w:t xml:space="preserve">on its growth </w:t>
      </w:r>
      <w:r w:rsidR="00B251E4">
        <w:t>was</w:t>
      </w:r>
      <w:r w:rsidR="00B72E69">
        <w:t xml:space="preserve"> close to </w:t>
      </w:r>
      <w:r w:rsidR="00A33C70">
        <w:t xml:space="preserve">that </w:t>
      </w:r>
      <w:r w:rsidR="009B7DE8">
        <w:t xml:space="preserve">predicted by each of their pairwise effects </w:t>
      </w:r>
      <w:r w:rsidR="00B251E4">
        <w:t>(</w:t>
      </w:r>
      <w:r w:rsidR="002F170D">
        <w:fldChar w:fldCharType="begin"/>
      </w:r>
      <w:r w:rsidR="002F170D">
        <w:instrText xml:space="preserve"> REF _Ref524702022 \h </w:instrText>
      </w:r>
      <w:r w:rsidR="002F170D">
        <w:fldChar w:fldCharType="separate"/>
      </w:r>
      <w:ins w:id="411" w:author="Andy Kleinhesselink" w:date="2018-10-23T17:58:00Z">
        <w:r w:rsidR="00613786">
          <w:t xml:space="preserve">Figure </w:t>
        </w:r>
        <w:r w:rsidR="00613786">
          <w:rPr>
            <w:noProof/>
          </w:rPr>
          <w:t>6</w:t>
        </w:r>
      </w:ins>
      <w:del w:id="412" w:author="Andy Kleinhesselink" w:date="2018-10-23T17:58:00Z">
        <w:r w:rsidR="004C4E00" w:rsidDel="00613786">
          <w:delText xml:space="preserve">Figure </w:delText>
        </w:r>
        <w:r w:rsidR="004C4E00" w:rsidDel="00613786">
          <w:rPr>
            <w:noProof/>
          </w:rPr>
          <w:delText>5</w:delText>
        </w:r>
      </w:del>
      <w:r w:rsidR="002F170D">
        <w:fldChar w:fldCharType="end"/>
      </w:r>
      <w:r w:rsidR="00605492">
        <w:t xml:space="preserve">).  For </w:t>
      </w:r>
      <w:r w:rsidR="002F170D">
        <w:t>the mid and late season species</w:t>
      </w:r>
      <w:r w:rsidR="00605492">
        <w:t>,</w:t>
      </w:r>
      <w:r w:rsidR="002F170D">
        <w:t xml:space="preserve"> the predicted fecundity </w:t>
      </w:r>
      <w:r w:rsidR="00B72E69">
        <w:t xml:space="preserve">based on pairwise interactions </w:t>
      </w:r>
      <w:r w:rsidR="002F170D">
        <w:t xml:space="preserve">did not match the observed fecundity when </w:t>
      </w:r>
      <w:r w:rsidR="00B72E69">
        <w:t xml:space="preserve">the focal species faced the </w:t>
      </w:r>
      <w:r w:rsidR="002F170D">
        <w:t xml:space="preserve">two </w:t>
      </w:r>
      <w:r w:rsidR="00B72E69">
        <w:t xml:space="preserve">other </w:t>
      </w:r>
      <w:r w:rsidR="002F170D">
        <w:t xml:space="preserve">competitors at once </w:t>
      </w:r>
      <w:r w:rsidR="00B251E4">
        <w:t>(</w:t>
      </w:r>
      <w:r w:rsidR="002F170D">
        <w:fldChar w:fldCharType="begin"/>
      </w:r>
      <w:r w:rsidR="002F170D">
        <w:instrText xml:space="preserve"> REF _Ref524702022 \h </w:instrText>
      </w:r>
      <w:r w:rsidR="002F170D">
        <w:fldChar w:fldCharType="separate"/>
      </w:r>
      <w:ins w:id="413" w:author="Andy Kleinhesselink" w:date="2018-10-23T17:58:00Z">
        <w:r w:rsidR="00613786">
          <w:t xml:space="preserve">Figure </w:t>
        </w:r>
        <w:r w:rsidR="00613786">
          <w:rPr>
            <w:noProof/>
          </w:rPr>
          <w:t>6</w:t>
        </w:r>
      </w:ins>
      <w:del w:id="414" w:author="Andy Kleinhesselink" w:date="2018-10-23T17:58:00Z">
        <w:r w:rsidR="004C4E00" w:rsidDel="00613786">
          <w:delText xml:space="preserve">Figure </w:delText>
        </w:r>
        <w:r w:rsidR="004C4E00" w:rsidDel="00613786">
          <w:rPr>
            <w:noProof/>
          </w:rPr>
          <w:delText>5</w:delText>
        </w:r>
      </w:del>
      <w:r w:rsidR="002F170D">
        <w:fldChar w:fldCharType="end"/>
      </w:r>
      <w:r w:rsidR="00B251E4">
        <w:t xml:space="preserve">).  </w:t>
      </w:r>
      <w:r w:rsidR="002F170D">
        <w:t xml:space="preserve">Specifically, the additive model underpredicted the strength of competition </w:t>
      </w:r>
      <w:r w:rsidR="0044559B">
        <w:t xml:space="preserve">on the </w:t>
      </w:r>
      <w:r w:rsidR="00175B82">
        <w:t>mid-season</w:t>
      </w:r>
      <w:r w:rsidR="002F170D">
        <w:t xml:space="preserve"> species (</w:t>
      </w:r>
      <w:r w:rsidR="002F170D">
        <w:fldChar w:fldCharType="begin"/>
      </w:r>
      <w:r w:rsidR="002F170D">
        <w:instrText xml:space="preserve"> REF _Ref524702022 \h </w:instrText>
      </w:r>
      <w:r w:rsidR="002F170D">
        <w:fldChar w:fldCharType="separate"/>
      </w:r>
      <w:ins w:id="415" w:author="Andy Kleinhesselink" w:date="2018-10-23T17:58:00Z">
        <w:r w:rsidR="00613786">
          <w:t xml:space="preserve">Figure </w:t>
        </w:r>
        <w:r w:rsidR="00613786">
          <w:rPr>
            <w:noProof/>
          </w:rPr>
          <w:t>6</w:t>
        </w:r>
      </w:ins>
      <w:del w:id="416" w:author="Andy Kleinhesselink" w:date="2018-10-23T17:58:00Z">
        <w:r w:rsidR="004C4E00" w:rsidDel="00613786">
          <w:delText xml:space="preserve">Figure </w:delText>
        </w:r>
        <w:r w:rsidR="004C4E00" w:rsidDel="00613786">
          <w:rPr>
            <w:noProof/>
          </w:rPr>
          <w:delText>5</w:delText>
        </w:r>
      </w:del>
      <w:r w:rsidR="002F170D">
        <w:fldChar w:fldCharType="end"/>
      </w:r>
      <w:r w:rsidR="002F170D">
        <w:t xml:space="preserve"> b), and overpredicted the strength of competition on the late species (</w:t>
      </w:r>
      <w:r w:rsidR="002F170D">
        <w:fldChar w:fldCharType="begin"/>
      </w:r>
      <w:r w:rsidR="002F170D">
        <w:instrText xml:space="preserve"> REF _Ref524702022 \h </w:instrText>
      </w:r>
      <w:r w:rsidR="002F170D">
        <w:fldChar w:fldCharType="separate"/>
      </w:r>
      <w:ins w:id="417" w:author="Andy Kleinhesselink" w:date="2018-10-23T17:58:00Z">
        <w:r w:rsidR="00613786">
          <w:t xml:space="preserve">Figure </w:t>
        </w:r>
        <w:r w:rsidR="00613786">
          <w:rPr>
            <w:noProof/>
          </w:rPr>
          <w:t>6</w:t>
        </w:r>
      </w:ins>
      <w:del w:id="418" w:author="Andy Kleinhesselink" w:date="2018-10-23T17:58:00Z">
        <w:r w:rsidR="004C4E00" w:rsidDel="00613786">
          <w:delText xml:space="preserve">Figure </w:delText>
        </w:r>
        <w:r w:rsidR="004C4E00" w:rsidDel="00613786">
          <w:rPr>
            <w:noProof/>
          </w:rPr>
          <w:delText>5</w:delText>
        </w:r>
      </w:del>
      <w:r w:rsidR="002F170D">
        <w:fldChar w:fldCharType="end"/>
      </w:r>
      <w:r w:rsidR="002F170D">
        <w:t xml:space="preserve"> c). </w:t>
      </w:r>
      <w:r w:rsidR="006564A4">
        <w:t xml:space="preserve"> </w:t>
      </w:r>
      <w:r w:rsidR="0044559B">
        <w:t>The difference between the predicted and observed effects of competition on the mid and late season species indicate the presence of HOIs</w:t>
      </w:r>
      <w:r w:rsidR="00B42190">
        <w:t xml:space="preserve">: </w:t>
      </w:r>
      <w:r w:rsidR="0044559B">
        <w:t xml:space="preserve">in other </w:t>
      </w:r>
      <w:r w:rsidR="00175B82">
        <w:t>words,</w:t>
      </w:r>
      <w:r w:rsidR="0044559B">
        <w:t xml:space="preserve"> </w:t>
      </w:r>
      <w:r w:rsidR="00B42190">
        <w:t xml:space="preserve">competitors’ effects change depending on the presence of other competing species.  </w:t>
      </w:r>
    </w:p>
    <w:p w14:paraId="6E664418" w14:textId="132FB32A" w:rsidR="00B353DB" w:rsidRDefault="00DA3D20">
      <w:pPr>
        <w:spacing w:after="202"/>
        <w:contextualSpacing/>
      </w:pPr>
      <w:r>
        <w:t xml:space="preserve">In sum, our example shows that even in a relatively simple resource competition model, the effects of multi-species competition may not match the additive effects of </w:t>
      </w:r>
      <w:commentRangeStart w:id="419"/>
      <w:r>
        <w:t xml:space="preserve">pairwise </w:t>
      </w:r>
      <w:commentRangeEnd w:id="419"/>
      <w:r>
        <w:rPr>
          <w:rStyle w:val="CommentReference"/>
        </w:rPr>
        <w:commentReference w:id="419"/>
      </w:r>
      <w:r>
        <w:t xml:space="preserve">species competition.  </w:t>
      </w:r>
      <w:r w:rsidR="00AA06FA">
        <w:t>O</w:t>
      </w:r>
      <w:r w:rsidR="00B42190">
        <w:t xml:space="preserve">ur method of comparing the effects of competition assuming additivity to the observed effects of </w:t>
      </w:r>
      <w:r w:rsidR="00AA06FA">
        <w:t xml:space="preserve">multispecies </w:t>
      </w:r>
      <w:r w:rsidR="00B42190">
        <w:t xml:space="preserve">competition is a useful way to determine the presence of HOIs without assuming a specific functional form for the HOIs.  This makes it a diagnostic tool, not a way to predict multispecies community dynamics.  </w:t>
      </w:r>
    </w:p>
    <w:p w14:paraId="00BEA10F" w14:textId="77777777" w:rsidR="00CC55F7" w:rsidRDefault="00CC55F7" w:rsidP="00CC55F7">
      <w:pPr>
        <w:spacing w:after="202"/>
        <w:ind w:firstLine="0"/>
        <w:contextualSpacing/>
        <w:rPr>
          <w:b/>
        </w:rPr>
      </w:pPr>
      <w:r w:rsidRPr="00EA5C0F">
        <w:rPr>
          <w:b/>
        </w:rPr>
        <w:t>Box</w:t>
      </w:r>
      <w:r>
        <w:rPr>
          <w:b/>
        </w:rPr>
        <w:t xml:space="preserve"> 2</w:t>
      </w:r>
      <w:r w:rsidRPr="00EA5C0F">
        <w:rPr>
          <w:b/>
        </w:rPr>
        <w:t xml:space="preserve">: </w:t>
      </w:r>
      <w:r>
        <w:rPr>
          <w:b/>
        </w:rPr>
        <w:t xml:space="preserve">The problem of </w:t>
      </w:r>
      <w:commentRangeStart w:id="420"/>
      <w:r>
        <w:rPr>
          <w:b/>
        </w:rPr>
        <w:t xml:space="preserve">non-constant </w:t>
      </w:r>
      <w:commentRangeEnd w:id="420"/>
      <w:r w:rsidR="00947035">
        <w:rPr>
          <w:rStyle w:val="CommentReference"/>
        </w:rPr>
        <w:commentReference w:id="420"/>
      </w:r>
      <w:r>
        <w:rPr>
          <w:b/>
        </w:rPr>
        <w:t>competition coefficients -----------------</w:t>
      </w:r>
    </w:p>
    <w:p w14:paraId="2C356703" w14:textId="5EC8274D" w:rsidR="00CC55F7" w:rsidRDefault="00CC55F7" w:rsidP="00CC55F7">
      <w:pPr>
        <w:pBdr>
          <w:bottom w:val="single" w:sz="6" w:space="1" w:color="auto"/>
        </w:pBdr>
        <w:spacing w:after="202"/>
        <w:ind w:firstLine="0"/>
        <w:contextualSpacing/>
      </w:pPr>
      <w:r>
        <w:tab/>
        <w:t>We found that interspecific competition did not have constant per capita effects on the mid and late season species (</w:t>
      </w:r>
      <w:r w:rsidR="001C76DC">
        <w:fldChar w:fldCharType="begin"/>
      </w:r>
      <w:r w:rsidR="001C76DC">
        <w:instrText xml:space="preserve"> REF _Ref514237754 \h </w:instrText>
      </w:r>
      <w:r w:rsidR="001C76DC">
        <w:fldChar w:fldCharType="separate"/>
      </w:r>
      <w:ins w:id="421" w:author="Andy Kleinhesselink" w:date="2018-10-23T17:58:00Z">
        <w:r w:rsidR="00613786">
          <w:t xml:space="preserve">Figure </w:t>
        </w:r>
        <w:r w:rsidR="00613786">
          <w:rPr>
            <w:noProof/>
          </w:rPr>
          <w:t>4</w:t>
        </w:r>
      </w:ins>
      <w:del w:id="422" w:author="Andy Kleinhesselink" w:date="2018-10-23T17:58:00Z">
        <w:r w:rsidR="004C4E00" w:rsidDel="00613786">
          <w:delText xml:space="preserve">Figure </w:delText>
        </w:r>
        <w:r w:rsidR="004C4E00" w:rsidDel="00613786">
          <w:rPr>
            <w:noProof/>
          </w:rPr>
          <w:delText>3</w:delText>
        </w:r>
      </w:del>
      <w:r w:rsidR="001C76DC">
        <w:fldChar w:fldCharType="end"/>
      </w:r>
      <w:r>
        <w:t>).  In order to fit the</w:t>
      </w:r>
      <w:r w:rsidR="001C76DC">
        <w:t>se</w:t>
      </w:r>
      <w:r>
        <w:t xml:space="preserve"> effects</w:t>
      </w:r>
      <w:r w:rsidR="001C76DC">
        <w:t>,</w:t>
      </w:r>
      <w:r>
        <w:t xml:space="preserve"> we modif</w:t>
      </w:r>
      <w:r w:rsidR="001C76DC">
        <w:t>ied</w:t>
      </w:r>
      <w:r>
        <w:t xml:space="preserve"> </w:t>
      </w:r>
      <w:r>
        <w:lastRenderedPageBreak/>
        <w:t xml:space="preserve">each of the interspecific competition terms with an 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t>, in equation 8. This creates a conceptual</w:t>
      </w:r>
      <w:r w:rsidR="001C76DC">
        <w:t xml:space="preserve"> problem</w:t>
      </w:r>
      <w:r>
        <w:t xml:space="preserve"> in applying our definition of HOIs in this system (Box 1). </w:t>
      </w:r>
    </w:p>
    <w:p w14:paraId="5604CC1F" w14:textId="245F1B9D" w:rsidR="00432C3E" w:rsidRDefault="00CC55F7" w:rsidP="008A121F">
      <w:pPr>
        <w:pBdr>
          <w:bottom w:val="single" w:sz="6" w:space="1" w:color="auto"/>
        </w:pBdr>
        <w:spacing w:after="202"/>
        <w:ind w:firstLine="0"/>
        <w:contextualSpacing/>
      </w:pPr>
      <w:r>
        <w:tab/>
        <w:t xml:space="preserve">To see why, consider two species, species A and B, with identical resource consumption curves and therefore identical effects on a third competitor, species C.  If we use equation 8 to model how the per capita fecundity of species C declines in response to density of A and B separately we would find that the parameters for the two competitors were identical: </w:t>
      </w: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CB</m:t>
            </m:r>
          </m:sub>
        </m:sSub>
      </m:oMath>
      <w:r>
        <w:t xml:space="preserve">, and </w:t>
      </w:r>
      <m:oMath>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AB</m:t>
            </m:r>
          </m:sub>
        </m:sSub>
      </m:oMath>
      <w:r>
        <w:t xml:space="preserve">. Our definition of HOIs suggests that if there are no HOIs, the true response of C to the combined effect of A and B </w:t>
      </w:r>
      <w:r w:rsidR="001C76DC">
        <w:t>together</w:t>
      </w:r>
      <w:r>
        <w:t xml:space="preserve"> </w:t>
      </w:r>
      <w:r w:rsidR="001C76DC">
        <w:t xml:space="preserve">will </w:t>
      </w:r>
      <w:r>
        <w:t>be proportional to the inverse of the sum of their separate competitive effects:</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B</m:t>
                    </m:r>
                  </m:sub>
                </m:sSub>
              </m:e>
            </m:d>
          </m:e>
          <m:sup>
            <m:r>
              <w:rPr>
                <w:rFonts w:ascii="Cambria Math" w:hAnsi="Cambria Math"/>
              </w:rPr>
              <m:t>τ</m:t>
            </m:r>
          </m:sup>
        </m:sSup>
      </m:oMath>
      <w:r>
        <w:t xml:space="preserve">, where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give the densities of A and B respectively.  However, since we have assumed that individuals of A and B are identic</w:t>
      </w:r>
      <w:proofErr w:type="spellStart"/>
      <w:r>
        <w:t>al</w:t>
      </w:r>
      <w:proofErr w:type="spellEnd"/>
      <w:r>
        <w:t xml:space="preserve"> we know that their true effect on C must </w:t>
      </w:r>
      <w:r w:rsidR="001C76DC">
        <w:t xml:space="preserve">in fact </w:t>
      </w:r>
      <w:r>
        <w:t xml:space="preserve">be equal to the expression </w:t>
      </w:r>
      <m:oMath>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e>
            </m:d>
          </m:e>
          <m:sup>
            <m:r>
              <w:rPr>
                <w:rFonts w:ascii="Cambria Math" w:hAnsi="Cambria Math"/>
              </w:rPr>
              <m:t>τ</m:t>
            </m:r>
          </m:sup>
        </m:sSup>
        <m:r>
          <w:rPr>
            <w:rFonts w:ascii="Cambria Math" w:hAnsi="Cambria Math"/>
          </w:rPr>
          <m:t>.</m:t>
        </m:r>
      </m:oMath>
      <w:r>
        <w:t xml:space="preserve">  These two expressions are not equal, </w:t>
      </w:r>
      <m:oMath>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B</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e>
            </m:d>
          </m:e>
          <m:sup>
            <m:r>
              <w:rPr>
                <w:rFonts w:ascii="Cambria Math" w:hAnsi="Cambria Math"/>
              </w:rPr>
              <m:t>τ</m:t>
            </m:r>
          </m:sup>
        </m:sSup>
      </m:oMath>
      <w:r>
        <w:t>, for non-zero densities</w:t>
      </w:r>
      <w:r w:rsidR="001C76DC">
        <w:t xml:space="preserve"> of competitors and </w:t>
      </w:r>
      <w:r>
        <w:t xml:space="preserve">where </w:t>
      </w:r>
      <m:oMath>
        <m:r>
          <w:rPr>
            <w:rFonts w:ascii="Cambria Math" w:hAnsi="Cambria Math"/>
          </w:rPr>
          <m:t>α≠0</m:t>
        </m:r>
      </m:oMath>
      <w:r>
        <w:t xml:space="preserve"> and </w:t>
      </w:r>
      <m:oMath>
        <m:r>
          <w:rPr>
            <w:rFonts w:ascii="Cambria Math" w:hAnsi="Cambria Math"/>
          </w:rPr>
          <m:t>τ≠1</m:t>
        </m:r>
      </m:oMath>
      <w:r>
        <w:t>.  This means that our def</w:t>
      </w:r>
      <w:proofErr w:type="spellStart"/>
      <w:r>
        <w:t>inition</w:t>
      </w:r>
      <w:proofErr w:type="spellEnd"/>
      <w:r>
        <w:t xml:space="preserve"> of HOIs, non-additivity of competitive effects, </w:t>
      </w:r>
      <w:r w:rsidR="001C76DC">
        <w:t>is</w:t>
      </w:r>
      <w:r>
        <w:t xml:space="preserve"> technically only </w:t>
      </w:r>
      <w:r w:rsidR="001C76DC">
        <w:t>correct</w:t>
      </w:r>
      <w:r>
        <w:t xml:space="preserve"> whe</w:t>
      </w:r>
      <w:r w:rsidR="001C76DC">
        <w:t>n</w:t>
      </w:r>
      <w:r>
        <w:t xml:space="preserve"> per capita interspecific effects are constant.  It also hints that any system that is characterized by non-constant per capita competition, should produce HOIs</w:t>
      </w:r>
      <w:r w:rsidR="001C76DC">
        <w:t xml:space="preserve">. </w:t>
      </w:r>
      <w:r>
        <w:t xml:space="preserve">[ end box 2] </w:t>
      </w:r>
    </w:p>
    <w:p w14:paraId="02BAE326" w14:textId="77777777" w:rsidR="004D0A07" w:rsidRDefault="004D0A07" w:rsidP="008A121F">
      <w:pPr>
        <w:spacing w:after="202"/>
        <w:ind w:firstLine="0"/>
        <w:contextualSpacing/>
      </w:pPr>
    </w:p>
    <w:p w14:paraId="0436FD2A" w14:textId="2389D733" w:rsidR="009C4676" w:rsidRPr="008A121F" w:rsidRDefault="0044559B" w:rsidP="009C2F65">
      <w:pPr>
        <w:spacing w:after="202"/>
        <w:ind w:firstLine="0"/>
        <w:contextualSpacing/>
        <w:rPr>
          <w:i/>
        </w:rPr>
      </w:pPr>
      <w:commentRangeStart w:id="423"/>
      <w:r w:rsidRPr="008A121F">
        <w:rPr>
          <w:i/>
        </w:rPr>
        <w:t>What Causes</w:t>
      </w:r>
      <w:r w:rsidR="006564A4" w:rsidRPr="008A121F">
        <w:rPr>
          <w:i/>
        </w:rPr>
        <w:t xml:space="preserve"> Higher Order Interactions</w:t>
      </w:r>
      <w:r w:rsidR="007B5C63" w:rsidRPr="008A121F">
        <w:rPr>
          <w:i/>
        </w:rPr>
        <w:t>?</w:t>
      </w:r>
      <w:commentRangeEnd w:id="423"/>
      <w:r w:rsidR="00F6700D">
        <w:rPr>
          <w:rStyle w:val="CommentReference"/>
        </w:rPr>
        <w:commentReference w:id="423"/>
      </w:r>
    </w:p>
    <w:p w14:paraId="4487EAEE" w14:textId="6691E036" w:rsidR="007D4E37" w:rsidRDefault="007722B8" w:rsidP="00BE0FC8">
      <w:pPr>
        <w:spacing w:after="202"/>
        <w:contextualSpacing/>
      </w:pPr>
      <w:r>
        <w:t xml:space="preserve">In this model, </w:t>
      </w:r>
      <w:r w:rsidR="005E388B">
        <w:t>HOIs emerge because</w:t>
      </w:r>
      <w:r w:rsidR="00BE0FC8">
        <w:t xml:space="preserve"> </w:t>
      </w:r>
      <w:r w:rsidR="00B42190">
        <w:t>species growth and resource uptake rates are dependent on the current availability of resources in the system (</w:t>
      </w:r>
      <w:r w:rsidR="0044559B">
        <w:fldChar w:fldCharType="begin"/>
      </w:r>
      <w:r w:rsidR="0044559B">
        <w:instrText xml:space="preserve"> REF _Ref514237815 \h </w:instrText>
      </w:r>
      <w:r w:rsidR="0044559B">
        <w:fldChar w:fldCharType="separate"/>
      </w:r>
      <w:ins w:id="424" w:author="Andy Kleinhesselink" w:date="2018-10-23T17:58:00Z">
        <w:r w:rsidR="00613786">
          <w:t xml:space="preserve">Figure </w:t>
        </w:r>
        <w:r w:rsidR="00613786">
          <w:rPr>
            <w:noProof/>
          </w:rPr>
          <w:t>3</w:t>
        </w:r>
      </w:ins>
      <w:del w:id="425" w:author="Andy Kleinhesselink" w:date="2018-10-23T17:58:00Z">
        <w:r w:rsidR="004C4E00" w:rsidDel="00613786">
          <w:delText xml:space="preserve">Figure </w:delText>
        </w:r>
        <w:r w:rsidR="004C4E00" w:rsidDel="00613786">
          <w:rPr>
            <w:noProof/>
          </w:rPr>
          <w:delText>2</w:delText>
        </w:r>
      </w:del>
      <w:r w:rsidR="0044559B">
        <w:fldChar w:fldCharType="end"/>
      </w:r>
      <w:r w:rsidR="0044559B">
        <w:t xml:space="preserve"> c</w:t>
      </w:r>
      <w:r w:rsidR="00B42190">
        <w:t>).  This means that as species use resources they not only affect the growth rates of their competitors</w:t>
      </w:r>
      <w:r w:rsidR="0044559B">
        <w:t xml:space="preserve">, but </w:t>
      </w:r>
      <w:r w:rsidR="0044559B">
        <w:lastRenderedPageBreak/>
        <w:t xml:space="preserve">they can </w:t>
      </w:r>
      <w:r w:rsidR="00B42190">
        <w:t xml:space="preserve">also affect the net interaction between </w:t>
      </w:r>
      <w:r w:rsidR="00E27AD3">
        <w:t xml:space="preserve">their </w:t>
      </w:r>
      <w:r w:rsidR="00B42190">
        <w:t xml:space="preserve">competitors. </w:t>
      </w:r>
      <w:r w:rsidR="005E388B">
        <w:t xml:space="preserve">For instance, </w:t>
      </w:r>
      <w:r w:rsidR="0044559B">
        <w:t xml:space="preserve">the early species </w:t>
      </w:r>
      <w:r w:rsidR="005E388B">
        <w:t xml:space="preserve">has the most rapid growth and resource uptake rate early in the season when resource </w:t>
      </w:r>
      <w:r w:rsidR="00BE0FC8">
        <w:t>concentrations are high</w:t>
      </w:r>
      <w:r w:rsidR="0044559B">
        <w:t xml:space="preserve"> </w:t>
      </w:r>
      <w:commentRangeStart w:id="426"/>
      <w:r w:rsidR="0044559B">
        <w:t>and it has</w:t>
      </w:r>
      <w:r w:rsidR="005E388B">
        <w:t xml:space="preserve"> a strong impact on early season</w:t>
      </w:r>
      <w:r w:rsidR="00BE0FC8">
        <w:t xml:space="preserve"> resource</w:t>
      </w:r>
      <w:r w:rsidR="0044559B">
        <w:t xml:space="preserve"> availability</w:t>
      </w:r>
      <w:commentRangeEnd w:id="426"/>
      <w:r w:rsidR="00165CD7">
        <w:rPr>
          <w:rStyle w:val="CommentReference"/>
        </w:rPr>
        <w:commentReference w:id="426"/>
      </w:r>
      <w:r w:rsidR="005E388B">
        <w:t xml:space="preserve">.  This shifts the resource uptake rates of </w:t>
      </w:r>
      <w:r w:rsidR="00356459">
        <w:t xml:space="preserve">the mid and late season species left </w:t>
      </w:r>
      <w:r w:rsidR="005E388B">
        <w:t xml:space="preserve">along their resource uptake curves. </w:t>
      </w:r>
      <w:r w:rsidR="007D4E37">
        <w:fldChar w:fldCharType="begin"/>
      </w:r>
      <w:r w:rsidR="007D4E37">
        <w:instrText xml:space="preserve"> REF _Ref527030555 \h </w:instrText>
      </w:r>
      <w:r w:rsidR="007D4E37">
        <w:fldChar w:fldCharType="separate"/>
      </w:r>
      <w:ins w:id="427" w:author="Andy Kleinhesselink" w:date="2018-10-23T17:58:00Z">
        <w:r w:rsidR="00613786">
          <w:t xml:space="preserve">Figure </w:t>
        </w:r>
        <w:r w:rsidR="00613786">
          <w:rPr>
            <w:noProof/>
          </w:rPr>
          <w:t>7</w:t>
        </w:r>
      </w:ins>
      <w:del w:id="428" w:author="Andy Kleinhesselink" w:date="2018-10-23T17:58:00Z">
        <w:r w:rsidR="007D4E37" w:rsidDel="00613786">
          <w:delText xml:space="preserve">Figure </w:delText>
        </w:r>
        <w:r w:rsidR="007D4E37" w:rsidDel="00613786">
          <w:rPr>
            <w:noProof/>
          </w:rPr>
          <w:delText>6</w:delText>
        </w:r>
      </w:del>
      <w:r w:rsidR="007D4E37">
        <w:fldChar w:fldCharType="end"/>
      </w:r>
      <w:r w:rsidR="007D4E37">
        <w:t xml:space="preserve">a </w:t>
      </w:r>
      <w:proofErr w:type="gramStart"/>
      <w:r w:rsidR="007D4E37">
        <w:t>shows</w:t>
      </w:r>
      <w:proofErr w:type="gramEnd"/>
      <w:r w:rsidR="007D4E37">
        <w:t xml:space="preserve"> how the timeseries of resource uptake rates of the mid and late season species shift earlier in response to the change in resource availability caused by the early season species.  </w:t>
      </w:r>
      <w:r w:rsidR="00356459">
        <w:t>B</w:t>
      </w:r>
      <w:r w:rsidR="0044559B">
        <w:t>ecause the</w:t>
      </w:r>
      <w:r w:rsidR="007D4E37">
        <w:t xml:space="preserve"> mid and late season species resource uptake </w:t>
      </w:r>
      <w:r w:rsidR="0044559B">
        <w:t>curves are shaped differently</w:t>
      </w:r>
      <w:r w:rsidR="00A8294F">
        <w:t xml:space="preserve">, this reduces the </w:t>
      </w:r>
      <w:r w:rsidR="006108D0">
        <w:t>uptake</w:t>
      </w:r>
      <w:r w:rsidR="00A8294F">
        <w:t xml:space="preserve"> rate of </w:t>
      </w:r>
      <w:r w:rsidR="00356459">
        <w:t>the mid-season species</w:t>
      </w:r>
      <w:r w:rsidR="00A8294F">
        <w:t xml:space="preserve"> more than </w:t>
      </w:r>
      <w:r w:rsidR="00356459">
        <w:t>the late season species</w:t>
      </w:r>
      <w:r w:rsidR="007D4E37">
        <w:t xml:space="preserve"> during the period of time when </w:t>
      </w:r>
      <w:r w:rsidR="009C120E">
        <w:t xml:space="preserve">both </w:t>
      </w:r>
      <w:r w:rsidR="007D4E37">
        <w:t>species are active</w:t>
      </w:r>
      <w:r w:rsidR="009C120E">
        <w:t xml:space="preserve">, that is until the mid-season species stops growing (gray vertical lines </w:t>
      </w:r>
      <w:r w:rsidR="009C120E">
        <w:fldChar w:fldCharType="begin"/>
      </w:r>
      <w:r w:rsidR="009C120E">
        <w:instrText xml:space="preserve"> REF _Ref527030555 \h </w:instrText>
      </w:r>
      <w:r w:rsidR="009C120E">
        <w:fldChar w:fldCharType="separate"/>
      </w:r>
      <w:ins w:id="429" w:author="Andy Kleinhesselink" w:date="2018-10-23T17:58:00Z">
        <w:r w:rsidR="00613786">
          <w:t xml:space="preserve">Figure </w:t>
        </w:r>
        <w:r w:rsidR="00613786">
          <w:rPr>
            <w:noProof/>
          </w:rPr>
          <w:t>7</w:t>
        </w:r>
      </w:ins>
      <w:del w:id="430" w:author="Andy Kleinhesselink" w:date="2018-10-23T17:58:00Z">
        <w:r w:rsidR="009C120E" w:rsidDel="00613786">
          <w:delText xml:space="preserve">Figure </w:delText>
        </w:r>
        <w:r w:rsidR="009C120E" w:rsidDel="00613786">
          <w:rPr>
            <w:noProof/>
          </w:rPr>
          <w:delText>6</w:delText>
        </w:r>
      </w:del>
      <w:r w:rsidR="009C120E">
        <w:fldChar w:fldCharType="end"/>
      </w:r>
      <w:r w:rsidR="009C120E">
        <w:t xml:space="preserve"> a)</w:t>
      </w:r>
      <w:r w:rsidR="007D4E37">
        <w:t xml:space="preserve">.  Taking the time averaged resource uptake rates of each species </w:t>
      </w:r>
      <w:r w:rsidR="00980607">
        <w:t>over this period</w:t>
      </w:r>
      <w:r w:rsidR="009C120E">
        <w:t xml:space="preserve"> </w:t>
      </w:r>
      <w:r w:rsidR="007D4E37">
        <w:t>shows th</w:t>
      </w:r>
      <w:r w:rsidR="00980607">
        <w:t>e</w:t>
      </w:r>
      <w:r w:rsidR="007D4E37">
        <w:t xml:space="preserve"> effect more clearly</w:t>
      </w:r>
      <w:r w:rsidR="00980607">
        <w:t xml:space="preserve"> (</w:t>
      </w:r>
      <w:r w:rsidR="00980607">
        <w:fldChar w:fldCharType="begin"/>
      </w:r>
      <w:r w:rsidR="00980607">
        <w:instrText xml:space="preserve"> REF _Ref527030555 \h </w:instrText>
      </w:r>
      <w:r w:rsidR="00980607">
        <w:fldChar w:fldCharType="separate"/>
      </w:r>
      <w:ins w:id="431" w:author="Andy Kleinhesselink" w:date="2018-10-23T17:58:00Z">
        <w:r w:rsidR="00613786">
          <w:t xml:space="preserve">Figure </w:t>
        </w:r>
        <w:r w:rsidR="00613786">
          <w:rPr>
            <w:noProof/>
          </w:rPr>
          <w:t>7</w:t>
        </w:r>
      </w:ins>
      <w:del w:id="432" w:author="Andy Kleinhesselink" w:date="2018-10-23T17:58:00Z">
        <w:r w:rsidR="00980607" w:rsidDel="00613786">
          <w:delText xml:space="preserve">Figure </w:delText>
        </w:r>
        <w:r w:rsidR="00980607" w:rsidDel="00613786">
          <w:rPr>
            <w:noProof/>
          </w:rPr>
          <w:delText>6</w:delText>
        </w:r>
      </w:del>
      <w:r w:rsidR="00980607">
        <w:fldChar w:fldCharType="end"/>
      </w:r>
      <w:r w:rsidR="00980607">
        <w:t xml:space="preserve"> b): </w:t>
      </w:r>
      <w:r w:rsidR="009C120E">
        <w:t xml:space="preserve">the average resource uptake rate of the mid-season species declines much more than that </w:t>
      </w:r>
      <w:r w:rsidR="00980607">
        <w:t xml:space="preserve">of the late season species over in response to the early season species. </w:t>
      </w:r>
    </w:p>
    <w:p w14:paraId="0471A4CD" w14:textId="7F96F630" w:rsidR="00BE0FC8" w:rsidRDefault="00356459" w:rsidP="00BE0FC8">
      <w:pPr>
        <w:spacing w:after="202"/>
        <w:contextualSpacing/>
      </w:pPr>
      <w:r>
        <w:t>Th</w:t>
      </w:r>
      <w:r w:rsidR="007D4E37">
        <w:t xml:space="preserve">is differences in how much the species resource uptake rates change, explains the </w:t>
      </w:r>
      <w:r w:rsidR="005C105D">
        <w:t xml:space="preserve">direction of the </w:t>
      </w:r>
      <w:r w:rsidR="007D4E37">
        <w:t>HOI effect of the early and mid</w:t>
      </w:r>
      <w:r w:rsidR="005C105D">
        <w:t>-</w:t>
      </w:r>
      <w:r w:rsidR="007D4E37">
        <w:t>season species on the late season species</w:t>
      </w:r>
      <w:r w:rsidR="005C105D">
        <w:t>:</w:t>
      </w:r>
      <w:r w:rsidR="007D4E37">
        <w:t xml:space="preserve">  </w:t>
      </w:r>
      <w:r w:rsidR="005C105D">
        <w:t>i</w:t>
      </w:r>
      <w:r w:rsidR="007D4E37">
        <w:t xml:space="preserve">n the presence of the early season species, the </w:t>
      </w:r>
      <w:r w:rsidR="000A409C">
        <w:t xml:space="preserve">late </w:t>
      </w:r>
      <w:r w:rsidR="007D4E37">
        <w:t xml:space="preserve">season species gets a </w:t>
      </w:r>
      <w:r w:rsidR="000A409C">
        <w:t>larger</w:t>
      </w:r>
      <w:r w:rsidR="007D4E37">
        <w:t xml:space="preserve"> share of the resource pool it </w:t>
      </w:r>
      <w:r w:rsidR="005C105D">
        <w:t>competes</w:t>
      </w:r>
      <w:r w:rsidR="007D4E37">
        <w:t xml:space="preserve"> </w:t>
      </w:r>
      <w:r w:rsidR="005C105D">
        <w:t xml:space="preserve">for </w:t>
      </w:r>
      <w:r w:rsidR="007D4E37">
        <w:t>with</w:t>
      </w:r>
      <w:r w:rsidR="000A409C">
        <w:t xml:space="preserve"> the mid-season species</w:t>
      </w:r>
      <w:r w:rsidR="005C105D">
        <w:t>, and the joint effect of competition is less than additive</w:t>
      </w:r>
      <w:r w:rsidR="007D4E37">
        <w:t xml:space="preserve"> </w:t>
      </w:r>
      <w:r w:rsidR="00BE0FC8">
        <w:t>(</w:t>
      </w:r>
      <w:r w:rsidR="0044559B">
        <w:fldChar w:fldCharType="begin"/>
      </w:r>
      <w:r w:rsidR="0044559B">
        <w:instrText xml:space="preserve"> REF _Ref524701722 \h </w:instrText>
      </w:r>
      <w:r w:rsidR="0044559B">
        <w:fldChar w:fldCharType="separate"/>
      </w:r>
      <w:ins w:id="433" w:author="Andy Kleinhesselink" w:date="2018-10-23T17:58:00Z">
        <w:r w:rsidR="00613786">
          <w:t xml:space="preserve">Figure </w:t>
        </w:r>
        <w:r w:rsidR="00613786">
          <w:rPr>
            <w:noProof/>
          </w:rPr>
          <w:t>5</w:t>
        </w:r>
      </w:ins>
      <w:del w:id="434" w:author="Andy Kleinhesselink" w:date="2018-10-23T17:58:00Z">
        <w:r w:rsidR="004C4E00" w:rsidDel="00613786">
          <w:delText xml:space="preserve">Figure </w:delText>
        </w:r>
        <w:r w:rsidR="004C4E00" w:rsidDel="00613786">
          <w:rPr>
            <w:noProof/>
          </w:rPr>
          <w:delText>4</w:delText>
        </w:r>
      </w:del>
      <w:r w:rsidR="0044559B">
        <w:fldChar w:fldCharType="end"/>
      </w:r>
      <w:r w:rsidR="0044559B">
        <w:t xml:space="preserve"> c;</w:t>
      </w:r>
      <w:r w:rsidR="00BE0FC8">
        <w:t xml:space="preserve"> </w:t>
      </w:r>
      <w:r w:rsidR="0044559B">
        <w:fldChar w:fldCharType="begin"/>
      </w:r>
      <w:r w:rsidR="0044559B">
        <w:instrText xml:space="preserve"> REF _Ref524702022 \h </w:instrText>
      </w:r>
      <w:r w:rsidR="0044559B">
        <w:fldChar w:fldCharType="separate"/>
      </w:r>
      <w:ins w:id="435" w:author="Andy Kleinhesselink" w:date="2018-10-23T17:58:00Z">
        <w:r w:rsidR="00613786">
          <w:t xml:space="preserve">Figure </w:t>
        </w:r>
        <w:r w:rsidR="00613786">
          <w:rPr>
            <w:noProof/>
          </w:rPr>
          <w:t>6</w:t>
        </w:r>
      </w:ins>
      <w:del w:id="436" w:author="Andy Kleinhesselink" w:date="2018-10-23T17:58:00Z">
        <w:r w:rsidR="004C4E00" w:rsidDel="00613786">
          <w:delText xml:space="preserve">Figure </w:delText>
        </w:r>
        <w:r w:rsidR="004C4E00" w:rsidDel="00613786">
          <w:rPr>
            <w:noProof/>
          </w:rPr>
          <w:delText>5</w:delText>
        </w:r>
      </w:del>
      <w:r w:rsidR="0044559B">
        <w:fldChar w:fldCharType="end"/>
      </w:r>
      <w:r w:rsidR="0044559B">
        <w:t xml:space="preserve"> b</w:t>
      </w:r>
      <w:r w:rsidR="00BE0FC8">
        <w:t xml:space="preserve">). </w:t>
      </w:r>
      <w:r w:rsidR="00B42190">
        <w:t xml:space="preserve"> </w:t>
      </w:r>
      <w:commentRangeStart w:id="437"/>
      <w:r w:rsidR="0044559B">
        <w:t>T</w:t>
      </w:r>
      <w:r w:rsidR="00B42190">
        <w:t xml:space="preserve">he same dynamics </w:t>
      </w:r>
      <w:r w:rsidR="002D29FF">
        <w:t>cause the</w:t>
      </w:r>
      <w:r>
        <w:t xml:space="preserve"> mid-season species</w:t>
      </w:r>
      <w:r w:rsidR="00B42190">
        <w:t xml:space="preserve"> </w:t>
      </w:r>
      <w:r w:rsidR="002D29FF">
        <w:t xml:space="preserve">to </w:t>
      </w:r>
      <w:r w:rsidR="00B42190">
        <w:t>exper</w:t>
      </w:r>
      <w:r>
        <w:t xml:space="preserve">ience </w:t>
      </w:r>
      <w:r w:rsidR="007D4E37">
        <w:t xml:space="preserve">stronger </w:t>
      </w:r>
      <w:r w:rsidR="00350B62">
        <w:t xml:space="preserve">than additive </w:t>
      </w:r>
      <w:r w:rsidR="007D4E37">
        <w:t xml:space="preserve">competition </w:t>
      </w:r>
      <w:r w:rsidR="00350B62">
        <w:t>from</w:t>
      </w:r>
      <w:r w:rsidR="005C105D">
        <w:t xml:space="preserve"> the </w:t>
      </w:r>
      <w:r>
        <w:t xml:space="preserve">early and late species </w:t>
      </w:r>
      <w:r w:rsidR="005C105D">
        <w:t>together:  in the presence of the early season species</w:t>
      </w:r>
      <w:r w:rsidR="00350B62">
        <w:t xml:space="preserve">, </w:t>
      </w:r>
      <w:r w:rsidR="005C105D">
        <w:t>the mid</w:t>
      </w:r>
      <w:r w:rsidR="00350B62">
        <w:t>-</w:t>
      </w:r>
      <w:r w:rsidR="005C105D">
        <w:lastRenderedPageBreak/>
        <w:t xml:space="preserve">season species gets a smaller share of the resource pool it competes for with the late season species </w:t>
      </w:r>
      <w:r w:rsidR="0044559B">
        <w:t>(</w:t>
      </w:r>
      <w:r w:rsidR="0044559B">
        <w:fldChar w:fldCharType="begin"/>
      </w:r>
      <w:r w:rsidR="0044559B">
        <w:instrText xml:space="preserve"> REF _Ref524701722 \h </w:instrText>
      </w:r>
      <w:r w:rsidR="0044559B">
        <w:fldChar w:fldCharType="separate"/>
      </w:r>
      <w:ins w:id="438" w:author="Andy Kleinhesselink" w:date="2018-10-23T17:58:00Z">
        <w:r w:rsidR="00613786">
          <w:t xml:space="preserve">Figure </w:t>
        </w:r>
        <w:r w:rsidR="00613786">
          <w:rPr>
            <w:noProof/>
          </w:rPr>
          <w:t>5</w:t>
        </w:r>
      </w:ins>
      <w:del w:id="439" w:author="Andy Kleinhesselink" w:date="2018-10-23T17:58:00Z">
        <w:r w:rsidR="004C4E00" w:rsidDel="00613786">
          <w:delText xml:space="preserve">Figure </w:delText>
        </w:r>
        <w:r w:rsidR="004C4E00" w:rsidDel="00613786">
          <w:rPr>
            <w:noProof/>
          </w:rPr>
          <w:delText>4</w:delText>
        </w:r>
      </w:del>
      <w:r w:rsidR="0044559B">
        <w:fldChar w:fldCharType="end"/>
      </w:r>
      <w:r w:rsidR="0044559B">
        <w:t xml:space="preserve"> b; </w:t>
      </w:r>
      <w:r w:rsidR="0044559B">
        <w:fldChar w:fldCharType="begin"/>
      </w:r>
      <w:r w:rsidR="0044559B">
        <w:instrText xml:space="preserve"> REF _Ref524702022 \h </w:instrText>
      </w:r>
      <w:r w:rsidR="0044559B">
        <w:fldChar w:fldCharType="separate"/>
      </w:r>
      <w:ins w:id="440" w:author="Andy Kleinhesselink" w:date="2018-10-23T17:58:00Z">
        <w:r w:rsidR="00613786">
          <w:t xml:space="preserve">Figure </w:t>
        </w:r>
        <w:r w:rsidR="00613786">
          <w:rPr>
            <w:noProof/>
          </w:rPr>
          <w:t>6</w:t>
        </w:r>
      </w:ins>
      <w:del w:id="441" w:author="Andy Kleinhesselink" w:date="2018-10-23T17:58:00Z">
        <w:r w:rsidR="004C4E00" w:rsidDel="00613786">
          <w:delText xml:space="preserve">Figure </w:delText>
        </w:r>
        <w:r w:rsidR="004C4E00" w:rsidDel="00613786">
          <w:rPr>
            <w:noProof/>
          </w:rPr>
          <w:delText>5</w:delText>
        </w:r>
      </w:del>
      <w:r w:rsidR="0044559B">
        <w:fldChar w:fldCharType="end"/>
      </w:r>
      <w:r w:rsidR="0044559B">
        <w:t xml:space="preserve"> b)</w:t>
      </w:r>
      <w:r w:rsidR="00713FA4">
        <w:t xml:space="preserve">. </w:t>
      </w:r>
      <w:commentRangeEnd w:id="437"/>
      <w:r w:rsidR="00F6700D">
        <w:rPr>
          <w:rStyle w:val="CommentReference"/>
        </w:rPr>
        <w:commentReference w:id="437"/>
      </w:r>
    </w:p>
    <w:p w14:paraId="01C53F7A" w14:textId="4BE6C2C9" w:rsidR="00B93196" w:rsidRDefault="00713FA4" w:rsidP="008A128F">
      <w:pPr>
        <w:spacing w:after="202"/>
        <w:contextualSpacing/>
      </w:pPr>
      <w:r>
        <w:t xml:space="preserve">By contrast, </w:t>
      </w:r>
      <w:r w:rsidR="00356459">
        <w:t>the early species</w:t>
      </w:r>
      <w:r>
        <w:t xml:space="preserve"> </w:t>
      </w:r>
      <w:r w:rsidR="00356459">
        <w:t>is</w:t>
      </w:r>
      <w:r>
        <w:t xml:space="preserve"> only weakly affected by HOIs</w:t>
      </w:r>
      <w:r w:rsidR="00356459">
        <w:t xml:space="preserve"> (</w:t>
      </w:r>
      <w:r w:rsidR="00356459">
        <w:fldChar w:fldCharType="begin"/>
      </w:r>
      <w:r w:rsidR="00356459">
        <w:instrText xml:space="preserve"> REF _Ref524702022 \h </w:instrText>
      </w:r>
      <w:r w:rsidR="00356459">
        <w:fldChar w:fldCharType="separate"/>
      </w:r>
      <w:ins w:id="442" w:author="Andy Kleinhesselink" w:date="2018-10-23T17:58:00Z">
        <w:r w:rsidR="00613786">
          <w:t xml:space="preserve">Figure </w:t>
        </w:r>
        <w:r w:rsidR="00613786">
          <w:rPr>
            <w:noProof/>
          </w:rPr>
          <w:t>6</w:t>
        </w:r>
      </w:ins>
      <w:del w:id="443" w:author="Andy Kleinhesselink" w:date="2018-10-23T17:58:00Z">
        <w:r w:rsidR="004C4E00" w:rsidDel="00613786">
          <w:delText xml:space="preserve">Figure </w:delText>
        </w:r>
        <w:r w:rsidR="004C4E00" w:rsidDel="00613786">
          <w:rPr>
            <w:noProof/>
          </w:rPr>
          <w:delText>5</w:delText>
        </w:r>
      </w:del>
      <w:r w:rsidR="00356459">
        <w:fldChar w:fldCharType="end"/>
      </w:r>
      <w:r w:rsidR="00356459">
        <w:t>)</w:t>
      </w:r>
      <w:r>
        <w:t xml:space="preserve">. This is </w:t>
      </w:r>
      <w:r w:rsidR="00502128">
        <w:t xml:space="preserve">partly </w:t>
      </w:r>
      <w:r>
        <w:t>because</w:t>
      </w:r>
      <w:r w:rsidR="006108D0">
        <w:t xml:space="preserve"> </w:t>
      </w:r>
      <w:r w:rsidR="00356459">
        <w:t>it</w:t>
      </w:r>
      <w:r>
        <w:t xml:space="preserve"> dominates early season resource competition </w:t>
      </w:r>
      <w:r w:rsidR="005C105D">
        <w:t xml:space="preserve">and then </w:t>
      </w:r>
      <w:r w:rsidR="006108D0">
        <w:t xml:space="preserve">senesces </w:t>
      </w:r>
      <w:r>
        <w:t xml:space="preserve">before its competitors grow large </w:t>
      </w:r>
      <w:r w:rsidR="006108D0">
        <w:t>(</w:t>
      </w:r>
      <w:r w:rsidR="00356459">
        <w:fldChar w:fldCharType="begin"/>
      </w:r>
      <w:r w:rsidR="00356459">
        <w:instrText xml:space="preserve"> REF _Ref514237815 \h </w:instrText>
      </w:r>
      <w:r w:rsidR="00356459">
        <w:fldChar w:fldCharType="separate"/>
      </w:r>
      <w:ins w:id="444" w:author="Andy Kleinhesselink" w:date="2018-10-23T17:58:00Z">
        <w:r w:rsidR="00613786">
          <w:t xml:space="preserve">Figure </w:t>
        </w:r>
        <w:r w:rsidR="00613786">
          <w:rPr>
            <w:noProof/>
          </w:rPr>
          <w:t>3</w:t>
        </w:r>
      </w:ins>
      <w:del w:id="445" w:author="Andy Kleinhesselink" w:date="2018-10-23T17:58:00Z">
        <w:r w:rsidR="004C4E00" w:rsidDel="00613786">
          <w:delText xml:space="preserve">Figure </w:delText>
        </w:r>
        <w:r w:rsidR="004C4E00" w:rsidDel="00613786">
          <w:rPr>
            <w:noProof/>
          </w:rPr>
          <w:delText>2</w:delText>
        </w:r>
      </w:del>
      <w:r w:rsidR="00356459">
        <w:fldChar w:fldCharType="end"/>
      </w:r>
      <w:r w:rsidR="006108D0">
        <w:t xml:space="preserve">).  </w:t>
      </w:r>
      <w:r w:rsidR="00502128">
        <w:t xml:space="preserve">In principle, resource uptake by the late season species should reduce the early season species’ average resource uptake rate more than it does the mid-season species, thereby strengthening the effect of competition on the early species. However, the late season species grows much slower early in the season than either of the other species </w:t>
      </w:r>
      <w:r w:rsidR="00350B62">
        <w:t xml:space="preserve">and so it </w:t>
      </w:r>
      <w:r w:rsidR="00502128">
        <w:t>only has minimal impact on the resource availability.</w:t>
      </w:r>
      <w:r w:rsidR="00250DE2">
        <w:t xml:space="preserve">  Meanwhile, the mid-season species does not significantly change the resource uptake rate of the late season species—the late species</w:t>
      </w:r>
      <w:r w:rsidR="00350B62">
        <w:t>’</w:t>
      </w:r>
      <w:r w:rsidR="00250DE2">
        <w:t xml:space="preserve"> resource uptake curve is flat over the range of resource availabilities that the early species is active (</w:t>
      </w:r>
      <w:r w:rsidR="00250DE2">
        <w:fldChar w:fldCharType="begin"/>
      </w:r>
      <w:r w:rsidR="00250DE2">
        <w:instrText xml:space="preserve"> REF _Ref514237815 \h </w:instrText>
      </w:r>
      <w:r w:rsidR="00250DE2">
        <w:fldChar w:fldCharType="separate"/>
      </w:r>
      <w:ins w:id="446" w:author="Andy Kleinhesselink" w:date="2018-10-23T17:58:00Z">
        <w:r w:rsidR="00613786">
          <w:t xml:space="preserve">Figure </w:t>
        </w:r>
        <w:r w:rsidR="00613786">
          <w:rPr>
            <w:noProof/>
          </w:rPr>
          <w:t>3</w:t>
        </w:r>
      </w:ins>
      <w:del w:id="447" w:author="Andy Kleinhesselink" w:date="2018-10-23T17:58:00Z">
        <w:r w:rsidR="00250DE2" w:rsidDel="00613786">
          <w:delText xml:space="preserve">Figure </w:delText>
        </w:r>
        <w:r w:rsidR="00250DE2" w:rsidDel="00613786">
          <w:rPr>
            <w:noProof/>
          </w:rPr>
          <w:delText>2</w:delText>
        </w:r>
      </w:del>
      <w:r w:rsidR="00250DE2">
        <w:fldChar w:fldCharType="end"/>
      </w:r>
      <w:r w:rsidR="00250DE2">
        <w:t xml:space="preserve">).  </w:t>
      </w:r>
    </w:p>
    <w:p w14:paraId="0E378B44" w14:textId="35BAA95A" w:rsidR="00C45A90" w:rsidRDefault="00713FA4" w:rsidP="00C45A90">
      <w:pPr>
        <w:spacing w:after="202"/>
        <w:contextualSpacing/>
      </w:pPr>
      <w:r>
        <w:t>T</w:t>
      </w:r>
      <w:r w:rsidR="00B74CF7">
        <w:t xml:space="preserve">he </w:t>
      </w:r>
      <w:r w:rsidR="000633BD">
        <w:t>origin</w:t>
      </w:r>
      <w:r w:rsidR="00B74CF7">
        <w:t xml:space="preserve"> of H</w:t>
      </w:r>
      <w:r w:rsidR="00A42F96">
        <w:t xml:space="preserve">OIs in this system </w:t>
      </w:r>
      <w:r w:rsidR="00FA49A0">
        <w:t>are consistent with the arguments in favor of HOIs put forward by</w:t>
      </w:r>
      <w:r w:rsidR="00A42F96">
        <w:t xml:space="preserve"> Abrams </w:t>
      </w:r>
      <w:r w:rsidR="00FF74FC">
        <w:fldChar w:fldCharType="begin"/>
      </w:r>
      <w:r w:rsidR="00FF74FC">
        <w:instrText xml:space="preserve"> ADDIN ZOTERO_ITEM CSL_CITATION {"citationID":"oOIpwF87","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rsidR="00FF74FC">
        <w:fldChar w:fldCharType="separate"/>
      </w:r>
      <w:r w:rsidR="00FF74FC">
        <w:rPr>
          <w:noProof/>
        </w:rPr>
        <w:t>(1983)</w:t>
      </w:r>
      <w:r w:rsidR="00FF74FC">
        <w:fldChar w:fldCharType="end"/>
      </w:r>
      <w:r w:rsidR="00FF74FC">
        <w:t>.  Abrams argued that HOIs should occur when</w:t>
      </w:r>
      <w:r w:rsidR="009205B1">
        <w:t xml:space="preserve"> </w:t>
      </w:r>
      <w:r>
        <w:t xml:space="preserve">competing species </w:t>
      </w:r>
      <w:r w:rsidR="00250DE2">
        <w:t>have different</w:t>
      </w:r>
      <w:r>
        <w:t xml:space="preserve"> non-linear responses to resource availability.  In our simulation, the resource uptake and growth rates of the competing species follow a Monod or type II functional response to resource availability</w:t>
      </w:r>
      <w:r w:rsidR="00FA49A0">
        <w:t xml:space="preserve"> (</w:t>
      </w:r>
      <w:r w:rsidR="00FA49A0">
        <w:fldChar w:fldCharType="begin"/>
      </w:r>
      <w:r w:rsidR="00FA49A0">
        <w:instrText xml:space="preserve"> REF _Ref514237815 \h </w:instrText>
      </w:r>
      <w:r w:rsidR="00FA49A0">
        <w:fldChar w:fldCharType="separate"/>
      </w:r>
      <w:ins w:id="448" w:author="Andy Kleinhesselink" w:date="2018-10-23T17:58:00Z">
        <w:r w:rsidR="00613786">
          <w:t xml:space="preserve">Figure </w:t>
        </w:r>
        <w:r w:rsidR="00613786">
          <w:rPr>
            <w:noProof/>
          </w:rPr>
          <w:t>3</w:t>
        </w:r>
      </w:ins>
      <w:del w:id="449" w:author="Andy Kleinhesselink" w:date="2018-10-23T17:58:00Z">
        <w:r w:rsidR="004C4E00" w:rsidDel="00613786">
          <w:delText xml:space="preserve">Figure </w:delText>
        </w:r>
        <w:r w:rsidR="004C4E00" w:rsidDel="00613786">
          <w:rPr>
            <w:noProof/>
          </w:rPr>
          <w:delText>2</w:delText>
        </w:r>
      </w:del>
      <w:r w:rsidR="00FA49A0">
        <w:fldChar w:fldCharType="end"/>
      </w:r>
      <w:r w:rsidR="00FA49A0">
        <w:t>c)</w:t>
      </w:r>
      <w:r>
        <w:t xml:space="preserve">. They also stop competing at different resource availabilities. This means that competition between pairs of species depends upon the level of resources available. Since all species also influence the resource concentration itself, it follows that competition between any pair of species is </w:t>
      </w:r>
      <w:r w:rsidR="00E44327">
        <w:t xml:space="preserve">influenced by the presence of other species in the community—the definition of a HOI.  </w:t>
      </w:r>
    </w:p>
    <w:p w14:paraId="0720D908" w14:textId="5A340CFC" w:rsidR="00B93196" w:rsidRDefault="00E44327" w:rsidP="006B7C91">
      <w:pPr>
        <w:pStyle w:val="mystyle"/>
      </w:pPr>
      <w:r>
        <w:lastRenderedPageBreak/>
        <w:t>What makes our example more complicated, but perhaps more realistic, is that unlike in classical resource competition models, resources do not reach an equilibrium during the course of our simulation. Rather they are constantly declining throughout the season</w:t>
      </w:r>
      <w:r w:rsidR="00FA49A0">
        <w:t xml:space="preserve"> (</w:t>
      </w:r>
      <w:r w:rsidR="00FA49A0">
        <w:fldChar w:fldCharType="begin"/>
      </w:r>
      <w:r w:rsidR="00FA49A0">
        <w:instrText xml:space="preserve"> REF _Ref514237815 \h </w:instrText>
      </w:r>
      <w:r w:rsidR="00FA49A0">
        <w:fldChar w:fldCharType="separate"/>
      </w:r>
      <w:ins w:id="450" w:author="Andy Kleinhesselink" w:date="2018-10-23T17:58:00Z">
        <w:r w:rsidR="00613786">
          <w:t xml:space="preserve">Figure </w:t>
        </w:r>
        <w:r w:rsidR="00613786">
          <w:rPr>
            <w:noProof/>
          </w:rPr>
          <w:t>3</w:t>
        </w:r>
      </w:ins>
      <w:del w:id="451" w:author="Andy Kleinhesselink" w:date="2018-10-23T17:58:00Z">
        <w:r w:rsidR="004C4E00" w:rsidDel="00613786">
          <w:delText xml:space="preserve">Figure </w:delText>
        </w:r>
        <w:r w:rsidR="004C4E00" w:rsidDel="00613786">
          <w:rPr>
            <w:noProof/>
          </w:rPr>
          <w:delText>2</w:delText>
        </w:r>
      </w:del>
      <w:r w:rsidR="00FA49A0">
        <w:fldChar w:fldCharType="end"/>
      </w:r>
      <w:r w:rsidR="00FA49A0">
        <w:t xml:space="preserve"> a)</w:t>
      </w:r>
      <w:r>
        <w:t xml:space="preserve">. </w:t>
      </w:r>
      <w:r w:rsidR="00C45A90">
        <w:t xml:space="preserve">Classically, </w:t>
      </w:r>
      <w:r w:rsidR="00C20EA8">
        <w:t>deriving</w:t>
      </w:r>
      <w:r w:rsidR="00C45A90">
        <w:t xml:space="preserve"> competition coeff</w:t>
      </w:r>
      <w:r w:rsidR="00C20EA8">
        <w:t xml:space="preserve">icients from </w:t>
      </w:r>
      <w:r w:rsidR="00A66DFB">
        <w:t xml:space="preserve">a </w:t>
      </w:r>
      <w:r w:rsidR="00C45A90">
        <w:t xml:space="preserve">mechanistic resource competition </w:t>
      </w:r>
      <w:r w:rsidR="00A66DFB">
        <w:t xml:space="preserve">model </w:t>
      </w:r>
      <w:r w:rsidR="00C45A90">
        <w:t xml:space="preserve">involves solving </w:t>
      </w:r>
      <w:r w:rsidR="00FA49A0">
        <w:t>stable</w:t>
      </w:r>
      <w:r w:rsidR="00C45A90">
        <w:t xml:space="preserve"> resource </w:t>
      </w:r>
      <w:r w:rsidR="00A66DFB">
        <w:t xml:space="preserve">equilibria </w:t>
      </w:r>
      <w:r w:rsidR="00C45A90">
        <w:t xml:space="preserve">and then calculating the first order sensitivity of </w:t>
      </w:r>
      <w:r w:rsidR="00FA49A0">
        <w:t>the growth rate of each</w:t>
      </w:r>
      <w:r w:rsidR="00C45A90">
        <w:t xml:space="preserve"> species to the resource availability and the sensitivity of the resource to the consumers </w:t>
      </w:r>
      <w:r w:rsidR="00C20EA8">
        <w:fldChar w:fldCharType="begin"/>
      </w:r>
      <w:r w:rsidR="00C20EA8">
        <w:instrText xml:space="preserve"> ADDIN ZOTERO_ITEM CSL_CITATION {"citationID":"4iU0VTEe","properties":{"formattedCitation":"(Tilman 1977, Abrams 1983, Mesz\\uc0\\u233{}na et al. 2006)","plainCitation":"(Tilman 1977, Abrams 1983, Meszéna et al. 2006)","noteIndex":0},"citationItems":[{"id":2897,"uris":["http://zotero.org/users/688880/items/9DPWXSA2"],"uri":["http://zotero.org/users/688880/items/9DPWXSA2"],"itemData":{"id":2897,"type":"article-journal","title":"Resource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C20EA8">
        <w:fldChar w:fldCharType="separate"/>
      </w:r>
      <w:r w:rsidR="00C20EA8" w:rsidRPr="00C20EA8">
        <w:rPr>
          <w:rFonts w:cs="Times New Roman"/>
        </w:rPr>
        <w:t>(Tilman 1977, Abrams 1983, Meszéna et al. 2006)</w:t>
      </w:r>
      <w:r w:rsidR="00C20EA8">
        <w:fldChar w:fldCharType="end"/>
      </w:r>
      <w:r w:rsidR="00C45A90">
        <w:t xml:space="preserve">.  </w:t>
      </w:r>
      <w:r>
        <w:t>However, we believe that in many natural systems, such as those involving annual plants, the</w:t>
      </w:r>
      <w:r w:rsidR="00FA49A0">
        <w:t xml:space="preserve"> pace</w:t>
      </w:r>
      <w:r w:rsidR="00C20EA8">
        <w:t xml:space="preserve"> of resource dynamics may be as rapid as the change in consumer biomass.  This makes deriving competition coefficients analytically much more difficult.  The great advantage of </w:t>
      </w:r>
      <w:r w:rsidR="00F75326">
        <w:t>statistically</w:t>
      </w:r>
      <w:r w:rsidR="00F75326" w:rsidDel="00F75326">
        <w:t xml:space="preserve"> </w:t>
      </w:r>
      <w:r w:rsidR="00FA49A0">
        <w:t>fitting a phenomenological model to observed or simulated effects of competition</w:t>
      </w:r>
      <w:r w:rsidR="00C20EA8">
        <w:t xml:space="preserve"> is that </w:t>
      </w:r>
      <w:r w:rsidR="009E741B">
        <w:t xml:space="preserve">this approach </w:t>
      </w:r>
      <w:r w:rsidR="00C20EA8">
        <w:t xml:space="preserve">can help us understand pairwise competition even in such complex cases. </w:t>
      </w:r>
      <w:r w:rsidR="00FA49A0">
        <w:t>However</w:t>
      </w:r>
      <w:r w:rsidR="00C20EA8">
        <w:t xml:space="preserve">, our work here shows that </w:t>
      </w:r>
      <w:r w:rsidR="009E741B">
        <w:t xml:space="preserve">this advantage </w:t>
      </w:r>
      <w:r w:rsidR="00C20EA8">
        <w:t xml:space="preserve">may come at the cost of </w:t>
      </w:r>
      <w:r w:rsidR="009E741B">
        <w:t>ignoring important</w:t>
      </w:r>
      <w:r w:rsidR="00C20EA8">
        <w:t xml:space="preserve"> HOIs in multispecies communities. </w:t>
      </w:r>
    </w:p>
    <w:p w14:paraId="56044AE7" w14:textId="629A83F9" w:rsidR="007A5076" w:rsidRDefault="00FB2B55" w:rsidP="00E70044">
      <w:pPr>
        <w:pStyle w:val="Heading"/>
      </w:pPr>
      <w:r>
        <w:t>Are HOIs Common in Nature</w:t>
      </w:r>
      <w:r w:rsidR="00746378">
        <w:t xml:space="preserve">? </w:t>
      </w:r>
    </w:p>
    <w:p w14:paraId="2DC292C6" w14:textId="62BC71E6" w:rsidR="00540DA5" w:rsidRDefault="00A0621E" w:rsidP="006B7C91">
      <w:pPr>
        <w:pStyle w:val="mystyle"/>
      </w:pPr>
      <w:r>
        <w:t xml:space="preserve">One way to view HOIs in this system is to consider it a </w:t>
      </w:r>
      <w:r w:rsidR="00FB2B55">
        <w:t xml:space="preserve">specific </w:t>
      </w:r>
      <w:r w:rsidR="003F7251">
        <w:t>instance of a more general case</w:t>
      </w:r>
      <w:r w:rsidR="00FB2B55">
        <w:t xml:space="preserve"> in which</w:t>
      </w:r>
      <w:r>
        <w:t xml:space="preserve"> </w:t>
      </w:r>
      <w:r w:rsidR="00FB2B55">
        <w:t>the trait that determines each species’ impact on and sensitivity to resource availability is itself governed by resource availability</w:t>
      </w:r>
      <w:r w:rsidR="00250DE2">
        <w:t xml:space="preserve"> </w:t>
      </w:r>
      <w:r w:rsidR="00EE79BD">
        <w:fldChar w:fldCharType="begin"/>
      </w:r>
      <w:r w:rsidR="00EE79BD">
        <w:instrText xml:space="preserve"> ADDIN ZOTERO_ITEM CSL_CITATION {"citationID":"CFzOYsOc","properties":{"formattedCitation":"(Mesz\\uc0\\u233{}na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EE79BD">
        <w:fldChar w:fldCharType="separate"/>
      </w:r>
      <w:r w:rsidR="00EE79BD" w:rsidRPr="00EE79BD">
        <w:rPr>
          <w:rFonts w:cs="Times New Roman"/>
        </w:rPr>
        <w:t>(Meszéna et al. 2006)</w:t>
      </w:r>
      <w:r w:rsidR="00EE79BD">
        <w:fldChar w:fldCharType="end"/>
      </w:r>
      <w:r w:rsidR="00FB2B55">
        <w:t xml:space="preserve">. </w:t>
      </w:r>
      <w:r w:rsidR="00540DA5">
        <w:t xml:space="preserve">In this case, </w:t>
      </w:r>
      <w:r w:rsidR="0032457D">
        <w:t xml:space="preserve">the trait in question is </w:t>
      </w:r>
      <w:r w:rsidR="00540DA5">
        <w:t>the temporal dynamic of resource uptake by each species</w:t>
      </w:r>
      <w:r w:rsidR="00DD2AFC">
        <w:t>, which</w:t>
      </w:r>
      <w:r w:rsidR="00540DA5">
        <w:t xml:space="preserve"> shifts in response to resource availability and thus the activity of </w:t>
      </w:r>
      <w:r w:rsidR="00540DA5">
        <w:lastRenderedPageBreak/>
        <w:t>competitors.</w:t>
      </w:r>
      <w:r>
        <w:t xml:space="preserve">  More generally, we believe</w:t>
      </w:r>
      <w:r w:rsidR="00797669">
        <w:t xml:space="preserve"> a general recipe for HOIs will be systems in which </w:t>
      </w:r>
      <w:r w:rsidR="007A16C0">
        <w:t>1) some species</w:t>
      </w:r>
      <w:r w:rsidR="00797669">
        <w:t xml:space="preserve"> can cause large resource fluctuations</w:t>
      </w:r>
      <w:r w:rsidR="007A16C0">
        <w:t xml:space="preserve">, 2) the traits of other species that control resource uptake shift in response to resource availability, and 3) the strength of this response varies across </w:t>
      </w:r>
      <w:r w:rsidR="004B2868">
        <w:t>species</w:t>
      </w:r>
      <w:r w:rsidR="007A16C0">
        <w:t>.</w:t>
      </w:r>
      <w:r w:rsidR="00FB2B55">
        <w:t xml:space="preserve">  Among plants, </w:t>
      </w:r>
      <w:r w:rsidR="004B2868">
        <w:t>plastic changes</w:t>
      </w:r>
      <w:r w:rsidR="007A16C0">
        <w:t xml:space="preserve"> in </w:t>
      </w:r>
      <w:r w:rsidR="004B2868">
        <w:t>traits such as height, specific leaf area, and phenology, have been shown in response to competition and changes in resource availability</w:t>
      </w:r>
      <w:r w:rsidR="00541FCE">
        <w:t xml:space="preserve"> e.g.</w:t>
      </w:r>
      <w:r w:rsidR="004B2868">
        <w:t xml:space="preserve"> </w:t>
      </w:r>
      <w:r w:rsidR="004B2868">
        <w:fldChar w:fldCharType="begin"/>
      </w:r>
      <w:r w:rsidR="004B2868">
        <w:instrText xml:space="preserve"> ADDIN ZOTERO_ITEM CSL_CITATION {"citationID":"jbJ83HHP","properties":{"formattedCitation":"(Aronson et al. 1992, Bennett et al. 2016, Conti et al. 2018)","plainCitation":"(Aronson et al. 1992, Bennett et al. 2016, Conti et al. 2018)","noteIndex":0},"citationItems":[{"id":71,"uris":["http://zotero.org/users/688880/items/SRUGINPD"],"uri":["http://zotero.org/users/688880/items/SRUGINPD"],"itemData":{"id":71,"type":"article-journal","title":"Adaptive phenology of desert and Mediterranean populations of annual plants grown with and without water stress","container-title":"Oecologia","page":"17–26","volume":"89","issue":"1","source":"Google Scholar","author":[{"family":"Aronson","given":"James"},{"family":"Kigel","given":"J."},{"family":"Shmida","given":"A."},{"family":"Klein","given":"J."}],"issued":{"date-parts":[["1992"]]}}},{"id":7538,"uris":["http://zotero.org/users/688880/items/JA2XYP7I"],"uri":["http://zotero.org/users/688880/items/JA2XYP7I"],"itemData":{"id":7538,"type":"article-journal","title":"The reciprocal relationship between competition and intraspecific trait variation","container-title":"Journal of Ecology","page":"1410-1420","volume":"104","issue":"5","source":"Wiley Online Library","abstract":"Trait differences among plants are expected to influence the outcome of competition; competition should be strongest between similar species (or individuals) under limiting similarity, and between dissimilar species within competitive hierarchies. These hypotheses are often used to infer competitive dynamics from trait patterns within communities. However, plant traits are frequently plastic in response to competition. This variation is poorly accounted for in trait-based studies of competition and community assembly. To explore the relationship between trait responses and competitive outcomes, we grew 15 species alone, in monoculture and in mixture. We measured traits relating to leaf and root tissue morphology as well as biomass allocation and related competition-induced changes in these traits to intra- and interspecific competition using multi-model inference. Additionally, we tested how traits from different competitive environments influenced potential community assembly inferences. The competitive environment had large effects on species’ traits, although many effects were species specific. Differences among species in how competition affected trait expression were linked to both intra- and interspecific competition, frequently affecting competitive hierarchies. Intraspecific competition was lower for species that limited competition-induced increases in root allocation and had less variability in this trait overall. Interspecific competition was lower for species with larger leaves and lower specific leaf area than their neighbours. Switching to more stress-tolerant strategies by increasing root diameter and leaf tissue density also reduced competition. However, dissimilarity in root tissue density also minimized competition, consistent with limiting similarity affecting competitive outcomes. Moreover, changes in these traits were linked to changes in functional diversity, suggesting that competition affects functional diversity by affecting trait expression. Synthesis. Both trait hierarchies and trait dissimilarity affect the outcome of competition by acting on different traits, although competition-induced changes in trait expression can alter competitive outcomes. Moreover, the magnitude of these trait changes suggests that the source environment where plant traits are collected can affect the inferences drawn from trait patterns within communities. Combined, our results suggest that considering the effect of competition on trait expression is critical to understanding the relationship between traits and community assembly.","DOI":"10.1111/1365-2745.12614","ISSN":"1365-2745","language":"en","author":[{"family":"Bennett","given":"Jonathan A."},{"family":"Riibak","given":"Kersti"},{"family":"Tamme","given":"Riin"},{"family":"Lewis","given":"Rob J."},{"family":"Pärtel","given":"Meelis"}],"issued":{"date-parts":[["2016",9,1]]}}},{"id":7547,"uris":["http://zotero.org/users/688880/items/7PWRPE3M"],"uri":["http://zotero.org/users/688880/items/7PWRPE3M"],"itemData":{"id":7547,"type":"article-journal","title":"Functional trait differences and trait plasticity mediate biotic resistance to potential plant invaders","container-title":"Journal of Ecology","page":"1607-1620","volume":"106","issue":"4","source":"Wiley Online Library","abstract":"Biotic resistance represents an important natural barrier to potential invaders throughout the world, yet the underlying mechanisms that drive such resistance are still debated. In theory, native communities should repel both functionally similar invaders which compete for the same resources, and invaders which possess less competitive traits. However, environmental stress, trade-offs across vital rates and competition-induced plastic trait shifts may modify expected competitive outcomes, thereby influencing invasion dynamics. In order to test these theoretical links between trait distributions and biotic resistance, we performed a mesocosm experiment with 25 non-native ornamental species invading native plant communities. Each non-native species was grown with and without the native community under two watering treatments (regular and reduced). We measured biotic resistance as the difference in performance of non-native individuals grown with and without the community in terms of their survival, growth and reproduction. We quantified overall functional dissimilarity between non-native ornamental individuals and native communities based on the combination of plant height, specific leaf area and seed mass. Then, assuming each of these traits is also potentially linked to competitive ability, we measured the position of non-natives on trait hierarchies. While height is positively correlated with competitive ability for light interception, conservative leaf and seed characteristics provide greater tolerance to competition for other resources. Finally, we quantified plastic trait shifts of non-native individuals induced by competition. Indeed, the native community repelled functionally similar individuals by lowering the invader's survival rate. Simultaneously, shorter ornamental individuals with larger specific leaf areas were less tolerant to biotic resistance from the community across vital rates, although the effect of trait hierarchies often depended on watering conditions. Finally, non-natives responded to competition by shifting their traits. Most importantly, individuals with more competitive traits were able to overcome biotic resistance also through competition-induced plastic trait shifts. Synthesis. Our results highlight that both functional dissimilarity and trait hierarchies mediate biotic resistance to ornamental plant invaders. Nevertheless, environmental stress as well as opposing trends across vital rates are also influential. Furthermore, plastic trait shifts can reinforce potential invaders’ competitive superiority, determining a positive feedback.","DOI":"10.1111/1365-2745.12928","ISSN":"1365-2745","language":"en","author":[{"family":"Conti","given":"Luisa"},{"family":"Block","given":"Svenja"},{"family":"Parepa","given":"Madalin"},{"family":"Münkemüller","given":"Tamara"},{"family":"Thuiller","given":"Wilfried"},{"family":"Acosta","given":"Alicia T. R."},{"family":"Kleunen","given":"Mark","dropping-particle":"van"},{"family":"Dullinger","given":"Stefan"},{"family":"Essl","given":"Franz"},{"family":"Dullinger","given":"Iwona"},{"family":"Moser","given":"Dietmar"},{"family":"Klonner","given":"Günther"},{"family":"Bossdorf","given":"Oliver"},{"family":"Carboni","given":"Marta"}],"issued":{"date-parts":[["2018",7,1]]}}}],"schema":"https://github.com/citation-style-language/schema/raw/master/csl-citation.json"} </w:instrText>
      </w:r>
      <w:r w:rsidR="004B2868">
        <w:fldChar w:fldCharType="separate"/>
      </w:r>
      <w:r w:rsidR="004B2868">
        <w:rPr>
          <w:noProof/>
        </w:rPr>
        <w:t>(Aronson et al. 1992, Bennett et al. 2016, Conti et al. 2018)</w:t>
      </w:r>
      <w:r w:rsidR="004B2868">
        <w:fldChar w:fldCharType="end"/>
      </w:r>
      <w:r w:rsidR="00540DA5">
        <w:t xml:space="preserve">.  In theory, these traits should also determine each individual’s impact and sensitivity to competition.  </w:t>
      </w:r>
      <w:r w:rsidR="00175B82">
        <w:t>So,</w:t>
      </w:r>
      <w:r w:rsidR="00540DA5">
        <w:t xml:space="preserve"> are HOIs inevitable? </w:t>
      </w:r>
      <w:r w:rsidR="005D1919">
        <w:t>And i</w:t>
      </w:r>
      <w:r w:rsidR="00540DA5">
        <w:t xml:space="preserve">f so why are so few documented examples among competing plants (but see </w:t>
      </w:r>
      <w:r w:rsidR="00540DA5">
        <w:fldChar w:fldCharType="begin"/>
      </w:r>
      <w:r w:rsidR="00540DA5">
        <w:instrText xml:space="preserve"> ADDIN ZOTERO_ITEM CSL_CITATION {"citationID":"YgOQcNYs","properties":{"formattedCitation":"(Mayfield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40DA5">
        <w:fldChar w:fldCharType="separate"/>
      </w:r>
      <w:r w:rsidR="00540DA5">
        <w:rPr>
          <w:noProof/>
        </w:rPr>
        <w:t>Mayfield and Stouffer 2017)</w:t>
      </w:r>
      <w:r w:rsidR="00540DA5">
        <w:fldChar w:fldCharType="end"/>
      </w:r>
      <w:r w:rsidR="00540DA5">
        <w:t xml:space="preserve">?  </w:t>
      </w:r>
    </w:p>
    <w:p w14:paraId="6EB9FEBC" w14:textId="6894365F" w:rsidR="009E120C" w:rsidRDefault="00540DA5" w:rsidP="006B7C91">
      <w:pPr>
        <w:pStyle w:val="mystyle"/>
      </w:pPr>
      <w:r>
        <w:t xml:space="preserve">One </w:t>
      </w:r>
      <w:r w:rsidR="008A72E9">
        <w:t xml:space="preserve">hypothesis is </w:t>
      </w:r>
      <w:r>
        <w:t>while HOIs are common</w:t>
      </w:r>
      <w:r w:rsidR="00A53231">
        <w:t>,</w:t>
      </w:r>
      <w:r>
        <w:t xml:space="preserve"> </w:t>
      </w:r>
      <w:r w:rsidR="00A53231">
        <w:t xml:space="preserve">they </w:t>
      </w:r>
      <w:r>
        <w:t xml:space="preserve">are </w:t>
      </w:r>
      <w:r w:rsidR="008A72E9">
        <w:t>often</w:t>
      </w:r>
      <w:r>
        <w:t xml:space="preserve"> weak.  </w:t>
      </w:r>
      <w:r w:rsidR="008A72E9">
        <w:t>A</w:t>
      </w:r>
      <w:r>
        <w:t xml:space="preserve"> key factor in producing HOIs in our simulation is that each species </w:t>
      </w:r>
      <w:r w:rsidR="00A53231">
        <w:t xml:space="preserve">differs in </w:t>
      </w:r>
      <w:r w:rsidR="008A72E9">
        <w:t xml:space="preserve">the </w:t>
      </w:r>
      <w:r w:rsidR="00FF2910">
        <w:t xml:space="preserve">shape </w:t>
      </w:r>
      <w:r w:rsidR="00A53231">
        <w:t>of its</w:t>
      </w:r>
      <w:r>
        <w:t xml:space="preserve"> </w:t>
      </w:r>
      <w:r w:rsidR="008A72E9">
        <w:t xml:space="preserve">resource </w:t>
      </w:r>
      <w:r>
        <w:t xml:space="preserve">uptake curve.  </w:t>
      </w:r>
      <w:r w:rsidR="008A72E9">
        <w:t xml:space="preserve">The </w:t>
      </w:r>
      <w:r w:rsidR="009E120C">
        <w:t>weaker</w:t>
      </w:r>
      <w:r w:rsidR="008A72E9">
        <w:t xml:space="preserve"> the trade-off between resource uptake rate</w:t>
      </w:r>
      <w:r w:rsidR="009E120C">
        <w:t>s</w:t>
      </w:r>
      <w:r w:rsidR="008A72E9">
        <w:t xml:space="preserve"> at high </w:t>
      </w:r>
      <w:r w:rsidR="002931CC">
        <w:t xml:space="preserve">versus </w:t>
      </w:r>
      <w:r w:rsidR="008A72E9">
        <w:t>low resource availability</w:t>
      </w:r>
      <w:r w:rsidR="002931CC">
        <w:t>,</w:t>
      </w:r>
      <w:r w:rsidR="008A72E9">
        <w:t xml:space="preserve"> </w:t>
      </w:r>
      <w:commentRangeStart w:id="452"/>
      <w:r w:rsidR="008A72E9">
        <w:t xml:space="preserve">the </w:t>
      </w:r>
      <w:r w:rsidR="009E120C">
        <w:t>weaker</w:t>
      </w:r>
      <w:r w:rsidR="008A72E9">
        <w:t xml:space="preserve"> the HOIs </w:t>
      </w:r>
      <w:r w:rsidR="00541FCE">
        <w:t xml:space="preserve">are </w:t>
      </w:r>
      <w:r w:rsidR="008A72E9">
        <w:t>in this system</w:t>
      </w:r>
      <w:commentRangeEnd w:id="452"/>
      <w:r w:rsidR="002931CC">
        <w:rPr>
          <w:rStyle w:val="CommentReference"/>
        </w:rPr>
        <w:commentReference w:id="452"/>
      </w:r>
      <w:r w:rsidR="00541FCE">
        <w:t xml:space="preserve"> (Appendix B)</w:t>
      </w:r>
      <w:r w:rsidR="008A72E9">
        <w:t xml:space="preserve">.  </w:t>
      </w:r>
      <w:r w:rsidR="009E120C">
        <w:t xml:space="preserve">In nature, such strong trade-offs may be rare.  </w:t>
      </w:r>
    </w:p>
    <w:p w14:paraId="53B8EDA9" w14:textId="00F9DD3E" w:rsidR="00540DA5" w:rsidRDefault="009E120C" w:rsidP="006B7C91">
      <w:pPr>
        <w:pStyle w:val="mystyle"/>
      </w:pPr>
      <w:r>
        <w:t xml:space="preserve">The very large changes in resource availability and plant biomass in our simulation also </w:t>
      </w:r>
      <w:r w:rsidR="005871E0">
        <w:t>contribute to</w:t>
      </w:r>
      <w:r>
        <w:t xml:space="preserve"> the strength of HOIs.  Because resource availability </w:t>
      </w:r>
      <w:r w:rsidR="009D55FA">
        <w:t xml:space="preserve">fluctuates widely in our simulation it means that species interactions change dramatically over the course of the season.  Without </w:t>
      </w:r>
      <w:r w:rsidR="00541FCE">
        <w:t xml:space="preserve">the </w:t>
      </w:r>
      <w:r w:rsidR="009D55FA">
        <w:t xml:space="preserve">extreme fluctuation in </w:t>
      </w:r>
      <w:r w:rsidR="005871E0">
        <w:t xml:space="preserve">the </w:t>
      </w:r>
      <w:r w:rsidR="009D55FA">
        <w:t xml:space="preserve">resource environment, species would have relatively constant competitive effects on one another and no HOIs would </w:t>
      </w:r>
      <w:r w:rsidR="005871E0">
        <w:t>emerge</w:t>
      </w:r>
      <w:r w:rsidR="009D55FA">
        <w:t xml:space="preserve">.  For instance, compare our system to an idealized version of resource competition experienced by competing perennial plants in a temperate climate </w:t>
      </w:r>
      <w:r w:rsidR="009D55FA">
        <w:fldChar w:fldCharType="begin"/>
      </w:r>
      <w:r w:rsidR="009D55FA">
        <w:instrText xml:space="preserve"> ADDIN ZOTERO_ITEM CSL_CITATION {"citationID":"4aorK8Lp","properties":{"formattedCitation":"(Dybzinski and Tilman 2007)","plainCitation":"(Dybzinski and Tilman 2007)","noteIndex":0},"citationItems":[{"id":2773,"uris":["http://zotero.org/users/688880/items/A9GIJ4H6"],"uri":["http://zotero.org/users/688880/items/A9GIJ4H6"],"itemData":{"id":2773,"type":"article-journal","title":"Resource Use Patterns Predict Long</w:instrText>
      </w:r>
      <w:r w:rsidR="009D55FA">
        <w:rPr>
          <w:rFonts w:ascii="Cambria Math" w:hAnsi="Cambria Math" w:cs="Cambria Math"/>
        </w:rPr>
        <w:instrText>‐</w:instrText>
      </w:r>
      <w:r w:rsidR="009D55FA">
        <w:instrText>Term Outcomes of Plant Competition for Nutrients and Light.","container-title":"The American Naturalist","page":"305-318","volume":"170","issue":"3","source":"journals.uchicago.edu (Atypon)","abstract":"An 11</w:instrText>
      </w:r>
      <w:r w:rsidR="009D55FA">
        <w:rPr>
          <w:rFonts w:ascii="Cambria Math" w:hAnsi="Cambria Math" w:cs="Cambria Math"/>
        </w:rPr>
        <w:instrText>‐</w:instrText>
      </w:r>
      <w:r w:rsidR="009D55FA">
        <w:instrText>year competition experiment among combinations of six prairie perennial plant species showed that resource competition theory generally predicted the long</w:instrText>
      </w:r>
      <w:r w:rsidR="009D55FA">
        <w:rPr>
          <w:rFonts w:ascii="Cambria Math" w:hAnsi="Cambria Math" w:cs="Cambria Math"/>
        </w:rPr>
        <w:instrText>‐</w:instrText>
      </w:r>
      <w:r w:rsidR="009D55FA">
        <w:instrText>term outcome of competition. We grew each species in replicated monocultures to determine its requirements for soil nitrate ( ) and light ( ). In six pairwise combinations, the species with the lower   and   excluded its competitor, as predicted by theory. In the remaining two pairwise combinations, one species had a lower  , and the second had a lower  ; these species pairs coexisted, although it is unclear whether resource competition alone was responsible for their coexistence. Smaller differences in   or   between competing species led to slower rates of competitive exclusion, and the influence of   differences on the rate of competitive exclusion was more pronounced on low</w:instrText>
      </w:r>
      <w:r w:rsidR="009D55FA">
        <w:rPr>
          <w:rFonts w:ascii="Cambria Math" w:hAnsi="Cambria Math" w:cs="Cambria Math"/>
        </w:rPr>
        <w:instrText>‐</w:instrText>
      </w:r>
      <w:r w:rsidR="009D55FA">
        <w:instrText>nitrogen soils, while the influence of   differences was more pronounced on high</w:instrText>
      </w:r>
      <w:r w:rsidR="009D55FA">
        <w:rPr>
          <w:rFonts w:ascii="Cambria Math" w:hAnsi="Cambria Math" w:cs="Cambria Math"/>
        </w:rPr>
        <w:instrText>‐</w:instrText>
      </w:r>
      <w:r w:rsidR="009D55FA">
        <w:instrText>nitrogen (low</w:instrText>
      </w:r>
      <w:r w:rsidR="009D55FA">
        <w:rPr>
          <w:rFonts w:ascii="Cambria Math" w:hAnsi="Cambria Math" w:cs="Cambria Math"/>
        </w:rPr>
        <w:instrText>‐</w:instrText>
      </w:r>
      <w:r w:rsidR="009D55FA">
        <w:instrText xml:space="preserve">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communities.","DOI":"10.1086/519857","ISSN":"0003-0147","journalAbbreviation":"The American Naturalist","author":[{"family":"Dybzinski","given":"Ray"},{"family":"Tilman","given":"David"}],"issued":{"date-parts":[["2007",9,1]]}}}],"schema":"https://github.com/citation-style-language/schema/raw/master/csl-citation.json"} </w:instrText>
      </w:r>
      <w:r w:rsidR="009D55FA">
        <w:fldChar w:fldCharType="separate"/>
      </w:r>
      <w:r w:rsidR="009D55FA">
        <w:rPr>
          <w:noProof/>
        </w:rPr>
        <w:t>(Dybzinski and Tilman 2007)</w:t>
      </w:r>
      <w:r w:rsidR="009D55FA">
        <w:fldChar w:fldCharType="end"/>
      </w:r>
      <w:r w:rsidR="009D55FA">
        <w:t xml:space="preserve">.  Due to their large size, perennial plants can be assumed to </w:t>
      </w:r>
      <w:r w:rsidR="009D55FA">
        <w:lastRenderedPageBreak/>
        <w:t xml:space="preserve">quickly draw resources down to a dynamic equilibrium close to the environmental resource supply rate.  Thus, even if species have different non-linear responses to resource </w:t>
      </w:r>
      <w:commentRangeStart w:id="453"/>
      <w:r w:rsidR="009D55FA">
        <w:t xml:space="preserve">concentration the fact that resource concentration is relatively fixed eliminates the possibility of strong higher order interactions. Because of their resource dynamics, seasonally forced systems, such as annual plant communities in a Mediterranean climate, may be a good place to look for strong HOIs </w:t>
      </w:r>
      <w:r w:rsidR="009D55FA">
        <w:fldChar w:fldCharType="begin"/>
      </w:r>
      <w:r w:rsidR="009D55FA">
        <w:instrText xml:space="preserve"> ADDIN ZOTERO_ITEM CSL_CITATION {"citationID":"mQ0yOLOS","properties":{"formattedCitation":"(Mayfield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9D55FA">
        <w:fldChar w:fldCharType="separate"/>
      </w:r>
      <w:r w:rsidR="009D55FA">
        <w:rPr>
          <w:noProof/>
        </w:rPr>
        <w:t>(Mayfield and Stouffer 2017)</w:t>
      </w:r>
      <w:r w:rsidR="009D55FA">
        <w:fldChar w:fldCharType="end"/>
      </w:r>
      <w:r w:rsidR="009D55FA">
        <w:t>.</w:t>
      </w:r>
      <w:commentRangeEnd w:id="453"/>
      <w:r w:rsidR="002F762A">
        <w:rPr>
          <w:rStyle w:val="CommentReference"/>
        </w:rPr>
        <w:commentReference w:id="453"/>
      </w:r>
      <w:r w:rsidR="00541FCE">
        <w:t xml:space="preserve"> </w:t>
      </w:r>
    </w:p>
    <w:p w14:paraId="7A1EC0CC" w14:textId="77777777" w:rsidR="00B93196" w:rsidRDefault="00390672">
      <w:pPr>
        <w:pStyle w:val="Heading"/>
      </w:pPr>
      <w:bookmarkStart w:id="454" w:name="discussion"/>
      <w:bookmarkStart w:id="455" w:name="conclusionssummary"/>
      <w:bookmarkEnd w:id="454"/>
      <w:bookmarkEnd w:id="455"/>
      <w:r>
        <w:t>Conclusion</w:t>
      </w:r>
    </w:p>
    <w:p w14:paraId="08D741D5" w14:textId="2F5901B1" w:rsidR="00B93196" w:rsidRDefault="00390672">
      <w:pPr>
        <w:spacing w:after="202"/>
        <w:contextualSpacing/>
      </w:pPr>
      <w:r>
        <w:t xml:space="preserve">We have sought to clarify the definition of HOI’s and explain how they could arise from relatively simple competitive dynamics. We illustrate this point with </w:t>
      </w:r>
      <w:r w:rsidR="002F762A">
        <w:t xml:space="preserve">a simple mechanistic model of species competition for a single resource. </w:t>
      </w:r>
      <w:commentRangeStart w:id="456"/>
      <w:r w:rsidR="00563FF5">
        <w:t xml:space="preserve">Separating cases where non-additive competition is due to indirect effects mediated by intermediate population states, and those where competition is fundamentally irreducible to pairwise competition will be an important challenge for future empirical studies of HOIs. </w:t>
      </w:r>
      <w:commentRangeEnd w:id="456"/>
      <w:r w:rsidR="00541FCE">
        <w:t xml:space="preserve">Our analysis also reveals a potential difficulty in formulating a truly general way of measuring HOIs—it may be that HOIs are only defined in cases where per capita interspecific competition is constant (Box 2). </w:t>
      </w:r>
      <w:r w:rsidR="002F762A">
        <w:t>While we believe that HOIs should be common in nature this does not mean that they will be strong or strong enough to detect statistically in empirical settings.  Our work suggests that environments in which resource availability varies strongly throughout the season may</w:t>
      </w:r>
      <w:r w:rsidR="00541FCE">
        <w:t xml:space="preserve"> </w:t>
      </w:r>
      <w:r w:rsidR="002F762A">
        <w:t xml:space="preserve">be a likely place for HOIs to emerge. </w:t>
      </w:r>
      <w:r w:rsidR="000B2C35">
        <w:rPr>
          <w:rStyle w:val="CommentReference"/>
        </w:rPr>
        <w:commentReference w:id="456"/>
      </w:r>
    </w:p>
    <w:p w14:paraId="45053543" w14:textId="77777777" w:rsidR="00B93196" w:rsidRDefault="00390672">
      <w:pPr>
        <w:pStyle w:val="Heading"/>
      </w:pPr>
      <w:bookmarkStart w:id="457" w:name="acknowledgments"/>
      <w:bookmarkEnd w:id="457"/>
      <w:r>
        <w:lastRenderedPageBreak/>
        <w:t>Acknowledgments</w:t>
      </w:r>
    </w:p>
    <w:p w14:paraId="73D91D9C" w14:textId="77777777" w:rsidR="00B93196" w:rsidRDefault="00390672">
      <w:pPr>
        <w:pStyle w:val="Heading"/>
      </w:pPr>
      <w:bookmarkStart w:id="458" w:name="references"/>
      <w:bookmarkEnd w:id="458"/>
      <w:r>
        <w:t>References</w:t>
      </w:r>
    </w:p>
    <w:p w14:paraId="0769A8A9" w14:textId="387CD3AE" w:rsidR="00B93196" w:rsidRDefault="007B137A" w:rsidP="00731158">
      <w:pPr>
        <w:pStyle w:val="Bibliography"/>
      </w:pPr>
      <w:r>
        <w:rPr>
          <w:rFonts w:cs="Times New Roman"/>
        </w:rPr>
        <w:t xml:space="preserve"> </w:t>
      </w:r>
      <w:r w:rsidR="00731158" w:rsidRPr="00731158">
        <w:t xml:space="preserve"> </w:t>
      </w:r>
    </w:p>
    <w:p w14:paraId="7B78105E" w14:textId="77777777" w:rsidR="0061034E" w:rsidRDefault="0061034E">
      <w:pPr>
        <w:spacing w:after="0"/>
        <w:ind w:firstLine="0"/>
      </w:pPr>
      <w:r>
        <w:br w:type="page"/>
      </w:r>
    </w:p>
    <w:p w14:paraId="4818D019" w14:textId="7FF120D0" w:rsidR="0061034E" w:rsidRDefault="0061034E" w:rsidP="0061034E">
      <w:pPr>
        <w:pStyle w:val="Heading"/>
        <w:rPr>
          <w:ins w:id="459" w:author="Andy Kleinhesselink" w:date="2018-10-23T17:49:00Z"/>
        </w:rPr>
      </w:pPr>
      <w:r>
        <w:lastRenderedPageBreak/>
        <w:t>Figures</w:t>
      </w:r>
    </w:p>
    <w:p w14:paraId="3E76D36C" w14:textId="77777777" w:rsidR="006245D6" w:rsidRDefault="006245D6">
      <w:pPr>
        <w:keepNext/>
        <w:spacing w:line="276" w:lineRule="auto"/>
        <w:ind w:firstLine="0"/>
        <w:jc w:val="both"/>
        <w:rPr>
          <w:ins w:id="460" w:author="Andy Kleinhesselink" w:date="2018-10-23T17:56:00Z"/>
        </w:rPr>
        <w:pPrChange w:id="461" w:author="Andy Kleinhesselink" w:date="2018-10-23T17:56:00Z">
          <w:pPr>
            <w:spacing w:line="276" w:lineRule="auto"/>
            <w:ind w:firstLine="0"/>
            <w:jc w:val="both"/>
          </w:pPr>
        </w:pPrChange>
      </w:pPr>
      <w:ins w:id="462" w:author="Andy Kleinhesselink" w:date="2018-10-23T17:55:00Z">
        <w:r>
          <w:rPr>
            <w:noProof/>
          </w:rPr>
          <w:drawing>
            <wp:inline distT="0" distB="0" distL="0" distR="0" wp14:anchorId="252F5BD1" wp14:editId="6BF56030">
              <wp:extent cx="5486400" cy="2493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are_discrete_model_for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493645"/>
                      </a:xfrm>
                      <a:prstGeom prst="rect">
                        <a:avLst/>
                      </a:prstGeom>
                    </pic:spPr>
                  </pic:pic>
                </a:graphicData>
              </a:graphic>
            </wp:inline>
          </w:drawing>
        </w:r>
      </w:ins>
    </w:p>
    <w:p w14:paraId="6F99A7E7" w14:textId="07355CC1" w:rsidR="006245D6" w:rsidRDefault="006245D6">
      <w:pPr>
        <w:pStyle w:val="Caption"/>
        <w:jc w:val="both"/>
        <w:rPr>
          <w:ins w:id="463" w:author="Andy Kleinhesselink" w:date="2018-10-23T17:56:00Z"/>
        </w:rPr>
        <w:pPrChange w:id="464" w:author="Andy Kleinhesselink" w:date="2018-10-23T17:56:00Z">
          <w:pPr>
            <w:pStyle w:val="Caption"/>
          </w:pPr>
        </w:pPrChange>
      </w:pPr>
      <w:bookmarkStart w:id="465" w:name="_Ref528080870"/>
      <w:ins w:id="466" w:author="Andy Kleinhesselink" w:date="2018-10-23T17:56:00Z">
        <w:r>
          <w:t xml:space="preserve">Figure </w:t>
        </w:r>
        <w:r>
          <w:fldChar w:fldCharType="begin"/>
        </w:r>
        <w:r>
          <w:instrText xml:space="preserve"> SEQ Figure \* ARABIC </w:instrText>
        </w:r>
      </w:ins>
      <w:r>
        <w:fldChar w:fldCharType="separate"/>
      </w:r>
      <w:ins w:id="467" w:author="Andy Kleinhesselink" w:date="2018-10-23T17:58:00Z">
        <w:r w:rsidR="00613786">
          <w:rPr>
            <w:noProof/>
          </w:rPr>
          <w:t>1</w:t>
        </w:r>
      </w:ins>
      <w:ins w:id="468" w:author="Andy Kleinhesselink" w:date="2018-10-23T17:56:00Z">
        <w:r>
          <w:fldChar w:fldCharType="end"/>
        </w:r>
        <w:bookmarkEnd w:id="465"/>
        <w:r>
          <w:t xml:space="preserve"> Density dependence of per capita reproduction rate in three different discrete time models, A) Ricker, B) Hassel, and C) Linear</w:t>
        </w:r>
      </w:ins>
      <w:ins w:id="469" w:author="Andy Kleinhesselink" w:date="2018-10-23T17:57:00Z">
        <w:r>
          <w:t xml:space="preserve">. </w:t>
        </w:r>
      </w:ins>
    </w:p>
    <w:p w14:paraId="6084B74F" w14:textId="0BD67C9A" w:rsidR="00D709AF" w:rsidRDefault="00D709AF">
      <w:pPr>
        <w:spacing w:line="276" w:lineRule="auto"/>
        <w:ind w:firstLine="0"/>
        <w:jc w:val="both"/>
        <w:rPr>
          <w:ins w:id="470" w:author="Andy Kleinhesselink" w:date="2018-10-23T17:49:00Z"/>
        </w:rPr>
      </w:pPr>
      <w:ins w:id="471" w:author="Andy Kleinhesselink" w:date="2018-10-23T17:49:00Z">
        <w:r>
          <w:br w:type="page"/>
        </w:r>
      </w:ins>
    </w:p>
    <w:p w14:paraId="76F0DB74" w14:textId="77777777" w:rsidR="00D709AF" w:rsidRPr="00D709AF" w:rsidRDefault="00D709AF">
      <w:pPr>
        <w:pStyle w:val="BodyText"/>
        <w:ind w:firstLine="0"/>
        <w:pPrChange w:id="472" w:author="Andy Kleinhesselink" w:date="2018-10-23T17:49:00Z">
          <w:pPr>
            <w:pStyle w:val="Heading"/>
          </w:pPr>
        </w:pPrChange>
      </w:pPr>
    </w:p>
    <w:p w14:paraId="7AF422EC" w14:textId="77777777" w:rsidR="00FB51D5" w:rsidRDefault="0063756B" w:rsidP="00FB51D5">
      <w:pPr>
        <w:pStyle w:val="BodyText"/>
        <w:keepNext/>
        <w:ind w:firstLine="0"/>
      </w:pPr>
      <w:r>
        <w:rPr>
          <w:noProof/>
        </w:rPr>
        <w:drawing>
          <wp:inline distT="0" distB="0" distL="0" distR="0" wp14:anchorId="5638FC75" wp14:editId="6339FC5A">
            <wp:extent cx="4820634" cy="401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1.png"/>
                    <pic:cNvPicPr/>
                  </pic:nvPicPr>
                  <pic:blipFill>
                    <a:blip r:embed="rId12">
                      <a:extLst>
                        <a:ext uri="{28A0092B-C50C-407E-A947-70E740481C1C}">
                          <a14:useLocalDpi xmlns:a14="http://schemas.microsoft.com/office/drawing/2010/main" val="0"/>
                        </a:ext>
                      </a:extLst>
                    </a:blip>
                    <a:stretch>
                      <a:fillRect/>
                    </a:stretch>
                  </pic:blipFill>
                  <pic:spPr>
                    <a:xfrm>
                      <a:off x="0" y="0"/>
                      <a:ext cx="4824395" cy="4020329"/>
                    </a:xfrm>
                    <a:prstGeom prst="rect">
                      <a:avLst/>
                    </a:prstGeom>
                  </pic:spPr>
                </pic:pic>
              </a:graphicData>
            </a:graphic>
          </wp:inline>
        </w:drawing>
      </w:r>
    </w:p>
    <w:p w14:paraId="25F157AE" w14:textId="734D3634" w:rsidR="00E84F09" w:rsidRPr="00FB51D5" w:rsidRDefault="00FB51D5" w:rsidP="00B570B6">
      <w:pPr>
        <w:pStyle w:val="Caption"/>
      </w:pPr>
      <w:bookmarkStart w:id="473" w:name="_Ref514237378"/>
      <w:r>
        <w:t xml:space="preserve">Figure </w:t>
      </w:r>
      <w:r w:rsidR="006A0465">
        <w:rPr>
          <w:b w:val="0"/>
          <w:bCs w:val="0"/>
          <w:noProof/>
        </w:rPr>
        <w:fldChar w:fldCharType="begin"/>
      </w:r>
      <w:r w:rsidR="006A0465">
        <w:rPr>
          <w:noProof/>
        </w:rPr>
        <w:instrText xml:space="preserve"> SEQ Figure \* ARABIC </w:instrText>
      </w:r>
      <w:r w:rsidR="006A0465">
        <w:rPr>
          <w:b w:val="0"/>
          <w:bCs w:val="0"/>
          <w:noProof/>
        </w:rPr>
        <w:fldChar w:fldCharType="separate"/>
      </w:r>
      <w:ins w:id="474" w:author="Andy Kleinhesselink" w:date="2018-10-23T17:58:00Z">
        <w:r w:rsidR="00613786">
          <w:rPr>
            <w:noProof/>
          </w:rPr>
          <w:t>2</w:t>
        </w:r>
      </w:ins>
      <w:del w:id="475" w:author="Andy Kleinhesselink" w:date="2018-10-23T17:56:00Z">
        <w:r w:rsidR="004C4E00" w:rsidDel="006245D6">
          <w:rPr>
            <w:noProof/>
          </w:rPr>
          <w:delText>1</w:delText>
        </w:r>
      </w:del>
      <w:r w:rsidR="006A0465">
        <w:rPr>
          <w:b w:val="0"/>
          <w:bCs w:val="0"/>
          <w:noProof/>
        </w:rPr>
        <w:fldChar w:fldCharType="end"/>
      </w:r>
      <w:bookmarkEnd w:id="473"/>
      <w:r>
        <w:t xml:space="preserve">. </w:t>
      </w:r>
      <w:r w:rsidRPr="0061034E">
        <w:t>Three species competit</w:t>
      </w:r>
      <w:r>
        <w:t>ive network. Inter- and intraspecific competition</w:t>
      </w:r>
      <w:r w:rsidRPr="0061034E">
        <w:t xml:space="preserve"> between species </w:t>
      </w:r>
      <w:r>
        <w:t>is</w:t>
      </w:r>
      <w:r w:rsidRPr="0061034E">
        <w:t xml:space="preserve"> depicted with the blue arrows. The effect of species two on one can be described by </w:t>
      </w:r>
      <w:r>
        <w:t>the</w:t>
      </w:r>
      <w:r w:rsidRPr="0061034E">
        <w:t xml:space="preserve"> </w:t>
      </w:r>
      <w:r>
        <w:t>per capita effect</w:t>
      </w:r>
      <w:r w:rsidRPr="0061034E">
        <w:t xml:space="preserve"> α</w:t>
      </w:r>
      <w:r w:rsidRPr="006B266A">
        <w:rPr>
          <w:vertAlign w:val="subscript"/>
        </w:rPr>
        <w:t>12</w:t>
      </w:r>
      <w:r w:rsidRPr="0061034E">
        <w:t xml:space="preserve">. </w:t>
      </w:r>
      <w:r>
        <w:t xml:space="preserve">An HOI, </w:t>
      </w:r>
      <w:r>
        <w:sym w:font="Symbol" w:char="F062"/>
      </w:r>
      <w:r>
        <w:rPr>
          <w:vertAlign w:val="subscript"/>
        </w:rPr>
        <w:t>1(23)</w:t>
      </w:r>
      <w:r>
        <w:t>, is depicted as converging arrows showing that the effects of two and three on species one is non-additive.</w:t>
      </w:r>
      <w:r w:rsidR="00E84F09">
        <w:br w:type="page"/>
      </w:r>
    </w:p>
    <w:p w14:paraId="36BD661C" w14:textId="77777777" w:rsidR="00FB51D5" w:rsidRDefault="00E84F09" w:rsidP="00FB51D5">
      <w:pPr>
        <w:pStyle w:val="figcaption"/>
        <w:keepNext/>
      </w:pPr>
      <w:commentRangeStart w:id="476"/>
      <w:r>
        <w:rPr>
          <w:noProof/>
        </w:rPr>
        <w:lastRenderedPageBreak/>
        <w:drawing>
          <wp:inline distT="0" distB="0" distL="0" distR="0" wp14:anchorId="7F891BF9" wp14:editId="5A1E4D06">
            <wp:extent cx="49784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78400" cy="3556000"/>
                    </a:xfrm>
                    <a:prstGeom prst="rect">
                      <a:avLst/>
                    </a:prstGeom>
                  </pic:spPr>
                </pic:pic>
              </a:graphicData>
            </a:graphic>
          </wp:inline>
        </w:drawing>
      </w:r>
      <w:commentRangeEnd w:id="476"/>
      <w:r w:rsidR="002F762A">
        <w:rPr>
          <w:rStyle w:val="CommentReference"/>
          <w:b w:val="0"/>
        </w:rPr>
        <w:commentReference w:id="476"/>
      </w:r>
    </w:p>
    <w:p w14:paraId="1B0306FB" w14:textId="71CAC3E2" w:rsidR="00CC0BA7" w:rsidRPr="00FB51D5" w:rsidRDefault="00FB51D5" w:rsidP="00FB51D5">
      <w:pPr>
        <w:pStyle w:val="figcaption"/>
      </w:pPr>
      <w:bookmarkStart w:id="477" w:name="_Ref514237815"/>
      <w:commentRangeStart w:id="478"/>
      <w:r>
        <w:t xml:space="preserve">Figure </w:t>
      </w:r>
      <w:r w:rsidR="006A0465">
        <w:rPr>
          <w:noProof/>
        </w:rPr>
        <w:fldChar w:fldCharType="begin"/>
      </w:r>
      <w:r w:rsidR="006A0465">
        <w:rPr>
          <w:noProof/>
        </w:rPr>
        <w:instrText xml:space="preserve"> SEQ Figure \* ARABIC </w:instrText>
      </w:r>
      <w:r w:rsidR="006A0465">
        <w:rPr>
          <w:noProof/>
        </w:rPr>
        <w:fldChar w:fldCharType="separate"/>
      </w:r>
      <w:ins w:id="479" w:author="Andy Kleinhesselink" w:date="2018-10-23T17:58:00Z">
        <w:r w:rsidR="00613786">
          <w:rPr>
            <w:noProof/>
          </w:rPr>
          <w:t>3</w:t>
        </w:r>
      </w:ins>
      <w:del w:id="480" w:author="Andy Kleinhesselink" w:date="2018-10-23T17:56:00Z">
        <w:r w:rsidR="004C4E00" w:rsidDel="006245D6">
          <w:rPr>
            <w:noProof/>
          </w:rPr>
          <w:delText>2</w:delText>
        </w:r>
      </w:del>
      <w:r w:rsidR="006A0465">
        <w:rPr>
          <w:noProof/>
        </w:rPr>
        <w:fldChar w:fldCharType="end"/>
      </w:r>
      <w:bookmarkEnd w:id="477"/>
      <w:r>
        <w:t xml:space="preserve">. Example time series </w:t>
      </w:r>
      <w:commentRangeEnd w:id="478"/>
      <w:r w:rsidR="00947035">
        <w:rPr>
          <w:rStyle w:val="CommentReference"/>
          <w:b w:val="0"/>
        </w:rPr>
        <w:commentReference w:id="478"/>
      </w:r>
      <w:r>
        <w:t xml:space="preserve">showing </w:t>
      </w:r>
      <w:r w:rsidR="00A42F96">
        <w:t xml:space="preserve">a) the </w:t>
      </w:r>
      <w:r>
        <w:t xml:space="preserve">drawdown of the resource during the course of the </w:t>
      </w:r>
      <w:r w:rsidR="00A42F96">
        <w:t>simulated growing season</w:t>
      </w:r>
      <w:r>
        <w:t xml:space="preserve">, </w:t>
      </w:r>
      <w:r w:rsidR="00A42F96">
        <w:t>b) the</w:t>
      </w:r>
      <w:r>
        <w:t xml:space="preserve"> growth of each of species</w:t>
      </w:r>
      <w:r w:rsidR="00A42F96">
        <w:t xml:space="preserve"> shown with colored lines and c) the dependence of resource uptake rates on resource concentration.  </w:t>
      </w:r>
      <w:r w:rsidR="0023375E">
        <w:t>The early season species</w:t>
      </w:r>
      <w:r>
        <w:t xml:space="preserve"> grows rapidly </w:t>
      </w:r>
      <w:r w:rsidR="00A42F96">
        <w:t xml:space="preserve">when resource availability is high and </w:t>
      </w:r>
      <w:r>
        <w:t xml:space="preserve">senesces early. </w:t>
      </w:r>
      <w:r w:rsidR="00A42F96">
        <w:t xml:space="preserve">By contrast, </w:t>
      </w:r>
      <w:r w:rsidR="0023375E">
        <w:t>the late season species</w:t>
      </w:r>
      <w:r>
        <w:t xml:space="preserve"> grows </w:t>
      </w:r>
      <w:r w:rsidR="00A42F96">
        <w:t xml:space="preserve">slower than species one and two </w:t>
      </w:r>
      <w:r w:rsidR="0023375E">
        <w:t>when resource availability is high</w:t>
      </w:r>
      <w:r w:rsidR="00A42F96">
        <w:t xml:space="preserve"> but it is able to maintain high</w:t>
      </w:r>
      <w:r w:rsidR="0023375E">
        <w:t>er</w:t>
      </w:r>
      <w:r w:rsidR="00A42F96">
        <w:t xml:space="preserve"> rates of resource uptake at lower resource concentrations.  This allows it to grow later into the season and senesce last. </w:t>
      </w:r>
      <w:r w:rsidR="0023375E">
        <w:t>The middle season species</w:t>
      </w:r>
      <w:r w:rsidR="00A42F96">
        <w:t xml:space="preserve"> </w:t>
      </w:r>
      <w:r w:rsidR="0023375E">
        <w:t>l</w:t>
      </w:r>
      <w:r w:rsidR="00A42F96">
        <w:t xml:space="preserve">ies between these extremes. </w:t>
      </w:r>
    </w:p>
    <w:p w14:paraId="5E2F979C" w14:textId="77777777" w:rsidR="00FB51D5" w:rsidRDefault="00CC0BA7" w:rsidP="00FB51D5">
      <w:pPr>
        <w:pStyle w:val="figcaption"/>
        <w:keepNext/>
      </w:pPr>
      <w:r>
        <w:rPr>
          <w:noProof/>
        </w:rPr>
        <w:lastRenderedPageBreak/>
        <w:drawing>
          <wp:inline distT="0" distB="0" distL="0" distR="0" wp14:anchorId="76B1412E" wp14:editId="1FAD1C91">
            <wp:extent cx="4978400" cy="28448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978400" cy="2844800"/>
                    </a:xfrm>
                    <a:prstGeom prst="rect">
                      <a:avLst/>
                    </a:prstGeom>
                  </pic:spPr>
                </pic:pic>
              </a:graphicData>
            </a:graphic>
          </wp:inline>
        </w:drawing>
      </w:r>
    </w:p>
    <w:p w14:paraId="1C9C8D07" w14:textId="182787B4" w:rsidR="0032749A" w:rsidRDefault="00FB51D5" w:rsidP="0012796D">
      <w:pPr>
        <w:pStyle w:val="Caption"/>
      </w:pPr>
      <w:bookmarkStart w:id="481" w:name="_Ref514237754"/>
      <w:commentRangeStart w:id="482"/>
      <w:r>
        <w:t xml:space="preserve">Figure </w:t>
      </w:r>
      <w:r w:rsidR="006A0465">
        <w:rPr>
          <w:noProof/>
        </w:rPr>
        <w:fldChar w:fldCharType="begin"/>
      </w:r>
      <w:r w:rsidR="006A0465">
        <w:rPr>
          <w:noProof/>
        </w:rPr>
        <w:instrText xml:space="preserve"> SEQ Figure \* ARABIC </w:instrText>
      </w:r>
      <w:r w:rsidR="006A0465">
        <w:rPr>
          <w:noProof/>
        </w:rPr>
        <w:fldChar w:fldCharType="separate"/>
      </w:r>
      <w:ins w:id="483" w:author="Andy Kleinhesselink" w:date="2018-10-23T17:58:00Z">
        <w:r w:rsidR="00613786">
          <w:rPr>
            <w:noProof/>
          </w:rPr>
          <w:t>4</w:t>
        </w:r>
      </w:ins>
      <w:del w:id="484" w:author="Andy Kleinhesselink" w:date="2018-10-23T17:56:00Z">
        <w:r w:rsidR="004C4E00" w:rsidDel="006245D6">
          <w:rPr>
            <w:noProof/>
          </w:rPr>
          <w:delText>3</w:delText>
        </w:r>
      </w:del>
      <w:r w:rsidR="006A0465">
        <w:rPr>
          <w:noProof/>
        </w:rPr>
        <w:fldChar w:fldCharType="end"/>
      </w:r>
      <w:bookmarkEnd w:id="481"/>
      <w:r>
        <w:t xml:space="preserve">. </w:t>
      </w:r>
      <w:commentRangeEnd w:id="482"/>
      <w:r w:rsidR="00DC17A2">
        <w:rPr>
          <w:rStyle w:val="CommentReference"/>
          <w:rFonts w:cstheme="minorBidi"/>
          <w:b w:val="0"/>
          <w:bCs w:val="0"/>
        </w:rPr>
        <w:commentReference w:id="482"/>
      </w:r>
      <w:r w:rsidR="00CC0BA7">
        <w:t xml:space="preserve">Simulated per capita seed production of </w:t>
      </w:r>
      <w:r w:rsidR="0023375E">
        <w:t>the a) early, b) middle and c) late season species</w:t>
      </w:r>
      <w:r w:rsidR="00D85B27">
        <w:t xml:space="preserve"> in response to increasing inter-specific </w:t>
      </w:r>
      <w:r w:rsidR="0023375E">
        <w:t xml:space="preserve">density </w:t>
      </w:r>
      <w:r w:rsidR="00CC0BA7">
        <w:t xml:space="preserve">on the x-axis. </w:t>
      </w:r>
      <w:r w:rsidR="0032749A">
        <w:t>Colors correspond to the identity of the competitor species</w:t>
      </w:r>
      <w:r w:rsidR="00CC0BA7">
        <w:t xml:space="preserve">. The </w:t>
      </w:r>
      <w:r w:rsidR="0032749A">
        <w:t xml:space="preserve">solid </w:t>
      </w:r>
      <w:commentRangeStart w:id="485"/>
      <w:r w:rsidR="0032749A">
        <w:t>line shows best fit line from the model with varying exponents on each competitor</w:t>
      </w:r>
      <w:r w:rsidR="001C76DC">
        <w:t>’</w:t>
      </w:r>
      <w:r w:rsidR="0032749A">
        <w:t>s effect (eq</w:t>
      </w:r>
      <w:r w:rsidR="00175B82">
        <w:t>. 8</w:t>
      </w:r>
      <w:r w:rsidR="0032749A">
        <w:t xml:space="preserve">). </w:t>
      </w:r>
      <w:commentRangeEnd w:id="485"/>
      <w:r w:rsidR="00947035">
        <w:rPr>
          <w:rStyle w:val="CommentReference"/>
          <w:rFonts w:cstheme="minorBidi"/>
          <w:b w:val="0"/>
          <w:bCs w:val="0"/>
        </w:rPr>
        <w:commentReference w:id="485"/>
      </w:r>
    </w:p>
    <w:p w14:paraId="3C80CD96" w14:textId="77777777" w:rsidR="0032749A" w:rsidRDefault="0032749A">
      <w:pPr>
        <w:spacing w:line="276" w:lineRule="auto"/>
        <w:ind w:firstLine="0"/>
        <w:jc w:val="both"/>
        <w:rPr>
          <w:rFonts w:cs="Cambria (Body CS)"/>
          <w:b/>
          <w:bCs/>
          <w:szCs w:val="18"/>
        </w:rPr>
      </w:pPr>
      <w:r>
        <w:br w:type="page"/>
      </w:r>
    </w:p>
    <w:p w14:paraId="594CFADC" w14:textId="77777777" w:rsidR="0032749A" w:rsidRDefault="0032749A" w:rsidP="0012796D">
      <w:pPr>
        <w:pStyle w:val="Caption"/>
      </w:pPr>
      <w:r>
        <w:rPr>
          <w:noProof/>
        </w:rPr>
        <w:lastRenderedPageBreak/>
        <w:drawing>
          <wp:inline distT="0" distB="0" distL="0" distR="0" wp14:anchorId="4DEE5222" wp14:editId="17E351DF">
            <wp:extent cx="5486400" cy="3017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_sp_comp_pw_li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2E3A7490" w14:textId="747DAA9C" w:rsidR="00AD2064" w:rsidRDefault="0032749A" w:rsidP="0012796D">
      <w:pPr>
        <w:pStyle w:val="Caption"/>
      </w:pPr>
      <w:bookmarkStart w:id="486" w:name="_Ref524701722"/>
      <w:commentRangeStart w:id="487"/>
      <w:commentRangeStart w:id="488"/>
      <w:r>
        <w:t xml:space="preserve">Figure </w:t>
      </w:r>
      <w:r>
        <w:rPr>
          <w:noProof/>
        </w:rPr>
        <w:fldChar w:fldCharType="begin"/>
      </w:r>
      <w:r>
        <w:rPr>
          <w:noProof/>
        </w:rPr>
        <w:instrText xml:space="preserve"> SEQ Figure \* ARABIC </w:instrText>
      </w:r>
      <w:r>
        <w:rPr>
          <w:noProof/>
        </w:rPr>
        <w:fldChar w:fldCharType="separate"/>
      </w:r>
      <w:ins w:id="489" w:author="Andy Kleinhesselink" w:date="2018-10-23T17:58:00Z">
        <w:r w:rsidR="00613786">
          <w:rPr>
            <w:noProof/>
          </w:rPr>
          <w:t>5</w:t>
        </w:r>
      </w:ins>
      <w:del w:id="490" w:author="Andy Kleinhesselink" w:date="2018-10-23T17:56:00Z">
        <w:r w:rsidR="004C4E00" w:rsidDel="006245D6">
          <w:rPr>
            <w:noProof/>
          </w:rPr>
          <w:delText>4</w:delText>
        </w:r>
      </w:del>
      <w:r>
        <w:rPr>
          <w:noProof/>
        </w:rPr>
        <w:fldChar w:fldCharType="end"/>
      </w:r>
      <w:bookmarkEnd w:id="486"/>
      <w:commentRangeEnd w:id="487"/>
      <w:r w:rsidR="0081607A">
        <w:rPr>
          <w:rStyle w:val="CommentReference"/>
          <w:rFonts w:cstheme="minorBidi"/>
          <w:b w:val="0"/>
          <w:bCs w:val="0"/>
        </w:rPr>
        <w:commentReference w:id="487"/>
      </w:r>
      <w:r>
        <w:t xml:space="preserve">. </w:t>
      </w:r>
      <w:commentRangeEnd w:id="488"/>
      <w:r w:rsidR="00947035">
        <w:rPr>
          <w:rStyle w:val="CommentReference"/>
          <w:rFonts w:cstheme="minorBidi"/>
          <w:b w:val="0"/>
          <w:bCs w:val="0"/>
        </w:rPr>
        <w:commentReference w:id="488"/>
      </w:r>
      <w:r w:rsidR="0023375E">
        <w:t>Simulated per capita seed production of the a) early, b) middle and c) late season species in response to increasing competition from two species at once.</w:t>
      </w:r>
      <w:r>
        <w:t xml:space="preserve"> </w:t>
      </w:r>
      <w:r w:rsidR="0023375E">
        <w:t>Increasing densities of one competitor species are shown on the x-axis and three different levels of density from another competitor are shown with the varying shades of gray points</w:t>
      </w:r>
      <w:r>
        <w:t xml:space="preserve">. </w:t>
      </w:r>
      <w:r w:rsidR="0023375E">
        <w:t xml:space="preserve">Only the response to interspecific competition is shown. </w:t>
      </w:r>
      <w:r>
        <w:t>The lines show the predicted per capita fecundity from the competition model with varying exponents (eq</w:t>
      </w:r>
      <w:r w:rsidR="007543E5">
        <w:t>.</w:t>
      </w:r>
      <w:r>
        <w:t xml:space="preserve"> </w:t>
      </w:r>
      <w:r w:rsidR="007543E5">
        <w:t>8</w:t>
      </w:r>
      <w:r>
        <w:t xml:space="preserve">).  The predictions are generated assuming that </w:t>
      </w:r>
      <w:r w:rsidR="0023375E">
        <w:t xml:space="preserve">single species </w:t>
      </w:r>
      <w:r>
        <w:t>competitive effects are additive.  Deviations between the observed (simulated) fecundity and the predicted fecundity (lines) indicated t</w:t>
      </w:r>
      <w:r w:rsidR="0023375E">
        <w:t xml:space="preserve">hat competition is non-additive. </w:t>
      </w:r>
    </w:p>
    <w:p w14:paraId="101BCEBE" w14:textId="77777777" w:rsidR="00AD2064" w:rsidRDefault="00AD2064">
      <w:pPr>
        <w:spacing w:line="276" w:lineRule="auto"/>
        <w:ind w:firstLine="0"/>
        <w:jc w:val="both"/>
        <w:rPr>
          <w:rFonts w:cs="Cambria (Body CS)"/>
          <w:b/>
          <w:bCs/>
          <w:szCs w:val="18"/>
        </w:rPr>
      </w:pPr>
      <w:r>
        <w:br w:type="page"/>
      </w:r>
    </w:p>
    <w:p w14:paraId="0FD71A84" w14:textId="77777777" w:rsidR="00AD2064" w:rsidRDefault="00AD2064" w:rsidP="0012796D">
      <w:pPr>
        <w:pStyle w:val="Caption"/>
      </w:pPr>
      <w:r>
        <w:rPr>
          <w:noProof/>
        </w:rPr>
        <w:lastRenderedPageBreak/>
        <w:drawing>
          <wp:inline distT="0" distB="0" distL="0" distR="0" wp14:anchorId="22AE7A9C" wp14:editId="5D365F3F">
            <wp:extent cx="5486400" cy="301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plo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4BDDB345" w14:textId="19F0D4D5" w:rsidR="00AD2064" w:rsidRDefault="00AD2064" w:rsidP="00AD2064">
      <w:pPr>
        <w:pStyle w:val="Caption"/>
      </w:pPr>
      <w:bookmarkStart w:id="491" w:name="_Ref524702022"/>
      <w:r>
        <w:t xml:space="preserve">Figure </w:t>
      </w:r>
      <w:r>
        <w:rPr>
          <w:noProof/>
        </w:rPr>
        <w:fldChar w:fldCharType="begin"/>
      </w:r>
      <w:r>
        <w:rPr>
          <w:noProof/>
        </w:rPr>
        <w:instrText xml:space="preserve"> SEQ Figure \* ARABIC </w:instrText>
      </w:r>
      <w:r>
        <w:rPr>
          <w:noProof/>
        </w:rPr>
        <w:fldChar w:fldCharType="separate"/>
      </w:r>
      <w:ins w:id="492" w:author="Andy Kleinhesselink" w:date="2018-10-23T17:58:00Z">
        <w:r w:rsidR="00613786">
          <w:rPr>
            <w:noProof/>
          </w:rPr>
          <w:t>6</w:t>
        </w:r>
      </w:ins>
      <w:del w:id="493" w:author="Andy Kleinhesselink" w:date="2018-10-23T17:56:00Z">
        <w:r w:rsidR="004C4E00" w:rsidDel="006245D6">
          <w:rPr>
            <w:noProof/>
          </w:rPr>
          <w:delText>5</w:delText>
        </w:r>
      </w:del>
      <w:r>
        <w:rPr>
          <w:noProof/>
        </w:rPr>
        <w:fldChar w:fldCharType="end"/>
      </w:r>
      <w:bookmarkEnd w:id="491"/>
      <w:r>
        <w:t xml:space="preserve">. </w:t>
      </w:r>
      <w:r w:rsidR="00553202">
        <w:t>Non-additivity of two-species interspecific competition</w:t>
      </w:r>
      <w:r w:rsidR="00B84F3F">
        <w:t xml:space="preserve"> for each of the focal species</w:t>
      </w:r>
      <w:r w:rsidR="00553202">
        <w:t xml:space="preserve">. </w:t>
      </w:r>
      <w:r w:rsidR="00BE496F">
        <w:t xml:space="preserve">A) The amount of non-additivity is shown as the increase in root mean squared error of the phenomenological model (eq. 8)  in multispecies competition compared to single species competition.  </w:t>
      </w:r>
      <w:commentRangeStart w:id="494"/>
      <w:r w:rsidR="00BE496F">
        <w:t>B</w:t>
      </w:r>
      <w:r w:rsidR="00B84F3F">
        <w:t xml:space="preserve">) </w:t>
      </w:r>
      <w:r w:rsidR="00BE496F">
        <w:t xml:space="preserve">The </w:t>
      </w:r>
      <w:r w:rsidR="000412FB">
        <w:t xml:space="preserve">average strength and </w:t>
      </w:r>
      <w:r w:rsidR="00B84F3F">
        <w:t>direction of the error</w:t>
      </w:r>
      <w:r w:rsidR="00BE496F">
        <w:t>s</w:t>
      </w:r>
      <w:r w:rsidR="000412FB">
        <w:t xml:space="preserve"> are shown</w:t>
      </w:r>
      <w:r w:rsidR="00B84F3F">
        <w:t xml:space="preserve">, positive values show that competition was less than predicted, </w:t>
      </w:r>
      <w:r w:rsidR="000412FB">
        <w:t xml:space="preserve">a </w:t>
      </w:r>
      <w:r w:rsidR="00B84F3F">
        <w:t xml:space="preserve">positive effect of the HOI, negative values show where competition was greater than predicted, </w:t>
      </w:r>
      <w:r w:rsidR="000412FB">
        <w:t xml:space="preserve">a </w:t>
      </w:r>
      <w:r w:rsidR="00B84F3F">
        <w:t xml:space="preserve">negative effect of the HOI. </w:t>
      </w:r>
      <w:r>
        <w:t xml:space="preserve">  </w:t>
      </w:r>
      <w:commentRangeEnd w:id="494"/>
      <w:r w:rsidR="00947035">
        <w:rPr>
          <w:rStyle w:val="CommentReference"/>
          <w:rFonts w:cstheme="minorBidi"/>
          <w:b w:val="0"/>
          <w:bCs w:val="0"/>
        </w:rPr>
        <w:commentReference w:id="494"/>
      </w:r>
    </w:p>
    <w:p w14:paraId="1ECED277" w14:textId="720D1165" w:rsidR="000E4052" w:rsidRDefault="000E4052">
      <w:pPr>
        <w:spacing w:line="276" w:lineRule="auto"/>
        <w:ind w:firstLine="0"/>
        <w:jc w:val="both"/>
      </w:pPr>
      <w:r>
        <w:br w:type="page"/>
      </w:r>
    </w:p>
    <w:p w14:paraId="7A614C5E" w14:textId="0D3941FF" w:rsidR="000E4052" w:rsidRDefault="000E4052" w:rsidP="000E4052">
      <w:pPr>
        <w:ind w:firstLine="0"/>
      </w:pPr>
      <w:r>
        <w:rPr>
          <w:noProof/>
        </w:rPr>
        <w:lastRenderedPageBreak/>
        <w:drawing>
          <wp:inline distT="0" distB="0" distL="0" distR="0" wp14:anchorId="6767C03A" wp14:editId="278188B2">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hanistic_fig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D5FEF62" w14:textId="0141464D" w:rsidR="00C57AA2" w:rsidRDefault="000E4052" w:rsidP="0012796D">
      <w:pPr>
        <w:pStyle w:val="Caption"/>
      </w:pPr>
      <w:bookmarkStart w:id="495" w:name="_Ref527030555"/>
      <w:r>
        <w:t xml:space="preserve">Figure </w:t>
      </w:r>
      <w:r>
        <w:rPr>
          <w:b w:val="0"/>
          <w:bCs w:val="0"/>
          <w:noProof/>
        </w:rPr>
        <w:fldChar w:fldCharType="begin"/>
      </w:r>
      <w:r>
        <w:rPr>
          <w:noProof/>
        </w:rPr>
        <w:instrText xml:space="preserve"> SEQ Figure \* ARABIC </w:instrText>
      </w:r>
      <w:r>
        <w:rPr>
          <w:b w:val="0"/>
          <w:bCs w:val="0"/>
          <w:noProof/>
        </w:rPr>
        <w:fldChar w:fldCharType="separate"/>
      </w:r>
      <w:ins w:id="496" w:author="Andy Kleinhesselink" w:date="2018-10-23T17:58:00Z">
        <w:r w:rsidR="00613786">
          <w:rPr>
            <w:noProof/>
          </w:rPr>
          <w:t>7</w:t>
        </w:r>
      </w:ins>
      <w:del w:id="497" w:author="Andy Kleinhesselink" w:date="2018-10-23T17:56:00Z">
        <w:r w:rsidR="004C4E00" w:rsidDel="006245D6">
          <w:rPr>
            <w:noProof/>
          </w:rPr>
          <w:delText>6</w:delText>
        </w:r>
      </w:del>
      <w:r>
        <w:rPr>
          <w:b w:val="0"/>
          <w:bCs w:val="0"/>
          <w:noProof/>
        </w:rPr>
        <w:fldChar w:fldCharType="end"/>
      </w:r>
      <w:bookmarkEnd w:id="495"/>
      <w:r>
        <w:t xml:space="preserve">. Mechanistic explanation for higher-order interactions.  A) The resource uptake rates of the mid and late season species over the course of </w:t>
      </w:r>
      <w:r w:rsidR="00BE496F">
        <w:t xml:space="preserve">a </w:t>
      </w:r>
      <w:r>
        <w:t xml:space="preserve">growing season, with and without the early species. </w:t>
      </w:r>
      <w:r w:rsidR="00DE701D">
        <w:t xml:space="preserve">Gray vertical lines show the date </w:t>
      </w:r>
      <w:r w:rsidR="00350B62">
        <w:t>at which the mid-season species</w:t>
      </w:r>
      <w:r w:rsidR="00DE701D">
        <w:t xml:space="preserve"> </w:t>
      </w:r>
      <w:r w:rsidR="00350B62">
        <w:t xml:space="preserve">stops growing </w:t>
      </w:r>
      <w:r w:rsidR="00DE701D">
        <w:t xml:space="preserve">with and without the early species. </w:t>
      </w:r>
      <w:r w:rsidR="007427A4">
        <w:t>B</w:t>
      </w:r>
      <w:r>
        <w:t xml:space="preserve">) The average resource uptake rates of the mid and late season species </w:t>
      </w:r>
      <w:r w:rsidR="00350B62">
        <w:t xml:space="preserve">in the absence and presence of the </w:t>
      </w:r>
      <w:r w:rsidR="007427A4">
        <w:t xml:space="preserve">early season </w:t>
      </w:r>
      <w:r w:rsidR="00350B62">
        <w:t>species</w:t>
      </w:r>
      <w:r>
        <w:t xml:space="preserve">.   </w:t>
      </w:r>
      <w:r w:rsidR="009761CF">
        <w:br w:type="page"/>
      </w:r>
    </w:p>
    <w:p w14:paraId="06B75BCE" w14:textId="1B8CBE41" w:rsidR="00163557" w:rsidRDefault="00841145" w:rsidP="00841145">
      <w:pPr>
        <w:pStyle w:val="Heading"/>
      </w:pPr>
      <w:r>
        <w:lastRenderedPageBreak/>
        <w:t xml:space="preserve">Appendix A – Interaction modification leads to non-additive competition: </w:t>
      </w:r>
    </w:p>
    <w:p w14:paraId="4349B3AB" w14:textId="22DBC511" w:rsidR="00841145" w:rsidRDefault="000725F8" w:rsidP="00841145">
      <w:r>
        <w:t xml:space="preserve">Assume that competition affecting species one is given by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841145">
        <w:t>. If we relax the assumption that pairwise competition coefficients are fixed and i</w:t>
      </w:r>
      <w:proofErr w:type="spellStart"/>
      <w:r w:rsidR="00841145">
        <w:t>nstead</w:t>
      </w:r>
      <w:proofErr w:type="spellEnd"/>
      <w:r w:rsidR="00841145">
        <w:t xml:space="preserve"> allow for interaction modifications, then competition coefficients may depend on other competitor densities. </w:t>
      </w:r>
      <w:r>
        <w:t>We can show this by r</w:t>
      </w:r>
      <w:r w:rsidR="00841145">
        <w:t>eplac</w:t>
      </w:r>
      <w:r>
        <w:t>ing</w:t>
      </w:r>
      <w:r w:rsidR="00841145">
        <w:t xml:space="preserv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841145">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w:t>
      </w:r>
      <w:r w:rsidR="00841145">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xml:space="preserve">. Now the 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00841145">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841145">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If we re-write</w:t>
      </w:r>
      <w:r w:rsidR="00195151">
        <w:t xml:space="preserve"> and</w:t>
      </w:r>
      <w:r w:rsidR="000633BD">
        <w:t xml:space="preserve"> </w:t>
      </w:r>
      <w:proofErr w:type="gramStart"/>
      <w:r w:rsidR="00195151">
        <w:t xml:space="preserve">take </w:t>
      </w:r>
      <w:r w:rsidR="00841145">
        <w:t>into account</w:t>
      </w:r>
      <w:proofErr w:type="gramEnd"/>
      <w:r w:rsidR="00841145">
        <w:t xml:space="preserve"> this interaction modification we</w:t>
      </w:r>
      <w:r>
        <w:t xml:space="preserve"> arrive a</w:t>
      </w:r>
      <w:r w:rsidR="004558C1">
        <w:t xml:space="preserve">t a model that looks equivalent to the one in the main text: </w:t>
      </w:r>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1,(2,3)</m:t>
                </m:r>
              </m:sub>
            </m:sSub>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4558C1">
        <w:t>.</w:t>
      </w:r>
    </w:p>
    <w:p w14:paraId="595A1B13" w14:textId="5FE12EEE" w:rsidR="00BF58F7" w:rsidRDefault="00BF58F7">
      <w:pPr>
        <w:spacing w:line="276" w:lineRule="auto"/>
        <w:ind w:firstLine="0"/>
        <w:jc w:val="both"/>
      </w:pPr>
      <w:r>
        <w:br w:type="page"/>
      </w:r>
    </w:p>
    <w:p w14:paraId="5D21AB09" w14:textId="79123DF5" w:rsidR="00D85B27" w:rsidRDefault="006D7279" w:rsidP="00D939AA">
      <w:pPr>
        <w:pStyle w:val="Heading"/>
      </w:pPr>
      <w:r>
        <w:lastRenderedPageBreak/>
        <w:t xml:space="preserve">Appendix B – </w:t>
      </w:r>
      <w:r w:rsidR="00C17369">
        <w:t xml:space="preserve">The effect of relative non-linearity in </w:t>
      </w:r>
      <w:r>
        <w:t xml:space="preserve">resource </w:t>
      </w:r>
      <w:r w:rsidR="00C17369">
        <w:t>uptake curves on</w:t>
      </w:r>
      <w:r w:rsidR="00D939AA">
        <w:t xml:space="preserve"> higher order interactions</w:t>
      </w:r>
      <w:r>
        <w:t xml:space="preserve"> </w:t>
      </w:r>
    </w:p>
    <w:p w14:paraId="43C6EB67" w14:textId="460306BD" w:rsidR="00C17369" w:rsidRDefault="00E36A05" w:rsidP="008A128F">
      <w:pPr>
        <w:pStyle w:val="BodyText"/>
      </w:pPr>
      <w:r>
        <w:t xml:space="preserve">In order to test whether stronger higher order interactions were associated with the relative non-linearity of the competitors’ resource uptake curves, we simulated an additional five communities in which we varied the </w:t>
      </w:r>
      <w:r w:rsidR="00C17369">
        <w:t>degree of</w:t>
      </w:r>
      <w:r>
        <w:t xml:space="preserve"> </w:t>
      </w:r>
      <w:r w:rsidR="00C17369">
        <w:t>relative non-linearity between species resource uptake curves.</w:t>
      </w:r>
      <w:r>
        <w:t xml:space="preserve">  We did this by starting with a scenario in which each species was given a resource uptake curve </w:t>
      </w:r>
      <w:r w:rsidR="0025446F">
        <w:t xml:space="preserve">close to the </w:t>
      </w:r>
      <w:r>
        <w:t>mid-season species in the main text (</w:t>
      </w:r>
      <w:r>
        <w:fldChar w:fldCharType="begin"/>
      </w:r>
      <w:r>
        <w:instrText xml:space="preserve"> REF _Ref514237815 \h </w:instrText>
      </w:r>
      <w:r>
        <w:fldChar w:fldCharType="separate"/>
      </w:r>
      <w:ins w:id="498" w:author="Andy Kleinhesselink" w:date="2018-10-23T17:58:00Z">
        <w:r w:rsidR="00613786">
          <w:t xml:space="preserve">Figure </w:t>
        </w:r>
        <w:r w:rsidR="00613786">
          <w:rPr>
            <w:noProof/>
          </w:rPr>
          <w:t>3</w:t>
        </w:r>
      </w:ins>
      <w:del w:id="499" w:author="Andy Kleinhesselink" w:date="2018-10-23T17:58:00Z">
        <w:r w:rsidDel="00613786">
          <w:delText xml:space="preserve">Figure </w:delText>
        </w:r>
        <w:r w:rsidDel="00613786">
          <w:rPr>
            <w:noProof/>
          </w:rPr>
          <w:delText>2</w:delText>
        </w:r>
      </w:del>
      <w:r>
        <w:fldChar w:fldCharType="end"/>
      </w:r>
      <w:r>
        <w:t xml:space="preserve"> b).  In this first scenario there is </w:t>
      </w:r>
      <w:r w:rsidR="0025446F">
        <w:t xml:space="preserve">very little </w:t>
      </w:r>
      <w:r>
        <w:t xml:space="preserve">difference between species in their resource uptake curve.  Then we parameterized four additional scenarios, each with an increase </w:t>
      </w:r>
      <w:r w:rsidR="00C17369">
        <w:t>in</w:t>
      </w:r>
      <w:r>
        <w:t xml:space="preserve"> the maximum uptake rate and half-saturation constant of the early season species, and a decrease in the maximum uptake rate and half-saturation constant of the late season species</w:t>
      </w:r>
      <w:r w:rsidR="00D976D1">
        <w:t xml:space="preserve"> (</w:t>
      </w:r>
      <w:r w:rsidR="00595B06">
        <w:t xml:space="preserve">Table B1; </w:t>
      </w:r>
      <w:r w:rsidR="00D976D1">
        <w:t xml:space="preserve">Figure </w:t>
      </w:r>
      <w:r w:rsidR="00595B06">
        <w:t>B 1 A)</w:t>
      </w:r>
      <w:r>
        <w:t xml:space="preserve">. </w:t>
      </w:r>
      <w:r w:rsidR="00C17369">
        <w:t xml:space="preserve"> We then simulated competition, fit phenomenological competition models, and compared the predicted effects of competition assuming additivity, to the observed effects of competition as in the main text.  Our simulations show that as the relative non-linearity between species is increased, the error between the additive </w:t>
      </w:r>
      <w:r w:rsidR="0025446F">
        <w:t xml:space="preserve">phenomenological </w:t>
      </w:r>
      <w:r w:rsidR="00C17369">
        <w:t xml:space="preserve">model and the simulated observations grows (Figure B 1). </w:t>
      </w:r>
    </w:p>
    <w:p w14:paraId="750B20BD" w14:textId="15C379A8" w:rsidR="0025446F" w:rsidRDefault="0025446F">
      <w:pPr>
        <w:spacing w:line="276" w:lineRule="auto"/>
        <w:ind w:firstLine="0"/>
        <w:jc w:val="both"/>
      </w:pPr>
      <w:r>
        <w:br w:type="page"/>
      </w:r>
    </w:p>
    <w:tbl>
      <w:tblPr>
        <w:tblW w:w="5983" w:type="dxa"/>
        <w:tblLook w:val="04A0" w:firstRow="1" w:lastRow="0" w:firstColumn="1" w:lastColumn="0" w:noHBand="0" w:noVBand="1"/>
      </w:tblPr>
      <w:tblGrid>
        <w:gridCol w:w="1300"/>
        <w:gridCol w:w="1176"/>
        <w:gridCol w:w="1710"/>
        <w:gridCol w:w="1797"/>
      </w:tblGrid>
      <w:tr w:rsidR="0025446F" w:rsidRPr="0025446F" w14:paraId="612D0B12" w14:textId="77777777" w:rsidTr="00A0199A">
        <w:trPr>
          <w:trHeight w:val="320"/>
        </w:trPr>
        <w:tc>
          <w:tcPr>
            <w:tcW w:w="1300" w:type="dxa"/>
            <w:tcBorders>
              <w:top w:val="nil"/>
              <w:left w:val="nil"/>
              <w:bottom w:val="double" w:sz="4" w:space="0" w:color="auto"/>
              <w:right w:val="nil"/>
            </w:tcBorders>
            <w:shd w:val="clear" w:color="auto" w:fill="auto"/>
            <w:noWrap/>
            <w:vAlign w:val="center"/>
            <w:hideMark/>
          </w:tcPr>
          <w:p w14:paraId="4218EA8F" w14:textId="77777777"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lastRenderedPageBreak/>
              <w:t>Scenario</w:t>
            </w:r>
          </w:p>
        </w:tc>
        <w:tc>
          <w:tcPr>
            <w:tcW w:w="1176" w:type="dxa"/>
            <w:tcBorders>
              <w:top w:val="nil"/>
              <w:left w:val="nil"/>
              <w:bottom w:val="double" w:sz="4" w:space="0" w:color="auto"/>
              <w:right w:val="nil"/>
            </w:tcBorders>
            <w:shd w:val="clear" w:color="auto" w:fill="auto"/>
            <w:noWrap/>
            <w:vAlign w:val="center"/>
            <w:hideMark/>
          </w:tcPr>
          <w:p w14:paraId="50EB3781" w14:textId="4DD89FA5"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Species</w:t>
            </w:r>
          </w:p>
        </w:tc>
        <w:tc>
          <w:tcPr>
            <w:tcW w:w="1710" w:type="dxa"/>
            <w:tcBorders>
              <w:top w:val="nil"/>
              <w:left w:val="nil"/>
              <w:bottom w:val="double" w:sz="4" w:space="0" w:color="auto"/>
              <w:right w:val="nil"/>
            </w:tcBorders>
            <w:shd w:val="clear" w:color="auto" w:fill="auto"/>
            <w:noWrap/>
            <w:vAlign w:val="center"/>
            <w:hideMark/>
          </w:tcPr>
          <w:p w14:paraId="6ABD3B9C" w14:textId="410F57C2"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Max Uptake Rate</w:t>
            </w:r>
            <w:r>
              <w:rPr>
                <w:rFonts w:ascii="Calibri" w:eastAsia="Times New Roman" w:hAnsi="Calibri" w:cs="Times New Roman"/>
                <w:color w:val="000000"/>
                <w:szCs w:val="24"/>
              </w:rPr>
              <w:t xml:space="preserve"> (r)</w:t>
            </w:r>
          </w:p>
        </w:tc>
        <w:tc>
          <w:tcPr>
            <w:tcW w:w="1797" w:type="dxa"/>
            <w:tcBorders>
              <w:top w:val="nil"/>
              <w:left w:val="nil"/>
              <w:bottom w:val="double" w:sz="4" w:space="0" w:color="auto"/>
              <w:right w:val="nil"/>
            </w:tcBorders>
            <w:shd w:val="clear" w:color="auto" w:fill="auto"/>
            <w:noWrap/>
            <w:vAlign w:val="center"/>
            <w:hideMark/>
          </w:tcPr>
          <w:p w14:paraId="78A4B127" w14:textId="037F81A7"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Half Saturation Constant</w:t>
            </w:r>
            <w:r>
              <w:rPr>
                <w:rFonts w:ascii="Calibri" w:eastAsia="Times New Roman" w:hAnsi="Calibri" w:cs="Times New Roman"/>
                <w:color w:val="000000"/>
                <w:szCs w:val="24"/>
              </w:rPr>
              <w:t xml:space="preserve"> (K)</w:t>
            </w:r>
          </w:p>
        </w:tc>
      </w:tr>
      <w:tr w:rsidR="008829A7" w:rsidRPr="0025446F" w14:paraId="3CF5A142" w14:textId="77777777" w:rsidTr="00A0199A">
        <w:trPr>
          <w:trHeight w:val="320"/>
        </w:trPr>
        <w:tc>
          <w:tcPr>
            <w:tcW w:w="1300" w:type="dxa"/>
            <w:vMerge w:val="restart"/>
            <w:tcBorders>
              <w:top w:val="double" w:sz="4" w:space="0" w:color="auto"/>
              <w:left w:val="nil"/>
              <w:right w:val="nil"/>
            </w:tcBorders>
            <w:shd w:val="clear" w:color="auto" w:fill="auto"/>
            <w:noWrap/>
            <w:vAlign w:val="center"/>
            <w:hideMark/>
          </w:tcPr>
          <w:p w14:paraId="180E8C94"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1</w:t>
            </w:r>
          </w:p>
        </w:tc>
        <w:tc>
          <w:tcPr>
            <w:tcW w:w="1176" w:type="dxa"/>
            <w:tcBorders>
              <w:top w:val="double" w:sz="4" w:space="0" w:color="auto"/>
              <w:left w:val="nil"/>
              <w:bottom w:val="nil"/>
              <w:right w:val="nil"/>
            </w:tcBorders>
            <w:shd w:val="clear" w:color="auto" w:fill="auto"/>
            <w:noWrap/>
            <w:vAlign w:val="bottom"/>
            <w:hideMark/>
          </w:tcPr>
          <w:p w14:paraId="0133D7D8" w14:textId="4D9DA1C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double" w:sz="4" w:space="0" w:color="auto"/>
              <w:left w:val="nil"/>
              <w:bottom w:val="nil"/>
              <w:right w:val="nil"/>
            </w:tcBorders>
            <w:shd w:val="clear" w:color="auto" w:fill="auto"/>
            <w:noWrap/>
            <w:vAlign w:val="bottom"/>
            <w:hideMark/>
          </w:tcPr>
          <w:p w14:paraId="3CEC3749" w14:textId="335465C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2.92</w:t>
            </w:r>
          </w:p>
        </w:tc>
        <w:tc>
          <w:tcPr>
            <w:tcW w:w="1797" w:type="dxa"/>
            <w:tcBorders>
              <w:top w:val="double" w:sz="4" w:space="0" w:color="auto"/>
              <w:left w:val="nil"/>
              <w:bottom w:val="nil"/>
              <w:right w:val="nil"/>
            </w:tcBorders>
            <w:shd w:val="clear" w:color="auto" w:fill="auto"/>
            <w:noWrap/>
            <w:vAlign w:val="bottom"/>
            <w:hideMark/>
          </w:tcPr>
          <w:p w14:paraId="4D11BFBD" w14:textId="47D0466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50.88</w:t>
            </w:r>
          </w:p>
        </w:tc>
      </w:tr>
      <w:tr w:rsidR="008829A7" w:rsidRPr="0025446F" w14:paraId="31BFBF55" w14:textId="77777777" w:rsidTr="00A0199A">
        <w:trPr>
          <w:trHeight w:val="320"/>
        </w:trPr>
        <w:tc>
          <w:tcPr>
            <w:tcW w:w="1300" w:type="dxa"/>
            <w:vMerge/>
            <w:tcBorders>
              <w:left w:val="nil"/>
              <w:right w:val="nil"/>
            </w:tcBorders>
            <w:shd w:val="clear" w:color="auto" w:fill="auto"/>
            <w:noWrap/>
            <w:vAlign w:val="center"/>
            <w:hideMark/>
          </w:tcPr>
          <w:p w14:paraId="3638348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543C077" w14:textId="1C29941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33B4928" w14:textId="02240D4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47258A7" w14:textId="3C1F2A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731B0CCA" w14:textId="77777777" w:rsidTr="00A0199A">
        <w:trPr>
          <w:trHeight w:val="320"/>
        </w:trPr>
        <w:tc>
          <w:tcPr>
            <w:tcW w:w="1300" w:type="dxa"/>
            <w:vMerge/>
            <w:tcBorders>
              <w:left w:val="nil"/>
              <w:bottom w:val="single" w:sz="4" w:space="0" w:color="auto"/>
              <w:right w:val="nil"/>
            </w:tcBorders>
            <w:shd w:val="clear" w:color="auto" w:fill="auto"/>
            <w:noWrap/>
            <w:vAlign w:val="center"/>
            <w:hideMark/>
          </w:tcPr>
          <w:p w14:paraId="241BF05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auto"/>
              <w:right w:val="nil"/>
            </w:tcBorders>
            <w:shd w:val="clear" w:color="auto" w:fill="auto"/>
            <w:noWrap/>
            <w:vAlign w:val="bottom"/>
            <w:hideMark/>
          </w:tcPr>
          <w:p w14:paraId="5EE089AE" w14:textId="12C070C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auto"/>
              <w:right w:val="nil"/>
            </w:tcBorders>
            <w:shd w:val="clear" w:color="auto" w:fill="auto"/>
            <w:noWrap/>
            <w:vAlign w:val="bottom"/>
            <w:hideMark/>
          </w:tcPr>
          <w:p w14:paraId="670EC202" w14:textId="7BB4008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2.50</w:t>
            </w:r>
          </w:p>
        </w:tc>
        <w:tc>
          <w:tcPr>
            <w:tcW w:w="1797" w:type="dxa"/>
            <w:tcBorders>
              <w:top w:val="nil"/>
              <w:left w:val="nil"/>
              <w:bottom w:val="single" w:sz="4" w:space="0" w:color="auto"/>
              <w:right w:val="nil"/>
            </w:tcBorders>
            <w:shd w:val="clear" w:color="auto" w:fill="auto"/>
            <w:noWrap/>
            <w:vAlign w:val="bottom"/>
            <w:hideMark/>
          </w:tcPr>
          <w:p w14:paraId="3C35B2D9" w14:textId="4384FA4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23.79</w:t>
            </w:r>
          </w:p>
        </w:tc>
      </w:tr>
      <w:tr w:rsidR="008829A7" w:rsidRPr="0025446F" w14:paraId="5834662F" w14:textId="77777777" w:rsidTr="00A0199A">
        <w:trPr>
          <w:trHeight w:val="320"/>
        </w:trPr>
        <w:tc>
          <w:tcPr>
            <w:tcW w:w="1300" w:type="dxa"/>
            <w:vMerge w:val="restart"/>
            <w:tcBorders>
              <w:top w:val="single" w:sz="4" w:space="0" w:color="auto"/>
              <w:left w:val="nil"/>
              <w:right w:val="nil"/>
            </w:tcBorders>
            <w:shd w:val="clear" w:color="auto" w:fill="auto"/>
            <w:noWrap/>
            <w:vAlign w:val="center"/>
            <w:hideMark/>
          </w:tcPr>
          <w:p w14:paraId="6FC6990A"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2</w:t>
            </w:r>
          </w:p>
        </w:tc>
        <w:tc>
          <w:tcPr>
            <w:tcW w:w="1176" w:type="dxa"/>
            <w:tcBorders>
              <w:top w:val="single" w:sz="4" w:space="0" w:color="auto"/>
              <w:left w:val="nil"/>
              <w:bottom w:val="nil"/>
              <w:right w:val="nil"/>
            </w:tcBorders>
            <w:shd w:val="clear" w:color="auto" w:fill="auto"/>
            <w:noWrap/>
            <w:vAlign w:val="bottom"/>
            <w:hideMark/>
          </w:tcPr>
          <w:p w14:paraId="30EA17FC" w14:textId="5F8281A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auto"/>
              <w:left w:val="nil"/>
              <w:bottom w:val="nil"/>
              <w:right w:val="nil"/>
            </w:tcBorders>
            <w:shd w:val="clear" w:color="auto" w:fill="auto"/>
            <w:noWrap/>
            <w:vAlign w:val="bottom"/>
            <w:hideMark/>
          </w:tcPr>
          <w:p w14:paraId="1FA6E20F" w14:textId="2CB5F52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3.24</w:t>
            </w:r>
          </w:p>
        </w:tc>
        <w:tc>
          <w:tcPr>
            <w:tcW w:w="1797" w:type="dxa"/>
            <w:tcBorders>
              <w:top w:val="single" w:sz="4" w:space="0" w:color="auto"/>
              <w:left w:val="nil"/>
              <w:bottom w:val="nil"/>
              <w:right w:val="nil"/>
            </w:tcBorders>
            <w:shd w:val="clear" w:color="auto" w:fill="auto"/>
            <w:noWrap/>
            <w:vAlign w:val="bottom"/>
            <w:hideMark/>
          </w:tcPr>
          <w:p w14:paraId="603B262D" w14:textId="5B89FC0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73.32</w:t>
            </w:r>
          </w:p>
        </w:tc>
      </w:tr>
      <w:tr w:rsidR="008829A7" w:rsidRPr="0025446F" w14:paraId="13D31948" w14:textId="77777777" w:rsidTr="00A0199A">
        <w:trPr>
          <w:trHeight w:val="320"/>
        </w:trPr>
        <w:tc>
          <w:tcPr>
            <w:tcW w:w="1300" w:type="dxa"/>
            <w:vMerge/>
            <w:tcBorders>
              <w:left w:val="nil"/>
              <w:right w:val="nil"/>
            </w:tcBorders>
            <w:shd w:val="clear" w:color="auto" w:fill="auto"/>
            <w:noWrap/>
            <w:vAlign w:val="center"/>
            <w:hideMark/>
          </w:tcPr>
          <w:p w14:paraId="6D41111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43A388F" w14:textId="5796A13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7898BA9C" w14:textId="48B37A7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163BEBD5" w14:textId="286D3B7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522B8B83"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247D9CE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01F8F0CF" w14:textId="018FD63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63AF317" w14:textId="061AEC5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2.40</w:t>
            </w:r>
          </w:p>
        </w:tc>
        <w:tc>
          <w:tcPr>
            <w:tcW w:w="1797" w:type="dxa"/>
            <w:tcBorders>
              <w:top w:val="nil"/>
              <w:left w:val="nil"/>
              <w:bottom w:val="single" w:sz="4" w:space="0" w:color="000000"/>
              <w:right w:val="nil"/>
            </w:tcBorders>
            <w:shd w:val="clear" w:color="auto" w:fill="auto"/>
            <w:noWrap/>
            <w:vAlign w:val="bottom"/>
            <w:hideMark/>
          </w:tcPr>
          <w:p w14:paraId="5E8C948B" w14:textId="51E92A4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17.74</w:t>
            </w:r>
          </w:p>
        </w:tc>
      </w:tr>
      <w:tr w:rsidR="008829A7" w:rsidRPr="0025446F" w14:paraId="587E3113"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6B93F37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3</w:t>
            </w:r>
          </w:p>
        </w:tc>
        <w:tc>
          <w:tcPr>
            <w:tcW w:w="1176" w:type="dxa"/>
            <w:tcBorders>
              <w:top w:val="single" w:sz="4" w:space="0" w:color="000000"/>
              <w:left w:val="nil"/>
              <w:bottom w:val="nil"/>
              <w:right w:val="nil"/>
            </w:tcBorders>
            <w:shd w:val="clear" w:color="auto" w:fill="auto"/>
            <w:noWrap/>
            <w:vAlign w:val="bottom"/>
            <w:hideMark/>
          </w:tcPr>
          <w:p w14:paraId="25EFCBA9" w14:textId="7906FFD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7B64EB7B" w14:textId="1C92089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3.56</w:t>
            </w:r>
          </w:p>
        </w:tc>
        <w:tc>
          <w:tcPr>
            <w:tcW w:w="1797" w:type="dxa"/>
            <w:tcBorders>
              <w:top w:val="single" w:sz="4" w:space="0" w:color="000000"/>
              <w:left w:val="nil"/>
              <w:bottom w:val="nil"/>
              <w:right w:val="nil"/>
            </w:tcBorders>
            <w:shd w:val="clear" w:color="auto" w:fill="auto"/>
            <w:noWrap/>
            <w:vAlign w:val="bottom"/>
            <w:hideMark/>
          </w:tcPr>
          <w:p w14:paraId="69AACCC2" w14:textId="295F695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97.32</w:t>
            </w:r>
          </w:p>
        </w:tc>
      </w:tr>
      <w:tr w:rsidR="008829A7" w:rsidRPr="0025446F" w14:paraId="57CA9ADB" w14:textId="77777777" w:rsidTr="00A0199A">
        <w:trPr>
          <w:trHeight w:val="320"/>
        </w:trPr>
        <w:tc>
          <w:tcPr>
            <w:tcW w:w="1300" w:type="dxa"/>
            <w:vMerge/>
            <w:tcBorders>
              <w:left w:val="nil"/>
              <w:right w:val="nil"/>
            </w:tcBorders>
            <w:shd w:val="clear" w:color="auto" w:fill="auto"/>
            <w:noWrap/>
            <w:vAlign w:val="center"/>
            <w:hideMark/>
          </w:tcPr>
          <w:p w14:paraId="7C2D96BE"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BFCE5FD" w14:textId="4C58C6BB"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0101B90" w14:textId="04CCE08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74FE3881" w14:textId="42CD964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3493277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12A3B64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2D9478CB" w14:textId="640AB40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33EAC3A9" w14:textId="09A8432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2.30</w:t>
            </w:r>
          </w:p>
        </w:tc>
        <w:tc>
          <w:tcPr>
            <w:tcW w:w="1797" w:type="dxa"/>
            <w:tcBorders>
              <w:top w:val="nil"/>
              <w:left w:val="nil"/>
              <w:bottom w:val="single" w:sz="4" w:space="0" w:color="000000"/>
              <w:right w:val="nil"/>
            </w:tcBorders>
            <w:shd w:val="clear" w:color="auto" w:fill="auto"/>
            <w:noWrap/>
            <w:vAlign w:val="bottom"/>
            <w:hideMark/>
          </w:tcPr>
          <w:p w14:paraId="506101E9" w14:textId="1725499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11.84</w:t>
            </w:r>
          </w:p>
        </w:tc>
      </w:tr>
      <w:tr w:rsidR="008829A7" w:rsidRPr="0025446F" w14:paraId="7465ED50"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0C5E5960"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4</w:t>
            </w:r>
          </w:p>
        </w:tc>
        <w:tc>
          <w:tcPr>
            <w:tcW w:w="1176" w:type="dxa"/>
            <w:tcBorders>
              <w:top w:val="single" w:sz="4" w:space="0" w:color="000000"/>
              <w:left w:val="nil"/>
              <w:bottom w:val="nil"/>
              <w:right w:val="nil"/>
            </w:tcBorders>
            <w:shd w:val="clear" w:color="auto" w:fill="auto"/>
            <w:noWrap/>
            <w:vAlign w:val="bottom"/>
            <w:hideMark/>
          </w:tcPr>
          <w:p w14:paraId="1A977A7D" w14:textId="0C8533E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042D33E" w14:textId="6D25A73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3.88</w:t>
            </w:r>
          </w:p>
        </w:tc>
        <w:tc>
          <w:tcPr>
            <w:tcW w:w="1797" w:type="dxa"/>
            <w:tcBorders>
              <w:top w:val="single" w:sz="4" w:space="0" w:color="000000"/>
              <w:left w:val="nil"/>
              <w:bottom w:val="nil"/>
              <w:right w:val="nil"/>
            </w:tcBorders>
            <w:shd w:val="clear" w:color="auto" w:fill="auto"/>
            <w:noWrap/>
            <w:vAlign w:val="bottom"/>
            <w:hideMark/>
          </w:tcPr>
          <w:p w14:paraId="5EAED673" w14:textId="588C076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122.88</w:t>
            </w:r>
          </w:p>
        </w:tc>
      </w:tr>
      <w:tr w:rsidR="008829A7" w:rsidRPr="0025446F" w14:paraId="5EBCDB63" w14:textId="77777777" w:rsidTr="00A0199A">
        <w:trPr>
          <w:trHeight w:val="320"/>
        </w:trPr>
        <w:tc>
          <w:tcPr>
            <w:tcW w:w="1300" w:type="dxa"/>
            <w:vMerge/>
            <w:tcBorders>
              <w:left w:val="nil"/>
              <w:right w:val="nil"/>
            </w:tcBorders>
            <w:shd w:val="clear" w:color="auto" w:fill="auto"/>
            <w:noWrap/>
            <w:vAlign w:val="center"/>
            <w:hideMark/>
          </w:tcPr>
          <w:p w14:paraId="054E19B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03D3A81" w14:textId="0F05A7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67FA231B" w14:textId="66F9CCF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2219E26" w14:textId="46226CB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6CC365C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0E395F0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49FF55E6" w14:textId="31B0932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638F47E5" w14:textId="5E09F24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2.20</w:t>
            </w:r>
          </w:p>
        </w:tc>
        <w:tc>
          <w:tcPr>
            <w:tcW w:w="1797" w:type="dxa"/>
            <w:tcBorders>
              <w:top w:val="nil"/>
              <w:left w:val="nil"/>
              <w:bottom w:val="single" w:sz="4" w:space="0" w:color="000000"/>
              <w:right w:val="nil"/>
            </w:tcBorders>
            <w:shd w:val="clear" w:color="auto" w:fill="auto"/>
            <w:noWrap/>
            <w:vAlign w:val="bottom"/>
            <w:hideMark/>
          </w:tcPr>
          <w:p w14:paraId="0AC61940" w14:textId="3EA0164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6.09</w:t>
            </w:r>
          </w:p>
        </w:tc>
      </w:tr>
      <w:tr w:rsidR="008829A7" w:rsidRPr="0025446F" w14:paraId="3EA16791"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1F2509C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5</w:t>
            </w:r>
          </w:p>
        </w:tc>
        <w:tc>
          <w:tcPr>
            <w:tcW w:w="1176" w:type="dxa"/>
            <w:tcBorders>
              <w:top w:val="single" w:sz="4" w:space="0" w:color="000000"/>
              <w:left w:val="nil"/>
              <w:bottom w:val="nil"/>
              <w:right w:val="nil"/>
            </w:tcBorders>
            <w:shd w:val="clear" w:color="auto" w:fill="auto"/>
            <w:noWrap/>
            <w:vAlign w:val="bottom"/>
            <w:hideMark/>
          </w:tcPr>
          <w:p w14:paraId="6AF48921" w14:textId="1E82CF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23DAA87" w14:textId="1B714FD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4.20</w:t>
            </w:r>
          </w:p>
        </w:tc>
        <w:tc>
          <w:tcPr>
            <w:tcW w:w="1797" w:type="dxa"/>
            <w:tcBorders>
              <w:top w:val="single" w:sz="4" w:space="0" w:color="000000"/>
              <w:left w:val="nil"/>
              <w:bottom w:val="nil"/>
              <w:right w:val="nil"/>
            </w:tcBorders>
            <w:shd w:val="clear" w:color="auto" w:fill="auto"/>
            <w:noWrap/>
            <w:vAlign w:val="bottom"/>
            <w:hideMark/>
          </w:tcPr>
          <w:p w14:paraId="52C3DA7A" w14:textId="650F95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150.00</w:t>
            </w:r>
          </w:p>
        </w:tc>
      </w:tr>
      <w:tr w:rsidR="008829A7" w:rsidRPr="0025446F" w14:paraId="2ED8ABBB" w14:textId="77777777" w:rsidTr="00A0199A">
        <w:trPr>
          <w:trHeight w:val="320"/>
        </w:trPr>
        <w:tc>
          <w:tcPr>
            <w:tcW w:w="1300" w:type="dxa"/>
            <w:vMerge/>
            <w:tcBorders>
              <w:left w:val="nil"/>
              <w:right w:val="nil"/>
            </w:tcBorders>
            <w:shd w:val="clear" w:color="auto" w:fill="auto"/>
            <w:noWrap/>
            <w:vAlign w:val="bottom"/>
            <w:hideMark/>
          </w:tcPr>
          <w:p w14:paraId="510EF912"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467607BF" w14:textId="21E975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9140CEB" w14:textId="14430997"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514067BD" w14:textId="6AD39F5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1FFCC73F" w14:textId="77777777" w:rsidTr="00A0199A">
        <w:trPr>
          <w:trHeight w:val="320"/>
        </w:trPr>
        <w:tc>
          <w:tcPr>
            <w:tcW w:w="1300" w:type="dxa"/>
            <w:vMerge/>
            <w:tcBorders>
              <w:left w:val="nil"/>
              <w:bottom w:val="single" w:sz="4" w:space="0" w:color="000000"/>
              <w:right w:val="nil"/>
            </w:tcBorders>
            <w:shd w:val="clear" w:color="auto" w:fill="auto"/>
            <w:noWrap/>
            <w:vAlign w:val="bottom"/>
            <w:hideMark/>
          </w:tcPr>
          <w:p w14:paraId="4940F841"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5C80AEDA" w14:textId="5394193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FC0C7D9" w14:textId="7397C90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2.10</w:t>
            </w:r>
          </w:p>
        </w:tc>
        <w:tc>
          <w:tcPr>
            <w:tcW w:w="1797" w:type="dxa"/>
            <w:tcBorders>
              <w:top w:val="nil"/>
              <w:left w:val="nil"/>
              <w:bottom w:val="single" w:sz="4" w:space="0" w:color="000000"/>
              <w:right w:val="nil"/>
            </w:tcBorders>
            <w:shd w:val="clear" w:color="auto" w:fill="auto"/>
            <w:noWrap/>
            <w:vAlign w:val="bottom"/>
            <w:hideMark/>
          </w:tcPr>
          <w:p w14:paraId="31BFA3D4" w14:textId="210772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0.50</w:t>
            </w:r>
          </w:p>
        </w:tc>
      </w:tr>
    </w:tbl>
    <w:p w14:paraId="071ED835" w14:textId="77777777" w:rsidR="0025446F" w:rsidRPr="00E36A05" w:rsidRDefault="0025446F" w:rsidP="00B83C2C">
      <w:pPr>
        <w:pStyle w:val="BodyText"/>
        <w:ind w:firstLine="0"/>
      </w:pPr>
    </w:p>
    <w:p w14:paraId="78C32139" w14:textId="520B6C3F" w:rsidR="006D7279" w:rsidRDefault="006D7279" w:rsidP="006D7279">
      <w:pPr>
        <w:pStyle w:val="BodyText"/>
        <w:ind w:firstLine="0"/>
      </w:pPr>
    </w:p>
    <w:p w14:paraId="2454E94A" w14:textId="6D779F16" w:rsidR="00C15AA1" w:rsidRDefault="00C15AA1">
      <w:pPr>
        <w:spacing w:line="276" w:lineRule="auto"/>
        <w:ind w:firstLine="0"/>
        <w:jc w:val="both"/>
      </w:pPr>
      <w:r>
        <w:br w:type="page"/>
      </w:r>
    </w:p>
    <w:p w14:paraId="3C08D6F8" w14:textId="77777777" w:rsidR="000412FB" w:rsidRDefault="00C15AA1" w:rsidP="008A128F">
      <w:pPr>
        <w:pStyle w:val="BodyText"/>
        <w:keepNext/>
        <w:ind w:firstLine="0"/>
      </w:pPr>
      <w:r>
        <w:rPr>
          <w:noProof/>
        </w:rPr>
        <w:lastRenderedPageBreak/>
        <w:drawing>
          <wp:inline distT="0" distB="0" distL="0" distR="0" wp14:anchorId="3EE5EA6A" wp14:editId="1DDA3FA4">
            <wp:extent cx="4828032" cy="3017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plots_with_trade_off.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28032" cy="3017520"/>
                    </a:xfrm>
                    <a:prstGeom prst="rect">
                      <a:avLst/>
                    </a:prstGeom>
                  </pic:spPr>
                </pic:pic>
              </a:graphicData>
            </a:graphic>
          </wp:inline>
        </w:drawing>
      </w:r>
    </w:p>
    <w:p w14:paraId="211EFFFC" w14:textId="72670950" w:rsidR="00C15AA1" w:rsidRPr="006D7279" w:rsidRDefault="000412FB" w:rsidP="008A128F">
      <w:pPr>
        <w:pStyle w:val="Caption"/>
      </w:pPr>
      <w:r>
        <w:t xml:space="preserve">Figure B </w:t>
      </w:r>
      <w:r w:rsidR="00D709AF">
        <w:rPr>
          <w:noProof/>
        </w:rPr>
        <w:fldChar w:fldCharType="begin"/>
      </w:r>
      <w:r w:rsidR="00D709AF">
        <w:rPr>
          <w:noProof/>
        </w:rPr>
        <w:instrText xml:space="preserve"> SEQ Figure_B \* ARABIC </w:instrText>
      </w:r>
      <w:r w:rsidR="00D709AF">
        <w:rPr>
          <w:noProof/>
        </w:rPr>
        <w:fldChar w:fldCharType="separate"/>
      </w:r>
      <w:r w:rsidR="00613786">
        <w:rPr>
          <w:noProof/>
        </w:rPr>
        <w:t>1</w:t>
      </w:r>
      <w:r w:rsidR="00D709AF">
        <w:rPr>
          <w:noProof/>
        </w:rPr>
        <w:fldChar w:fldCharType="end"/>
      </w:r>
      <w:r>
        <w:t xml:space="preserve">.  Increasing the relative non-linearity of species resource uptake curves increases the non-additivity of competition in multispecies communities.  </w:t>
      </w:r>
      <w:r w:rsidR="00171A6B">
        <w:t>A) Shows increasing relative non-linearity between species’ resource uptake curves in five scenarios. B</w:t>
      </w:r>
      <w:r>
        <w:t xml:space="preserve">) </w:t>
      </w:r>
      <w:r w:rsidR="00171A6B">
        <w:t>The amount of non</w:t>
      </w:r>
      <w:r w:rsidR="00595B06">
        <w:t xml:space="preserve">-additivity is shown </w:t>
      </w:r>
      <w:r w:rsidR="00171A6B">
        <w:t xml:space="preserve">as the </w:t>
      </w:r>
      <w:r w:rsidR="00BE496F">
        <w:t>increase in root mean squared error of the phenomenological model in multispecies competition compared to single species competition</w:t>
      </w:r>
      <w:r w:rsidR="00171A6B">
        <w:t>.  C</w:t>
      </w:r>
      <w:r>
        <w:t xml:space="preserve">) </w:t>
      </w:r>
      <w:r w:rsidR="00171A6B">
        <w:t>The average size and direction of the difference between the predicted response to multispecies competition and the observed response.  P</w:t>
      </w:r>
      <w:r>
        <w:t>ositive values show that competition was less than predicted, a positive effect of the HOI, negative values show where competition was greater than predicted, a negative effect of the HOI.</w:t>
      </w:r>
      <w:r w:rsidR="00171A6B">
        <w:t xml:space="preserve"> In B and </w:t>
      </w:r>
      <w:proofErr w:type="gramStart"/>
      <w:r w:rsidR="00171A6B">
        <w:t>C</w:t>
      </w:r>
      <w:proofErr w:type="gramEnd"/>
      <w:r w:rsidR="00171A6B">
        <w:t xml:space="preserve"> the x-axis refers to the different scenarios depicted in A.  </w:t>
      </w:r>
    </w:p>
    <w:sectPr w:rsidR="00C15AA1" w:rsidRPr="006D7279">
      <w:footerReference w:type="default" r:id="rId19"/>
      <w:pgSz w:w="12240" w:h="15840"/>
      <w:pgMar w:top="1440" w:right="1800" w:bottom="2004" w:left="180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athan Kraft" w:date="2018-07-09T15:03:00Z" w:initials="NK">
    <w:p w14:paraId="0CBA5929" w14:textId="3B6BD1BD" w:rsidR="003114BE" w:rsidRDefault="003114BE">
      <w:pPr>
        <w:pStyle w:val="CommentText"/>
      </w:pPr>
      <w:r>
        <w:rPr>
          <w:rStyle w:val="CommentReference"/>
        </w:rPr>
        <w:annotationRef/>
      </w:r>
      <w:r>
        <w:t xml:space="preserve">Just to mix up word choice- revert if needed. </w:t>
      </w:r>
    </w:p>
  </w:comment>
  <w:comment w:id="4" w:author="Nathan Kraft" w:date="2018-07-09T15:16:00Z" w:initials="NK">
    <w:p w14:paraId="259E50EC" w14:textId="2DB9B883" w:rsidR="003114BE" w:rsidRDefault="003114BE">
      <w:pPr>
        <w:pStyle w:val="CommentText"/>
      </w:pPr>
      <w:r>
        <w:rPr>
          <w:rStyle w:val="CommentReference"/>
        </w:rPr>
        <w:annotationRef/>
      </w:r>
      <w:r>
        <w:t xml:space="preserve">Feel free to reject this if you find it to heavy handed; but I think the turn of phrase you had before is a bit hard to parse on a quick read. </w:t>
      </w:r>
    </w:p>
  </w:comment>
  <w:comment w:id="38" w:author="Nathan Kraft" w:date="2018-07-09T15:20:00Z" w:initials="NK">
    <w:p w14:paraId="5E0034C4" w14:textId="20A2BBC6" w:rsidR="003114BE" w:rsidRDefault="003114BE">
      <w:pPr>
        <w:pStyle w:val="CommentText"/>
      </w:pPr>
      <w:r>
        <w:rPr>
          <w:rStyle w:val="CommentReference"/>
        </w:rPr>
        <w:annotationRef/>
      </w:r>
      <w:r>
        <w:t xml:space="preserve">“vast number” is probably hyperbole, unless you are banking hard on the undiscovered microbial and pathogen angle. </w:t>
      </w:r>
    </w:p>
  </w:comment>
  <w:comment w:id="39" w:author="Nathan Kraft" w:date="2018-07-09T15:21:00Z" w:initials="NK">
    <w:p w14:paraId="0D1EFDAD" w14:textId="49268200" w:rsidR="003114BE" w:rsidRDefault="003114BE">
      <w:pPr>
        <w:pStyle w:val="CommentText"/>
      </w:pPr>
      <w:r>
        <w:rPr>
          <w:rStyle w:val="CommentReference"/>
        </w:rPr>
        <w:annotationRef/>
      </w:r>
      <w:r>
        <w:t>Fragment?</w:t>
      </w:r>
    </w:p>
  </w:comment>
  <w:comment w:id="41" w:author="Jonathan Levine" w:date="2018-07-10T12:23:00Z" w:initials="JML">
    <w:p w14:paraId="32B14CD1" w14:textId="7E2EB79B" w:rsidR="003114BE" w:rsidRDefault="003114BE">
      <w:pPr>
        <w:pStyle w:val="CommentText"/>
      </w:pPr>
      <w:r>
        <w:rPr>
          <w:rStyle w:val="CommentReference"/>
        </w:rPr>
        <w:annotationRef/>
      </w:r>
      <w:r>
        <w:t xml:space="preserve">Notice that throughout the introduction, I am removing the focus on “interaction coefficients” because the issues at play are conceptual, and that is what we want the reader thinking about, even if these issues can be encapsulated or implemented via interaction coefficients.  </w:t>
      </w:r>
    </w:p>
  </w:comment>
  <w:comment w:id="40" w:author="Nathan Kraft" w:date="2018-07-09T15:23:00Z" w:initials="NK">
    <w:p w14:paraId="264CCB48" w14:textId="4EB07EDC" w:rsidR="003114BE" w:rsidRDefault="003114BE">
      <w:pPr>
        <w:pStyle w:val="CommentText"/>
      </w:pPr>
      <w:r>
        <w:rPr>
          <w:rStyle w:val="CommentReference"/>
        </w:rPr>
        <w:annotationRef/>
      </w:r>
      <w:r>
        <w:t xml:space="preserve">These three sentences can likely be written more compactly if needed. </w:t>
      </w:r>
    </w:p>
    <w:p w14:paraId="6FB68500" w14:textId="77777777" w:rsidR="003114BE" w:rsidRDefault="003114BE">
      <w:pPr>
        <w:pStyle w:val="CommentText"/>
      </w:pPr>
    </w:p>
    <w:p w14:paraId="15DABCF0" w14:textId="077E694C" w:rsidR="003114BE" w:rsidRDefault="003114BE">
      <w:pPr>
        <w:pStyle w:val="CommentText"/>
      </w:pPr>
      <w:r>
        <w:t>JML- I have tried to shorten them</w:t>
      </w:r>
    </w:p>
  </w:comment>
  <w:comment w:id="48" w:author="Nathan Kraft" w:date="2018-07-09T15:41:00Z" w:initials="NK">
    <w:p w14:paraId="7979D2CE" w14:textId="3E00AD6A" w:rsidR="003114BE" w:rsidRDefault="003114BE">
      <w:pPr>
        <w:pStyle w:val="CommentText"/>
      </w:pPr>
      <w:r>
        <w:rPr>
          <w:rStyle w:val="CommentReference"/>
        </w:rPr>
        <w:annotationRef/>
      </w:r>
      <w:r>
        <w:t>e.g. because it has example of a study where we did this rather than a citation to the idea about HOI’s</w:t>
      </w:r>
    </w:p>
  </w:comment>
  <w:comment w:id="49" w:author="Nathan Kraft" w:date="2018-07-09T15:40:00Z" w:initials="NK">
    <w:p w14:paraId="412790B5" w14:textId="7C5AA2F3" w:rsidR="003114BE" w:rsidRDefault="003114BE">
      <w:pPr>
        <w:pStyle w:val="CommentText"/>
      </w:pPr>
      <w:r>
        <w:rPr>
          <w:rStyle w:val="CommentReference"/>
        </w:rPr>
        <w:annotationRef/>
      </w:r>
      <w:r>
        <w:t>Godoy et al. 2014 as well or in place of?</w:t>
      </w:r>
    </w:p>
  </w:comment>
  <w:comment w:id="70" w:author="Jonathan Levine" w:date="2018-07-10T16:38:00Z" w:initials="JML">
    <w:p w14:paraId="3712B47E" w14:textId="798C40BA" w:rsidR="003114BE" w:rsidRDefault="003114BE">
      <w:pPr>
        <w:pStyle w:val="CommentText"/>
      </w:pPr>
      <w:r>
        <w:rPr>
          <w:rStyle w:val="CommentReference"/>
        </w:rPr>
        <w:annotationRef/>
      </w:r>
      <w:r>
        <w:t>You may not like what I have proposed here but I think we need to prepare the reader for why we are doing what we plan to do here.</w:t>
      </w:r>
    </w:p>
  </w:comment>
  <w:comment w:id="99" w:author="Jonathan Levine" w:date="2018-07-11T16:49:00Z" w:initials="JML">
    <w:p w14:paraId="117E3D9E" w14:textId="77777777" w:rsidR="003114BE" w:rsidRDefault="003114BE" w:rsidP="000D418D">
      <w:pPr>
        <w:pStyle w:val="CommentText"/>
      </w:pPr>
      <w:r>
        <w:rPr>
          <w:rStyle w:val="CommentReference"/>
        </w:rPr>
        <w:annotationRef/>
      </w:r>
      <w:r>
        <w:t>The text that follows is not necessarily the right material but I think we need to explain better why we are building this mechanistic model when we want to understand something that only emerges in phenomenological models.</w:t>
      </w:r>
    </w:p>
  </w:comment>
  <w:comment w:id="100" w:author="Jonathan Levine" w:date="2018-09-26T11:30:00Z" w:initials="JML">
    <w:p w14:paraId="4A6AC246" w14:textId="335EBD0D" w:rsidR="003114BE" w:rsidRDefault="003114BE">
      <w:pPr>
        <w:pStyle w:val="CommentText"/>
      </w:pPr>
      <w:r>
        <w:rPr>
          <w:rStyle w:val="CommentReference"/>
        </w:rPr>
        <w:annotationRef/>
      </w:r>
      <w:r>
        <w:t xml:space="preserve">In reading this draft, I felt that some of the best introductory material was buried at the beginning of section three introducing the mechanistic model.  I also felt the main introduction was light on details and what we actually do here.  </w:t>
      </w:r>
      <w:proofErr w:type="gramStart"/>
      <w:r>
        <w:t>So</w:t>
      </w:r>
      <w:proofErr w:type="gramEnd"/>
      <w:r>
        <w:t xml:space="preserve"> I moved the later material up to the front here, and rewrote the aims to focus more on the main modeling section, which is what I think we really have to offer.</w:t>
      </w:r>
    </w:p>
  </w:comment>
  <w:comment w:id="93" w:author="Nathan Kraft" w:date="2018-10-29T10:45:00Z" w:initials="NK">
    <w:p w14:paraId="72179528" w14:textId="5E508A72" w:rsidR="003114BE" w:rsidRDefault="003114BE">
      <w:pPr>
        <w:pStyle w:val="CommentText"/>
      </w:pPr>
      <w:r>
        <w:rPr>
          <w:rStyle w:val="CommentReference"/>
        </w:rPr>
        <w:annotationRef/>
      </w:r>
      <w:r>
        <w:t>This line of argument here needs a better logical flow.</w:t>
      </w:r>
    </w:p>
  </w:comment>
  <w:comment w:id="133" w:author="Nathan Kraft" w:date="2018-10-29T10:46:00Z" w:initials="NK">
    <w:p w14:paraId="6E28D7BB" w14:textId="1EC78693" w:rsidR="003114BE" w:rsidRDefault="003114BE">
      <w:pPr>
        <w:pStyle w:val="CommentText"/>
      </w:pPr>
      <w:r>
        <w:rPr>
          <w:rStyle w:val="CommentReference"/>
        </w:rPr>
        <w:annotationRef/>
      </w:r>
      <w:r>
        <w:t xml:space="preserve">IS this a paper that makes this point? If </w:t>
      </w:r>
      <w:proofErr w:type="gramStart"/>
      <w:r>
        <w:t>not</w:t>
      </w:r>
      <w:proofErr w:type="gramEnd"/>
      <w:r>
        <w:t xml:space="preserve"> citation needs more context. </w:t>
      </w:r>
    </w:p>
  </w:comment>
  <w:comment w:id="138" w:author="Nathan Kraft" w:date="2018-10-29T10:47:00Z" w:initials="NK">
    <w:p w14:paraId="682050A4" w14:textId="5C3B9136" w:rsidR="003114BE" w:rsidRDefault="003114BE">
      <w:pPr>
        <w:pStyle w:val="CommentText"/>
      </w:pPr>
      <w:r>
        <w:rPr>
          <w:rStyle w:val="CommentReference"/>
        </w:rPr>
        <w:annotationRef/>
      </w:r>
      <w:r>
        <w:t xml:space="preserve">Why is this problematic? Say more. </w:t>
      </w:r>
    </w:p>
  </w:comment>
  <w:comment w:id="127" w:author="Nathan Kraft" w:date="2018-10-29T10:48:00Z" w:initials="NK">
    <w:p w14:paraId="287BC183" w14:textId="35D70225" w:rsidR="003114BE" w:rsidRDefault="003114BE">
      <w:pPr>
        <w:pStyle w:val="CommentText"/>
      </w:pPr>
      <w:r>
        <w:rPr>
          <w:rStyle w:val="CommentReference"/>
        </w:rPr>
        <w:annotationRef/>
      </w:r>
      <w:r>
        <w:t xml:space="preserve">This needs to be a more compact point about Abram’s paper here as part of a larger discussion- it reads like a one paragraph report on it rather than a discussion that builds an argument in your own voice. </w:t>
      </w:r>
    </w:p>
  </w:comment>
  <w:comment w:id="128" w:author="Andy Kleinhesselink" w:date="2018-10-29T14:21:00Z" w:initials="AK">
    <w:p w14:paraId="260D65D9" w14:textId="00B19A1C" w:rsidR="00B955B9" w:rsidRDefault="00B955B9">
      <w:pPr>
        <w:pStyle w:val="CommentText"/>
      </w:pPr>
      <w:r>
        <w:rPr>
          <w:rStyle w:val="CommentReference"/>
        </w:rPr>
        <w:annotationRef/>
      </w:r>
      <w:r>
        <w:t xml:space="preserve">Cut this section? </w:t>
      </w:r>
    </w:p>
  </w:comment>
  <w:comment w:id="164" w:author="Nathan Kraft" w:date="2018-10-29T10:51:00Z" w:initials="NK">
    <w:p w14:paraId="7ED25D2F" w14:textId="15F5AE62" w:rsidR="003114BE" w:rsidRDefault="003114BE">
      <w:pPr>
        <w:pStyle w:val="CommentText"/>
      </w:pPr>
      <w:r>
        <w:rPr>
          <w:rStyle w:val="CommentReference"/>
        </w:rPr>
        <w:annotationRef/>
      </w:r>
      <w:proofErr w:type="spellStart"/>
      <w:r>
        <w:t>Its</w:t>
      </w:r>
      <w:proofErr w:type="spellEnd"/>
      <w:r>
        <w:t xml:space="preserve"> bad form in a </w:t>
      </w:r>
      <w:proofErr w:type="gramStart"/>
      <w:r>
        <w:t>high end</w:t>
      </w:r>
      <w:proofErr w:type="gramEnd"/>
      <w:r>
        <w:t xml:space="preserve"> journal to say what you did without first giving the motivation. A better template is “In order to address XXX, we YYY.” </w:t>
      </w:r>
    </w:p>
  </w:comment>
  <w:comment w:id="170" w:author="Nathan Kraft" w:date="2018-10-29T10:52:00Z" w:initials="NK">
    <w:p w14:paraId="183C9B6C" w14:textId="51E2EBE2" w:rsidR="003114BE" w:rsidRDefault="003114BE">
      <w:pPr>
        <w:pStyle w:val="CommentText"/>
      </w:pPr>
      <w:r>
        <w:rPr>
          <w:rStyle w:val="CommentReference"/>
        </w:rPr>
        <w:annotationRef/>
      </w:r>
      <w:r>
        <w:t xml:space="preserve">“counting” is a weird word choice here- it makes it sound like you are in an argument with another research group. </w:t>
      </w:r>
    </w:p>
  </w:comment>
  <w:comment w:id="218" w:author="Nathan Kraft" w:date="2018-10-29T10:54:00Z" w:initials="NK">
    <w:p w14:paraId="7DAA1396" w14:textId="0D4398DE" w:rsidR="003114BE" w:rsidRDefault="003114BE">
      <w:pPr>
        <w:pStyle w:val="CommentText"/>
      </w:pPr>
      <w:r>
        <w:rPr>
          <w:rStyle w:val="CommentReference"/>
        </w:rPr>
        <w:annotationRef/>
      </w:r>
      <w:r>
        <w:t xml:space="preserve">You will lose readers with this phrase in quotes- be specific. </w:t>
      </w:r>
    </w:p>
  </w:comment>
  <w:comment w:id="355" w:author="Jonathan Levine" w:date="2018-09-26T11:54:00Z" w:initials="JML">
    <w:p w14:paraId="7EB48112" w14:textId="77777777" w:rsidR="003114BE" w:rsidRDefault="003114BE" w:rsidP="00373187">
      <w:pPr>
        <w:pStyle w:val="CommentText"/>
      </w:pPr>
      <w:r>
        <w:rPr>
          <w:rStyle w:val="CommentReference"/>
        </w:rPr>
        <w:annotationRef/>
      </w:r>
      <w:r>
        <w:t>Andy- you decide if this information is worthy of main text placement.  My thought was that we wanted to make clear that there may not be a one to one match between additivity and HOI</w:t>
      </w:r>
    </w:p>
  </w:comment>
  <w:comment w:id="380" w:author="Jonathan Levine" w:date="2018-07-11T16:33:00Z" w:initials="JML">
    <w:p w14:paraId="3CF67810" w14:textId="77777777" w:rsidR="003114BE" w:rsidRDefault="003114BE" w:rsidP="009C4CDF">
      <w:pPr>
        <w:pStyle w:val="CommentText"/>
      </w:pPr>
      <w:r>
        <w:rPr>
          <w:rStyle w:val="CommentReference"/>
        </w:rPr>
        <w:annotationRef/>
      </w:r>
      <w:r>
        <w:t xml:space="preserve">You need a stronger justification for the work here than expressed in this sentence.  I would delete this whole paragraph, and begin the next section reminding the reader of the points I made in the new intro paragraph.  Given that I suggest that most of the next section get deleted for reasons explained below, I think you need a transition between these definitional points and what you really want to understand in the section introducing the mechanistic model.  </w:t>
      </w:r>
    </w:p>
  </w:comment>
  <w:comment w:id="167" w:author="Andy Kleinhesselink" w:date="2018-10-25T18:48:00Z" w:initials="AK">
    <w:p w14:paraId="707ADE81" w14:textId="1350741B" w:rsidR="003114BE" w:rsidRDefault="003114BE">
      <w:pPr>
        <w:pStyle w:val="CommentText"/>
      </w:pPr>
      <w:r>
        <w:rPr>
          <w:rStyle w:val="CommentReference"/>
        </w:rPr>
        <w:annotationRef/>
      </w:r>
      <w:r>
        <w:t xml:space="preserve">This part is new and pretty rough.  Jonathan gave me some suggestions, verbally, for changes. </w:t>
      </w:r>
    </w:p>
  </w:comment>
  <w:comment w:id="382" w:author="Nathan Kraft" w:date="2018-07-09T16:08:00Z" w:initials="NK">
    <w:p w14:paraId="0F6E9F88" w14:textId="4B21A2E7" w:rsidR="003114BE" w:rsidRDefault="003114BE">
      <w:pPr>
        <w:pStyle w:val="CommentText"/>
      </w:pPr>
      <w:r>
        <w:rPr>
          <w:rStyle w:val="CommentReference"/>
        </w:rPr>
        <w:annotationRef/>
      </w:r>
      <w:r>
        <w:t>Might need to be defined at some point or at least cited</w:t>
      </w:r>
    </w:p>
  </w:comment>
  <w:comment w:id="385" w:author="Jonathan Levine" w:date="2018-09-26T11:04:00Z" w:initials="JML">
    <w:p w14:paraId="45583E2F" w14:textId="2BAC70D5" w:rsidR="003114BE" w:rsidRDefault="003114BE">
      <w:pPr>
        <w:pStyle w:val="CommentText"/>
      </w:pPr>
      <w:r>
        <w:rPr>
          <w:rStyle w:val="CommentReference"/>
        </w:rPr>
        <w:annotationRef/>
      </w:r>
      <w:r>
        <w:t xml:space="preserve">My sense is that this section is best removed with the main points folded into the next one.  It takes too long to make an abstract point that would be more easily made with the concrete example of the next section.  I have left all the text here but repeated the first </w:t>
      </w:r>
      <w:proofErr w:type="spellStart"/>
      <w:r>
        <w:t>paragaph</w:t>
      </w:r>
      <w:proofErr w:type="spellEnd"/>
      <w:r>
        <w:t xml:space="preserve"> in the next section to demonstrate what I have in mind.  The second paragraph of this section can essentially go in the discussion.</w:t>
      </w:r>
    </w:p>
  </w:comment>
  <w:comment w:id="393" w:author="Andy Kleinhesselink" w:date="2018-10-03T11:58:00Z" w:initials="AK">
    <w:p w14:paraId="1BCC260D" w14:textId="77777777" w:rsidR="003114BE" w:rsidRDefault="003114BE">
      <w:pPr>
        <w:pStyle w:val="CommentText"/>
      </w:pPr>
      <w:r>
        <w:rPr>
          <w:rStyle w:val="CommentReference"/>
        </w:rPr>
        <w:annotationRef/>
      </w:r>
    </w:p>
    <w:p w14:paraId="65AB0722" w14:textId="2A26AA7A" w:rsidR="003114BE" w:rsidRDefault="003114BE" w:rsidP="00BC6731">
      <w:pPr>
        <w:pStyle w:val="CommentText"/>
        <w:ind w:firstLine="0"/>
      </w:pPr>
      <w:r>
        <w:t xml:space="preserve">Would “Mediterranean” be more general/appealing? </w:t>
      </w:r>
    </w:p>
  </w:comment>
  <w:comment w:id="404" w:author="Jonathan Levine" w:date="2018-07-15T14:01:00Z" w:initials="JML">
    <w:p w14:paraId="42C7C2CB" w14:textId="6466DEFE" w:rsidR="003114BE" w:rsidRDefault="003114BE">
      <w:pPr>
        <w:pStyle w:val="CommentText"/>
      </w:pPr>
      <w:r>
        <w:rPr>
          <w:rStyle w:val="CommentReference"/>
        </w:rPr>
        <w:annotationRef/>
      </w:r>
      <w:r>
        <w:t xml:space="preserve">The use of this </w:t>
      </w:r>
      <w:proofErr w:type="spellStart"/>
      <w:r>
        <w:t>greek</w:t>
      </w:r>
      <w:proofErr w:type="spellEnd"/>
      <w:r>
        <w:t xml:space="preserve"> letter in a model with n as density in </w:t>
      </w:r>
      <w:proofErr w:type="spellStart"/>
      <w:r>
        <w:t>notationally</w:t>
      </w:r>
      <w:proofErr w:type="spellEnd"/>
      <w:r>
        <w:t xml:space="preserve"> confusing.</w:t>
      </w:r>
    </w:p>
  </w:comment>
  <w:comment w:id="405" w:author="Andy Kleinhesselink" w:date="2018-08-21T19:44:00Z" w:initials="AK">
    <w:p w14:paraId="2AD8909B" w14:textId="7DE07D7F" w:rsidR="003114BE" w:rsidRDefault="003114BE">
      <w:pPr>
        <w:pStyle w:val="CommentText"/>
      </w:pPr>
      <w:r>
        <w:rPr>
          <w:rStyle w:val="CommentReference"/>
        </w:rPr>
        <w:annotationRef/>
      </w:r>
      <w:r>
        <w:t>I changed to tau</w:t>
      </w:r>
    </w:p>
  </w:comment>
  <w:comment w:id="419" w:author="Jonathan Levine" w:date="2018-09-26T15:42:00Z" w:initials="JML">
    <w:p w14:paraId="52DE8C89" w14:textId="77777777" w:rsidR="003114BE" w:rsidRDefault="003114BE" w:rsidP="00DA3D20">
      <w:pPr>
        <w:pStyle w:val="CommentText"/>
      </w:pPr>
      <w:r>
        <w:rPr>
          <w:rStyle w:val="CommentReference"/>
        </w:rPr>
        <w:annotationRef/>
      </w:r>
      <w:r>
        <w:t xml:space="preserve">I think that calling is “single species competition” is confusing because that sounds like intraspecific competition.  </w:t>
      </w:r>
    </w:p>
  </w:comment>
  <w:comment w:id="420" w:author="Nathan Kraft" w:date="2018-10-29T10:57:00Z" w:initials="NK">
    <w:p w14:paraId="3DABDCEE" w14:textId="104442D6" w:rsidR="003114BE" w:rsidRDefault="003114BE">
      <w:pPr>
        <w:pStyle w:val="CommentText"/>
      </w:pPr>
      <w:r>
        <w:rPr>
          <w:rStyle w:val="CommentReference"/>
        </w:rPr>
        <w:annotationRef/>
      </w:r>
      <w:r>
        <w:t>Variable?</w:t>
      </w:r>
    </w:p>
  </w:comment>
  <w:comment w:id="423" w:author="Jonathan Levine" w:date="2018-09-26T16:06:00Z" w:initials="JML">
    <w:p w14:paraId="579B573B" w14:textId="28E669A5" w:rsidR="003114BE" w:rsidRDefault="003114BE">
      <w:pPr>
        <w:pStyle w:val="CommentText"/>
      </w:pPr>
      <w:r>
        <w:rPr>
          <w:rStyle w:val="CommentReference"/>
        </w:rPr>
        <w:annotationRef/>
      </w:r>
      <w:r>
        <w:t>This section is great.</w:t>
      </w:r>
    </w:p>
  </w:comment>
  <w:comment w:id="426" w:author="Jonathan Levine" w:date="2018-09-26T16:03:00Z" w:initials="JML">
    <w:p w14:paraId="2A54E841" w14:textId="3F2204C2" w:rsidR="003114BE" w:rsidRDefault="003114BE">
      <w:pPr>
        <w:pStyle w:val="CommentText"/>
      </w:pPr>
      <w:r>
        <w:rPr>
          <w:rStyle w:val="CommentReference"/>
        </w:rPr>
        <w:annotationRef/>
      </w:r>
      <w:r>
        <w:t xml:space="preserve">I think </w:t>
      </w:r>
      <w:proofErr w:type="gramStart"/>
      <w:r>
        <w:t>this calls</w:t>
      </w:r>
      <w:proofErr w:type="gramEnd"/>
      <w:r>
        <w:t xml:space="preserve"> for a figure showing resource drawdown by a set of e.g. ten individuals of each species.  </w:t>
      </w:r>
    </w:p>
  </w:comment>
  <w:comment w:id="437" w:author="Jonathan Levine" w:date="2018-09-26T16:06:00Z" w:initials="JML">
    <w:p w14:paraId="6D8D4361" w14:textId="531C1EDF" w:rsidR="003114BE" w:rsidRDefault="003114BE">
      <w:pPr>
        <w:pStyle w:val="CommentText"/>
      </w:pPr>
      <w:r>
        <w:rPr>
          <w:rStyle w:val="CommentReference"/>
        </w:rPr>
        <w:annotationRef/>
      </w:r>
      <w:r>
        <w:t>This is great, but I think you need to spell out the logical pathway here.</w:t>
      </w:r>
    </w:p>
  </w:comment>
  <w:comment w:id="452" w:author="Jonathan Levine" w:date="2018-09-26T16:17:00Z" w:initials="JML">
    <w:p w14:paraId="77EC88B1" w14:textId="1D6A3DBC" w:rsidR="003114BE" w:rsidRDefault="003114BE">
      <w:pPr>
        <w:pStyle w:val="CommentText"/>
      </w:pPr>
      <w:r>
        <w:rPr>
          <w:rStyle w:val="CommentReference"/>
        </w:rPr>
        <w:annotationRef/>
      </w:r>
      <w:r>
        <w:t>You should be able to test this with a little simulation right.  I do not see the need to make it a hypothetical.</w:t>
      </w:r>
    </w:p>
  </w:comment>
  <w:comment w:id="453" w:author="Andy Kleinhesselink" w:date="2018-09-14T17:19:00Z" w:initials="AK">
    <w:p w14:paraId="32050376" w14:textId="73840525" w:rsidR="003114BE" w:rsidRDefault="003114BE">
      <w:pPr>
        <w:pStyle w:val="CommentText"/>
      </w:pPr>
      <w:r>
        <w:rPr>
          <w:rStyle w:val="CommentReference"/>
        </w:rPr>
        <w:annotationRef/>
      </w:r>
      <w:r>
        <w:t>The flipside to this point is that plant biomass also fluctuates greatly during the season.  It goes from seed to adult plant.  This means there is a lot of room for non-linearities to compound and cause non-additive effects (hand-</w:t>
      </w:r>
      <w:proofErr w:type="gramStart"/>
      <w:r>
        <w:t>wavy..</w:t>
      </w:r>
      <w:proofErr w:type="gramEnd"/>
      <w:r>
        <w:t xml:space="preserve">).  In any case, I think perennial plant communities with a diversity of size classes all interacting at once would be less likely to show these kinds of dynamics. Another reason HOIs would be less common.  An exception might be successional communities. </w:t>
      </w:r>
    </w:p>
    <w:p w14:paraId="7617645E" w14:textId="77777777" w:rsidR="003114BE" w:rsidRDefault="003114BE">
      <w:pPr>
        <w:pStyle w:val="CommentText"/>
      </w:pPr>
    </w:p>
    <w:p w14:paraId="3CDE97FC" w14:textId="2A06354B" w:rsidR="003114BE" w:rsidRDefault="003114BE">
      <w:pPr>
        <w:pStyle w:val="CommentText"/>
      </w:pPr>
      <w:r>
        <w:t xml:space="preserve">JML- this is actually a nice point.  What you are saying is that a lot happens over the annual timescale for an annual plant, and not so much for a perennial plant.  I think this is good logic.  The extension would mean that we might expect more higher order interactions among perennials if we modeled on a </w:t>
      </w:r>
      <w:proofErr w:type="gramStart"/>
      <w:r>
        <w:t>20 year</w:t>
      </w:r>
      <w:proofErr w:type="gramEnd"/>
      <w:r>
        <w:t xml:space="preserve"> time step.  Not only do I think this is worth adding, but I also think that this is the place to bring up the paragraph I suggest removing above, stating that one solution to HOIs is to change the time step of your analysis.</w:t>
      </w:r>
    </w:p>
  </w:comment>
  <w:comment w:id="456" w:author="Jonathan Levine" w:date="2018-07-15T14:53:00Z" w:initials="JML">
    <w:p w14:paraId="67BBB3A4" w14:textId="1414C382" w:rsidR="003114BE" w:rsidRDefault="003114BE">
      <w:pPr>
        <w:pStyle w:val="CommentText"/>
      </w:pPr>
      <w:r>
        <w:rPr>
          <w:rStyle w:val="CommentReference"/>
        </w:rPr>
        <w:annotationRef/>
      </w:r>
      <w:r>
        <w:t xml:space="preserve">Excellent point.  </w:t>
      </w:r>
    </w:p>
  </w:comment>
  <w:comment w:id="476" w:author="Andy Kleinhesselink" w:date="2018-09-14T17:25:00Z" w:initials="AK">
    <w:p w14:paraId="01570BBF" w14:textId="14B43EEC" w:rsidR="003114BE" w:rsidRDefault="003114BE">
      <w:pPr>
        <w:pStyle w:val="CommentText"/>
      </w:pPr>
      <w:r>
        <w:rPr>
          <w:rStyle w:val="CommentReference"/>
        </w:rPr>
        <w:annotationRef/>
      </w:r>
      <w:r>
        <w:t xml:space="preserve">I could add cute drawings of plants to this if you guys think that would improve the appeal. </w:t>
      </w:r>
    </w:p>
  </w:comment>
  <w:comment w:id="478" w:author="Nathan Kraft" w:date="2018-10-29T10:58:00Z" w:initials="NK">
    <w:p w14:paraId="6B31B705" w14:textId="4637C802" w:rsidR="003114BE" w:rsidRDefault="003114BE">
      <w:pPr>
        <w:pStyle w:val="CommentText"/>
      </w:pPr>
      <w:r>
        <w:rPr>
          <w:rStyle w:val="CommentReference"/>
        </w:rPr>
        <w:annotationRef/>
      </w:r>
      <w:r>
        <w:t xml:space="preserve">We can use Joann’s line drawings if it might help. </w:t>
      </w:r>
    </w:p>
  </w:comment>
  <w:comment w:id="482" w:author="Jonathan Levine" w:date="2018-09-26T15:18:00Z" w:initials="JML">
    <w:p w14:paraId="0315BE02" w14:textId="79280C38" w:rsidR="003114BE" w:rsidRDefault="003114BE">
      <w:pPr>
        <w:pStyle w:val="CommentText"/>
      </w:pPr>
      <w:r>
        <w:rPr>
          <w:rStyle w:val="CommentReference"/>
        </w:rPr>
        <w:annotationRef/>
      </w:r>
      <w:r>
        <w:t>I would only show the better fitting functional form and put the figure with both forms in the appendix so you can state that the form shown here was better.</w:t>
      </w:r>
    </w:p>
  </w:comment>
  <w:comment w:id="485" w:author="Nathan Kraft" w:date="2018-10-29T10:59:00Z" w:initials="NK">
    <w:p w14:paraId="4CBFF1F6" w14:textId="1EEFCADE" w:rsidR="003114BE" w:rsidRDefault="003114BE">
      <w:pPr>
        <w:pStyle w:val="CommentText"/>
      </w:pPr>
      <w:r>
        <w:rPr>
          <w:rStyle w:val="CommentReference"/>
        </w:rPr>
        <w:annotationRef/>
      </w:r>
      <w:r>
        <w:t>Grey bar across top of panels is bit more than you need I think- could simplify. Axis font sizes are getting small- this figure can be reproduced pretty compactly if the font sizes are large enough, which is a good thing.</w:t>
      </w:r>
    </w:p>
  </w:comment>
  <w:comment w:id="487" w:author="Jonathan Levine" w:date="2018-09-26T16:02:00Z" w:initials="JML">
    <w:p w14:paraId="4FC90BBF" w14:textId="504BD759" w:rsidR="003114BE" w:rsidRDefault="003114BE">
      <w:pPr>
        <w:pStyle w:val="CommentText"/>
      </w:pPr>
      <w:r>
        <w:rPr>
          <w:rStyle w:val="CommentReference"/>
        </w:rPr>
        <w:annotationRef/>
      </w:r>
      <w:r>
        <w:t xml:space="preserve">You could make these prettier.  Also, the legend should add the word density after “Late Species”, </w:t>
      </w:r>
      <w:proofErr w:type="spellStart"/>
      <w:r>
        <w:t>etc</w:t>
      </w:r>
      <w:proofErr w:type="spellEnd"/>
      <w:r>
        <w:t xml:space="preserve"> for each panel.  </w:t>
      </w:r>
    </w:p>
  </w:comment>
  <w:comment w:id="488" w:author="Nathan Kraft" w:date="2018-10-29T11:00:00Z" w:initials="NK">
    <w:p w14:paraId="0ACE0503" w14:textId="26436A57" w:rsidR="003114BE" w:rsidRDefault="003114BE">
      <w:pPr>
        <w:pStyle w:val="CommentText"/>
      </w:pPr>
      <w:r>
        <w:rPr>
          <w:rStyle w:val="CommentReference"/>
        </w:rPr>
        <w:annotationRef/>
      </w:r>
      <w:r>
        <w:t xml:space="preserve">Font sizes are too small; and the greyscale will probably not reproduce well in print- I suggest either using color or using different line types (dash, </w:t>
      </w:r>
      <w:proofErr w:type="spellStart"/>
      <w:r>
        <w:t>etc</w:t>
      </w:r>
      <w:proofErr w:type="spellEnd"/>
      <w:r>
        <w:t xml:space="preserve">) to help. </w:t>
      </w:r>
    </w:p>
  </w:comment>
  <w:comment w:id="494" w:author="Nathan Kraft" w:date="2018-10-29T11:02:00Z" w:initials="NK">
    <w:p w14:paraId="2EC0EF57" w14:textId="64EAFC6D" w:rsidR="003114BE" w:rsidRDefault="003114BE">
      <w:pPr>
        <w:pStyle w:val="CommentText"/>
      </w:pPr>
      <w:r>
        <w:rPr>
          <w:rStyle w:val="CommentReference"/>
        </w:rPr>
        <w:annotationRef/>
      </w:r>
      <w:r>
        <w:t>Font sizes are too small- why color on the border but not the fill? I’d either go full color or use different fill types for the bars but keep it B&amp;W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BA5929" w15:done="0"/>
  <w15:commentEx w15:paraId="259E50EC" w15:done="0"/>
  <w15:commentEx w15:paraId="5E0034C4" w15:done="0"/>
  <w15:commentEx w15:paraId="0D1EFDAD" w15:done="0"/>
  <w15:commentEx w15:paraId="32B14CD1" w15:done="0"/>
  <w15:commentEx w15:paraId="15DABCF0" w15:done="0"/>
  <w15:commentEx w15:paraId="7979D2CE" w15:done="0"/>
  <w15:commentEx w15:paraId="412790B5" w15:done="0"/>
  <w15:commentEx w15:paraId="3712B47E" w15:done="0"/>
  <w15:commentEx w15:paraId="117E3D9E" w15:done="0"/>
  <w15:commentEx w15:paraId="4A6AC246" w15:done="0"/>
  <w15:commentEx w15:paraId="72179528" w15:done="0"/>
  <w15:commentEx w15:paraId="6E28D7BB" w15:done="0"/>
  <w15:commentEx w15:paraId="682050A4" w15:done="0"/>
  <w15:commentEx w15:paraId="287BC183" w15:done="0"/>
  <w15:commentEx w15:paraId="260D65D9" w15:done="0"/>
  <w15:commentEx w15:paraId="7ED25D2F" w15:done="0"/>
  <w15:commentEx w15:paraId="183C9B6C" w15:done="0"/>
  <w15:commentEx w15:paraId="7DAA1396" w15:done="0"/>
  <w15:commentEx w15:paraId="7EB48112" w15:done="0"/>
  <w15:commentEx w15:paraId="3CF67810" w15:done="0"/>
  <w15:commentEx w15:paraId="707ADE81" w15:done="0"/>
  <w15:commentEx w15:paraId="0F6E9F88" w15:done="0"/>
  <w15:commentEx w15:paraId="45583E2F" w15:done="0"/>
  <w15:commentEx w15:paraId="65AB0722" w15:done="0"/>
  <w15:commentEx w15:paraId="42C7C2CB" w15:done="0"/>
  <w15:commentEx w15:paraId="2AD8909B" w15:paraIdParent="42C7C2CB" w15:done="0"/>
  <w15:commentEx w15:paraId="52DE8C89" w15:done="0"/>
  <w15:commentEx w15:paraId="3DABDCEE" w15:done="0"/>
  <w15:commentEx w15:paraId="579B573B" w15:done="0"/>
  <w15:commentEx w15:paraId="2A54E841" w15:done="0"/>
  <w15:commentEx w15:paraId="6D8D4361" w15:done="0"/>
  <w15:commentEx w15:paraId="77EC88B1" w15:done="0"/>
  <w15:commentEx w15:paraId="3CDE97FC" w15:done="0"/>
  <w15:commentEx w15:paraId="67BBB3A4" w15:done="0"/>
  <w15:commentEx w15:paraId="01570BBF" w15:done="0"/>
  <w15:commentEx w15:paraId="6B31B705" w15:done="0"/>
  <w15:commentEx w15:paraId="0315BE02" w15:done="0"/>
  <w15:commentEx w15:paraId="4CBFF1F6" w15:done="0"/>
  <w15:commentEx w15:paraId="4FC90BBF" w15:done="0"/>
  <w15:commentEx w15:paraId="0ACE0503" w15:done="0"/>
  <w15:commentEx w15:paraId="2EC0EF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BA5929" w16cid:durableId="1EEDF7AE"/>
  <w16cid:commentId w16cid:paraId="259E50EC" w16cid:durableId="1EEDFAD5"/>
  <w16cid:commentId w16cid:paraId="5E0034C4" w16cid:durableId="1EEDFBC1"/>
  <w16cid:commentId w16cid:paraId="0D1EFDAD" w16cid:durableId="1EEDFBFB"/>
  <w16cid:commentId w16cid:paraId="32B14CD1" w16cid:durableId="1EF1E2A0"/>
  <w16cid:commentId w16cid:paraId="15DABCF0" w16cid:durableId="1EF1E2A1"/>
  <w16cid:commentId w16cid:paraId="7979D2CE" w16cid:durableId="1EEE00A1"/>
  <w16cid:commentId w16cid:paraId="412790B5" w16cid:durableId="1EEE0065"/>
  <w16cid:commentId w16cid:paraId="3712B47E" w16cid:durableId="1EF1E2A4"/>
  <w16cid:commentId w16cid:paraId="117E3D9E" w16cid:durableId="1F5F255E"/>
  <w16cid:commentId w16cid:paraId="4A6AC246" w16cid:durableId="1F5F255F"/>
  <w16cid:commentId w16cid:paraId="72179528" w16cid:durableId="1F816355"/>
  <w16cid:commentId w16cid:paraId="6E28D7BB" w16cid:durableId="1F8163A1"/>
  <w16cid:commentId w16cid:paraId="682050A4" w16cid:durableId="1F8163BB"/>
  <w16cid:commentId w16cid:paraId="287BC183" w16cid:durableId="1F816414"/>
  <w16cid:commentId w16cid:paraId="260D65D9" w16cid:durableId="1F8195FB"/>
  <w16cid:commentId w16cid:paraId="7ED25D2F" w16cid:durableId="1F8164AB"/>
  <w16cid:commentId w16cid:paraId="183C9B6C" w16cid:durableId="1F8164FC"/>
  <w16cid:commentId w16cid:paraId="7DAA1396" w16cid:durableId="1F816549"/>
  <w16cid:commentId w16cid:paraId="7EB48112" w16cid:durableId="1F5F2567"/>
  <w16cid:commentId w16cid:paraId="3CF67810" w16cid:durableId="1EF1E2B2"/>
  <w16cid:commentId w16cid:paraId="707ADE81" w16cid:durableId="1F7C8E76"/>
  <w16cid:commentId w16cid:paraId="0F6E9F88" w16cid:durableId="1F3A517A"/>
  <w16cid:commentId w16cid:paraId="45583E2F" w16cid:durableId="1F5F256B"/>
  <w16cid:commentId w16cid:paraId="65AB0722" w16cid:durableId="1F5F2D82"/>
  <w16cid:commentId w16cid:paraId="42C7C2CB" w16cid:durableId="1F3A5183"/>
  <w16cid:commentId w16cid:paraId="2AD8909B" w16cid:durableId="1F26EA22"/>
  <w16cid:commentId w16cid:paraId="52DE8C89" w16cid:durableId="1F5F2578"/>
  <w16cid:commentId w16cid:paraId="3DABDCEE" w16cid:durableId="1F81660D"/>
  <w16cid:commentId w16cid:paraId="579B573B" w16cid:durableId="1F5F2579"/>
  <w16cid:commentId w16cid:paraId="2A54E841" w16cid:durableId="1F5F257A"/>
  <w16cid:commentId w16cid:paraId="6D8D4361" w16cid:durableId="1F5F257C"/>
  <w16cid:commentId w16cid:paraId="77EC88B1" w16cid:durableId="1F5F257D"/>
  <w16cid:commentId w16cid:paraId="3CDE97FC" w16cid:durableId="1F5F257E"/>
  <w16cid:commentId w16cid:paraId="67BBB3A4" w16cid:durableId="1F26CDED"/>
  <w16cid:commentId w16cid:paraId="01570BBF" w16cid:durableId="1F466D7E"/>
  <w16cid:commentId w16cid:paraId="6B31B705" w16cid:durableId="1F816647"/>
  <w16cid:commentId w16cid:paraId="0315BE02" w16cid:durableId="1F5F2581"/>
  <w16cid:commentId w16cid:paraId="4CBFF1F6" w16cid:durableId="1F816679"/>
  <w16cid:commentId w16cid:paraId="4FC90BBF" w16cid:durableId="1F5F2582"/>
  <w16cid:commentId w16cid:paraId="0ACE0503" w16cid:durableId="1F8166DD"/>
  <w16cid:commentId w16cid:paraId="2EC0EF57" w16cid:durableId="1F816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E287D" w14:textId="77777777" w:rsidR="009E26D8" w:rsidRDefault="009E26D8">
      <w:pPr>
        <w:spacing w:after="0"/>
      </w:pPr>
      <w:r>
        <w:separator/>
      </w:r>
    </w:p>
  </w:endnote>
  <w:endnote w:type="continuationSeparator" w:id="0">
    <w:p w14:paraId="4556E582" w14:textId="77777777" w:rsidR="009E26D8" w:rsidRDefault="009E26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Body CS)">
    <w:altName w:val="Cambria"/>
    <w:panose1 w:val="020B060402020202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009C" w14:textId="77777777" w:rsidR="003114BE" w:rsidRDefault="003114BE">
    <w:pPr>
      <w:pStyle w:val="Footer"/>
      <w:jc w:val="right"/>
    </w:pPr>
    <w:r>
      <w:fldChar w:fldCharType="begin"/>
    </w:r>
    <w:r>
      <w:instrText>PAGE</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7EBB9" w14:textId="77777777" w:rsidR="009E26D8" w:rsidRDefault="009E26D8">
      <w:pPr>
        <w:spacing w:after="0"/>
      </w:pPr>
      <w:r>
        <w:separator/>
      </w:r>
    </w:p>
  </w:footnote>
  <w:footnote w:type="continuationSeparator" w:id="0">
    <w:p w14:paraId="082CFC23" w14:textId="77777777" w:rsidR="009E26D8" w:rsidRDefault="009E26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46A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C4E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DCEC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07D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6C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7A6623F"/>
    <w:multiLevelType w:val="hybridMultilevel"/>
    <w:tmpl w:val="A56E1A8A"/>
    <w:lvl w:ilvl="0" w:tplc="2020ED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Kraft">
    <w15:presenceInfo w15:providerId="Windows Live" w15:userId="b40faae2b5a01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96"/>
    <w:rsid w:val="00003A19"/>
    <w:rsid w:val="00006510"/>
    <w:rsid w:val="00007A0F"/>
    <w:rsid w:val="00017E5B"/>
    <w:rsid w:val="00021DB6"/>
    <w:rsid w:val="00022209"/>
    <w:rsid w:val="00024622"/>
    <w:rsid w:val="00030770"/>
    <w:rsid w:val="0003256E"/>
    <w:rsid w:val="00036F83"/>
    <w:rsid w:val="000407E9"/>
    <w:rsid w:val="000412FB"/>
    <w:rsid w:val="000423C1"/>
    <w:rsid w:val="00057742"/>
    <w:rsid w:val="00057A7A"/>
    <w:rsid w:val="000612C8"/>
    <w:rsid w:val="000633BD"/>
    <w:rsid w:val="000635CF"/>
    <w:rsid w:val="0007109F"/>
    <w:rsid w:val="000725F8"/>
    <w:rsid w:val="00074156"/>
    <w:rsid w:val="00074C1D"/>
    <w:rsid w:val="000802AC"/>
    <w:rsid w:val="00080744"/>
    <w:rsid w:val="00094883"/>
    <w:rsid w:val="00097935"/>
    <w:rsid w:val="000A00C8"/>
    <w:rsid w:val="000A0B3E"/>
    <w:rsid w:val="000A409C"/>
    <w:rsid w:val="000A46AB"/>
    <w:rsid w:val="000A621F"/>
    <w:rsid w:val="000A6BBF"/>
    <w:rsid w:val="000B2C35"/>
    <w:rsid w:val="000B358F"/>
    <w:rsid w:val="000B35DE"/>
    <w:rsid w:val="000B3C97"/>
    <w:rsid w:val="000B74AE"/>
    <w:rsid w:val="000C13DF"/>
    <w:rsid w:val="000D1683"/>
    <w:rsid w:val="000D418D"/>
    <w:rsid w:val="000E2D60"/>
    <w:rsid w:val="000E4052"/>
    <w:rsid w:val="000E7EAC"/>
    <w:rsid w:val="000F73D1"/>
    <w:rsid w:val="00104C42"/>
    <w:rsid w:val="00115C56"/>
    <w:rsid w:val="00125A2C"/>
    <w:rsid w:val="0012796D"/>
    <w:rsid w:val="001346A4"/>
    <w:rsid w:val="001356B1"/>
    <w:rsid w:val="00136E54"/>
    <w:rsid w:val="00140180"/>
    <w:rsid w:val="00141AE0"/>
    <w:rsid w:val="00142FC0"/>
    <w:rsid w:val="001461C8"/>
    <w:rsid w:val="00147BF8"/>
    <w:rsid w:val="00154223"/>
    <w:rsid w:val="00154BF0"/>
    <w:rsid w:val="00155BFB"/>
    <w:rsid w:val="00163557"/>
    <w:rsid w:val="00165CD7"/>
    <w:rsid w:val="00167504"/>
    <w:rsid w:val="00171A6B"/>
    <w:rsid w:val="00171AAC"/>
    <w:rsid w:val="00171E83"/>
    <w:rsid w:val="00175B82"/>
    <w:rsid w:val="00181318"/>
    <w:rsid w:val="001813E9"/>
    <w:rsid w:val="00183126"/>
    <w:rsid w:val="00185210"/>
    <w:rsid w:val="001858A4"/>
    <w:rsid w:val="00193660"/>
    <w:rsid w:val="00195151"/>
    <w:rsid w:val="001A68E9"/>
    <w:rsid w:val="001A7FAE"/>
    <w:rsid w:val="001B24A7"/>
    <w:rsid w:val="001B5599"/>
    <w:rsid w:val="001C4C8E"/>
    <w:rsid w:val="001C76DC"/>
    <w:rsid w:val="001D181A"/>
    <w:rsid w:val="001D377E"/>
    <w:rsid w:val="001E1A88"/>
    <w:rsid w:val="001E683B"/>
    <w:rsid w:val="001E7E3D"/>
    <w:rsid w:val="001F342D"/>
    <w:rsid w:val="001F3D0E"/>
    <w:rsid w:val="001F66FC"/>
    <w:rsid w:val="00201805"/>
    <w:rsid w:val="00206EC9"/>
    <w:rsid w:val="002070A9"/>
    <w:rsid w:val="00222153"/>
    <w:rsid w:val="0023375E"/>
    <w:rsid w:val="00235288"/>
    <w:rsid w:val="00235A1D"/>
    <w:rsid w:val="00237247"/>
    <w:rsid w:val="00242093"/>
    <w:rsid w:val="002422AD"/>
    <w:rsid w:val="0024253F"/>
    <w:rsid w:val="00250DE2"/>
    <w:rsid w:val="0025446F"/>
    <w:rsid w:val="00256167"/>
    <w:rsid w:val="00264E89"/>
    <w:rsid w:val="00282E26"/>
    <w:rsid w:val="00283422"/>
    <w:rsid w:val="002865CB"/>
    <w:rsid w:val="002916DB"/>
    <w:rsid w:val="00291AB6"/>
    <w:rsid w:val="002931CC"/>
    <w:rsid w:val="0029570D"/>
    <w:rsid w:val="002961A2"/>
    <w:rsid w:val="002A42D8"/>
    <w:rsid w:val="002A58BE"/>
    <w:rsid w:val="002A7ABC"/>
    <w:rsid w:val="002B0D88"/>
    <w:rsid w:val="002B6912"/>
    <w:rsid w:val="002C1318"/>
    <w:rsid w:val="002C1DF5"/>
    <w:rsid w:val="002C5F28"/>
    <w:rsid w:val="002C7770"/>
    <w:rsid w:val="002D1422"/>
    <w:rsid w:val="002D29FF"/>
    <w:rsid w:val="002D7549"/>
    <w:rsid w:val="002E2E0F"/>
    <w:rsid w:val="002E55C4"/>
    <w:rsid w:val="002E79D2"/>
    <w:rsid w:val="002F0710"/>
    <w:rsid w:val="002F1415"/>
    <w:rsid w:val="002F170D"/>
    <w:rsid w:val="002F1C5D"/>
    <w:rsid w:val="002F3CD7"/>
    <w:rsid w:val="002F4D0E"/>
    <w:rsid w:val="002F648D"/>
    <w:rsid w:val="002F6B01"/>
    <w:rsid w:val="002F762A"/>
    <w:rsid w:val="0030095D"/>
    <w:rsid w:val="003017BD"/>
    <w:rsid w:val="0030478D"/>
    <w:rsid w:val="003061EC"/>
    <w:rsid w:val="00311108"/>
    <w:rsid w:val="003114BE"/>
    <w:rsid w:val="00317989"/>
    <w:rsid w:val="0032457D"/>
    <w:rsid w:val="0032539D"/>
    <w:rsid w:val="00327309"/>
    <w:rsid w:val="0032749A"/>
    <w:rsid w:val="00335CBC"/>
    <w:rsid w:val="00345F27"/>
    <w:rsid w:val="00350B62"/>
    <w:rsid w:val="00356459"/>
    <w:rsid w:val="00362941"/>
    <w:rsid w:val="003666F9"/>
    <w:rsid w:val="00366918"/>
    <w:rsid w:val="00366E5F"/>
    <w:rsid w:val="00373187"/>
    <w:rsid w:val="003768E1"/>
    <w:rsid w:val="00377F99"/>
    <w:rsid w:val="0038260F"/>
    <w:rsid w:val="003840B0"/>
    <w:rsid w:val="00386CB5"/>
    <w:rsid w:val="00390672"/>
    <w:rsid w:val="003913E9"/>
    <w:rsid w:val="00392607"/>
    <w:rsid w:val="00392BBB"/>
    <w:rsid w:val="0039344F"/>
    <w:rsid w:val="00396562"/>
    <w:rsid w:val="003A222A"/>
    <w:rsid w:val="003A78DE"/>
    <w:rsid w:val="003B126A"/>
    <w:rsid w:val="003B1848"/>
    <w:rsid w:val="003B229D"/>
    <w:rsid w:val="003B23BC"/>
    <w:rsid w:val="003C16DF"/>
    <w:rsid w:val="003C4452"/>
    <w:rsid w:val="003C462E"/>
    <w:rsid w:val="003C4E20"/>
    <w:rsid w:val="003D12E0"/>
    <w:rsid w:val="003D6101"/>
    <w:rsid w:val="003D6332"/>
    <w:rsid w:val="003E382F"/>
    <w:rsid w:val="003E6BC1"/>
    <w:rsid w:val="003E6E06"/>
    <w:rsid w:val="003F035E"/>
    <w:rsid w:val="003F3423"/>
    <w:rsid w:val="003F3B8C"/>
    <w:rsid w:val="003F3BC4"/>
    <w:rsid w:val="003F7251"/>
    <w:rsid w:val="003F7DD7"/>
    <w:rsid w:val="00400658"/>
    <w:rsid w:val="004007F8"/>
    <w:rsid w:val="0040751C"/>
    <w:rsid w:val="00416AA2"/>
    <w:rsid w:val="004223F2"/>
    <w:rsid w:val="00432C3E"/>
    <w:rsid w:val="004335CB"/>
    <w:rsid w:val="004346A6"/>
    <w:rsid w:val="00434E85"/>
    <w:rsid w:val="0044174E"/>
    <w:rsid w:val="004420AA"/>
    <w:rsid w:val="00443153"/>
    <w:rsid w:val="0044559B"/>
    <w:rsid w:val="0045307B"/>
    <w:rsid w:val="004558C1"/>
    <w:rsid w:val="00455957"/>
    <w:rsid w:val="004623F9"/>
    <w:rsid w:val="00467660"/>
    <w:rsid w:val="00472E69"/>
    <w:rsid w:val="004753D0"/>
    <w:rsid w:val="00482F75"/>
    <w:rsid w:val="00482FE2"/>
    <w:rsid w:val="00491490"/>
    <w:rsid w:val="004A7CD3"/>
    <w:rsid w:val="004B030A"/>
    <w:rsid w:val="004B2868"/>
    <w:rsid w:val="004B29D8"/>
    <w:rsid w:val="004B2F46"/>
    <w:rsid w:val="004B70FE"/>
    <w:rsid w:val="004C44FD"/>
    <w:rsid w:val="004C4E00"/>
    <w:rsid w:val="004C6A66"/>
    <w:rsid w:val="004C7A45"/>
    <w:rsid w:val="004D0A07"/>
    <w:rsid w:val="004D2A59"/>
    <w:rsid w:val="004D74CD"/>
    <w:rsid w:val="004E3A4F"/>
    <w:rsid w:val="004E3F0A"/>
    <w:rsid w:val="0050150B"/>
    <w:rsid w:val="00502128"/>
    <w:rsid w:val="005052D7"/>
    <w:rsid w:val="00506580"/>
    <w:rsid w:val="0051421D"/>
    <w:rsid w:val="005142CC"/>
    <w:rsid w:val="00515D8D"/>
    <w:rsid w:val="005209EA"/>
    <w:rsid w:val="0052115B"/>
    <w:rsid w:val="005222BA"/>
    <w:rsid w:val="00524B65"/>
    <w:rsid w:val="00525B6E"/>
    <w:rsid w:val="005305EF"/>
    <w:rsid w:val="005329FC"/>
    <w:rsid w:val="00534E1B"/>
    <w:rsid w:val="005372DC"/>
    <w:rsid w:val="00540AF2"/>
    <w:rsid w:val="00540DA5"/>
    <w:rsid w:val="00541FCE"/>
    <w:rsid w:val="00542765"/>
    <w:rsid w:val="00550352"/>
    <w:rsid w:val="005505BB"/>
    <w:rsid w:val="00553202"/>
    <w:rsid w:val="0055416F"/>
    <w:rsid w:val="00555918"/>
    <w:rsid w:val="005561EF"/>
    <w:rsid w:val="00563CD4"/>
    <w:rsid w:val="00563FF5"/>
    <w:rsid w:val="00571A8C"/>
    <w:rsid w:val="00582F89"/>
    <w:rsid w:val="00583522"/>
    <w:rsid w:val="00586936"/>
    <w:rsid w:val="005871E0"/>
    <w:rsid w:val="00587DB2"/>
    <w:rsid w:val="00595679"/>
    <w:rsid w:val="00595B06"/>
    <w:rsid w:val="005967FA"/>
    <w:rsid w:val="005A2951"/>
    <w:rsid w:val="005A5626"/>
    <w:rsid w:val="005B1E48"/>
    <w:rsid w:val="005B77EB"/>
    <w:rsid w:val="005C105D"/>
    <w:rsid w:val="005C60B9"/>
    <w:rsid w:val="005C7DF9"/>
    <w:rsid w:val="005D1919"/>
    <w:rsid w:val="005E21C2"/>
    <w:rsid w:val="005E254B"/>
    <w:rsid w:val="005E388B"/>
    <w:rsid w:val="005E7D95"/>
    <w:rsid w:val="005F5537"/>
    <w:rsid w:val="005F57F2"/>
    <w:rsid w:val="00604E05"/>
    <w:rsid w:val="00605492"/>
    <w:rsid w:val="0061034E"/>
    <w:rsid w:val="006108D0"/>
    <w:rsid w:val="006131C7"/>
    <w:rsid w:val="00613786"/>
    <w:rsid w:val="00613E37"/>
    <w:rsid w:val="006142EE"/>
    <w:rsid w:val="00616BAF"/>
    <w:rsid w:val="00617141"/>
    <w:rsid w:val="00620A7E"/>
    <w:rsid w:val="006245D6"/>
    <w:rsid w:val="006249DF"/>
    <w:rsid w:val="00633D92"/>
    <w:rsid w:val="00635361"/>
    <w:rsid w:val="0063756B"/>
    <w:rsid w:val="0063785D"/>
    <w:rsid w:val="00641C2F"/>
    <w:rsid w:val="00642B7F"/>
    <w:rsid w:val="00643FA1"/>
    <w:rsid w:val="00645793"/>
    <w:rsid w:val="006564A4"/>
    <w:rsid w:val="00661CB0"/>
    <w:rsid w:val="00674D02"/>
    <w:rsid w:val="006776FA"/>
    <w:rsid w:val="006814C9"/>
    <w:rsid w:val="006827ED"/>
    <w:rsid w:val="006852EC"/>
    <w:rsid w:val="00694199"/>
    <w:rsid w:val="0069477D"/>
    <w:rsid w:val="00696E1C"/>
    <w:rsid w:val="006A001D"/>
    <w:rsid w:val="006A0465"/>
    <w:rsid w:val="006A0FD1"/>
    <w:rsid w:val="006A1B59"/>
    <w:rsid w:val="006A2EBB"/>
    <w:rsid w:val="006B266A"/>
    <w:rsid w:val="006B4336"/>
    <w:rsid w:val="006B7C91"/>
    <w:rsid w:val="006D5FDA"/>
    <w:rsid w:val="006D7279"/>
    <w:rsid w:val="006E0AFD"/>
    <w:rsid w:val="006E30B0"/>
    <w:rsid w:val="006E4237"/>
    <w:rsid w:val="006E4B1F"/>
    <w:rsid w:val="006E7A89"/>
    <w:rsid w:val="006F04A5"/>
    <w:rsid w:val="006F5B8B"/>
    <w:rsid w:val="006F61D0"/>
    <w:rsid w:val="006F7BC5"/>
    <w:rsid w:val="007011F1"/>
    <w:rsid w:val="0070122A"/>
    <w:rsid w:val="007039BD"/>
    <w:rsid w:val="00707A12"/>
    <w:rsid w:val="00713FA4"/>
    <w:rsid w:val="00723001"/>
    <w:rsid w:val="007254DA"/>
    <w:rsid w:val="00725DFA"/>
    <w:rsid w:val="00731158"/>
    <w:rsid w:val="00734B7F"/>
    <w:rsid w:val="00735A48"/>
    <w:rsid w:val="00735D12"/>
    <w:rsid w:val="0073612C"/>
    <w:rsid w:val="007366E5"/>
    <w:rsid w:val="00737CDF"/>
    <w:rsid w:val="007427A4"/>
    <w:rsid w:val="00745446"/>
    <w:rsid w:val="00746378"/>
    <w:rsid w:val="007543E5"/>
    <w:rsid w:val="007557F2"/>
    <w:rsid w:val="007613CD"/>
    <w:rsid w:val="00762A08"/>
    <w:rsid w:val="00762A58"/>
    <w:rsid w:val="00762F8F"/>
    <w:rsid w:val="007722B8"/>
    <w:rsid w:val="00775E0E"/>
    <w:rsid w:val="00777505"/>
    <w:rsid w:val="00782BCD"/>
    <w:rsid w:val="00786CE8"/>
    <w:rsid w:val="00786DC7"/>
    <w:rsid w:val="00794189"/>
    <w:rsid w:val="0079504F"/>
    <w:rsid w:val="00796F19"/>
    <w:rsid w:val="00797669"/>
    <w:rsid w:val="007A16C0"/>
    <w:rsid w:val="007A229F"/>
    <w:rsid w:val="007A4D6F"/>
    <w:rsid w:val="007A5076"/>
    <w:rsid w:val="007A53E0"/>
    <w:rsid w:val="007A5FD9"/>
    <w:rsid w:val="007B06ED"/>
    <w:rsid w:val="007B137A"/>
    <w:rsid w:val="007B2B9A"/>
    <w:rsid w:val="007B3A2B"/>
    <w:rsid w:val="007B5C63"/>
    <w:rsid w:val="007C09B3"/>
    <w:rsid w:val="007C13D7"/>
    <w:rsid w:val="007C5074"/>
    <w:rsid w:val="007C6ED7"/>
    <w:rsid w:val="007D15EE"/>
    <w:rsid w:val="007D23D7"/>
    <w:rsid w:val="007D41F0"/>
    <w:rsid w:val="007D4E37"/>
    <w:rsid w:val="007D5CD2"/>
    <w:rsid w:val="007E6387"/>
    <w:rsid w:val="007F10AC"/>
    <w:rsid w:val="007F2B64"/>
    <w:rsid w:val="007F344C"/>
    <w:rsid w:val="007F5B3C"/>
    <w:rsid w:val="007F6090"/>
    <w:rsid w:val="008017B3"/>
    <w:rsid w:val="00801FF0"/>
    <w:rsid w:val="00810316"/>
    <w:rsid w:val="00811537"/>
    <w:rsid w:val="00811892"/>
    <w:rsid w:val="008126A0"/>
    <w:rsid w:val="0081607A"/>
    <w:rsid w:val="00821ADE"/>
    <w:rsid w:val="00830521"/>
    <w:rsid w:val="00831F1B"/>
    <w:rsid w:val="0083280F"/>
    <w:rsid w:val="008359A4"/>
    <w:rsid w:val="00837BAD"/>
    <w:rsid w:val="00841145"/>
    <w:rsid w:val="008423F9"/>
    <w:rsid w:val="00843A27"/>
    <w:rsid w:val="00844A96"/>
    <w:rsid w:val="00847F1E"/>
    <w:rsid w:val="0085240E"/>
    <w:rsid w:val="00854D5C"/>
    <w:rsid w:val="00855A32"/>
    <w:rsid w:val="00861762"/>
    <w:rsid w:val="00871ECE"/>
    <w:rsid w:val="00874D10"/>
    <w:rsid w:val="0087569B"/>
    <w:rsid w:val="00877B92"/>
    <w:rsid w:val="008817B9"/>
    <w:rsid w:val="008829A7"/>
    <w:rsid w:val="0088315A"/>
    <w:rsid w:val="00896B38"/>
    <w:rsid w:val="008A10A6"/>
    <w:rsid w:val="008A121F"/>
    <w:rsid w:val="008A128F"/>
    <w:rsid w:val="008A671C"/>
    <w:rsid w:val="008A72E9"/>
    <w:rsid w:val="008B1071"/>
    <w:rsid w:val="008B18CA"/>
    <w:rsid w:val="008B1A03"/>
    <w:rsid w:val="008C1C38"/>
    <w:rsid w:val="008C304A"/>
    <w:rsid w:val="008D0335"/>
    <w:rsid w:val="008D2BE6"/>
    <w:rsid w:val="008D763A"/>
    <w:rsid w:val="008E1024"/>
    <w:rsid w:val="008F10EC"/>
    <w:rsid w:val="008F75DD"/>
    <w:rsid w:val="00900591"/>
    <w:rsid w:val="00902BFF"/>
    <w:rsid w:val="0090565B"/>
    <w:rsid w:val="0091020A"/>
    <w:rsid w:val="009173B3"/>
    <w:rsid w:val="00917F8B"/>
    <w:rsid w:val="009205B1"/>
    <w:rsid w:val="00923E50"/>
    <w:rsid w:val="00927C9B"/>
    <w:rsid w:val="0093039B"/>
    <w:rsid w:val="00937A28"/>
    <w:rsid w:val="00947035"/>
    <w:rsid w:val="009514BB"/>
    <w:rsid w:val="00953C98"/>
    <w:rsid w:val="00954E6F"/>
    <w:rsid w:val="009614A4"/>
    <w:rsid w:val="009761CF"/>
    <w:rsid w:val="00980607"/>
    <w:rsid w:val="009823D3"/>
    <w:rsid w:val="00987D59"/>
    <w:rsid w:val="00992219"/>
    <w:rsid w:val="00993CB8"/>
    <w:rsid w:val="00993F10"/>
    <w:rsid w:val="009965D1"/>
    <w:rsid w:val="009A0425"/>
    <w:rsid w:val="009A1C14"/>
    <w:rsid w:val="009A2CBC"/>
    <w:rsid w:val="009A4C5C"/>
    <w:rsid w:val="009A73D0"/>
    <w:rsid w:val="009B5EA1"/>
    <w:rsid w:val="009B6D1E"/>
    <w:rsid w:val="009B7DE8"/>
    <w:rsid w:val="009C022B"/>
    <w:rsid w:val="009C120E"/>
    <w:rsid w:val="009C1451"/>
    <w:rsid w:val="009C291A"/>
    <w:rsid w:val="009C2F65"/>
    <w:rsid w:val="009C4676"/>
    <w:rsid w:val="009C4CDF"/>
    <w:rsid w:val="009C740B"/>
    <w:rsid w:val="009D1904"/>
    <w:rsid w:val="009D3AEC"/>
    <w:rsid w:val="009D55FA"/>
    <w:rsid w:val="009D721E"/>
    <w:rsid w:val="009D775A"/>
    <w:rsid w:val="009E120C"/>
    <w:rsid w:val="009E18ED"/>
    <w:rsid w:val="009E26D8"/>
    <w:rsid w:val="009E741B"/>
    <w:rsid w:val="009E7914"/>
    <w:rsid w:val="00A0199A"/>
    <w:rsid w:val="00A0621E"/>
    <w:rsid w:val="00A064D6"/>
    <w:rsid w:val="00A06B5E"/>
    <w:rsid w:val="00A1442F"/>
    <w:rsid w:val="00A159AD"/>
    <w:rsid w:val="00A17826"/>
    <w:rsid w:val="00A22074"/>
    <w:rsid w:val="00A27263"/>
    <w:rsid w:val="00A32F87"/>
    <w:rsid w:val="00A33854"/>
    <w:rsid w:val="00A33C70"/>
    <w:rsid w:val="00A42F96"/>
    <w:rsid w:val="00A43229"/>
    <w:rsid w:val="00A453B7"/>
    <w:rsid w:val="00A47ED5"/>
    <w:rsid w:val="00A53231"/>
    <w:rsid w:val="00A608E5"/>
    <w:rsid w:val="00A62297"/>
    <w:rsid w:val="00A6374E"/>
    <w:rsid w:val="00A63A9D"/>
    <w:rsid w:val="00A664B3"/>
    <w:rsid w:val="00A66607"/>
    <w:rsid w:val="00A66DFB"/>
    <w:rsid w:val="00A74D2D"/>
    <w:rsid w:val="00A7676A"/>
    <w:rsid w:val="00A76F5F"/>
    <w:rsid w:val="00A77306"/>
    <w:rsid w:val="00A77CF8"/>
    <w:rsid w:val="00A8294F"/>
    <w:rsid w:val="00A84D2F"/>
    <w:rsid w:val="00A8591F"/>
    <w:rsid w:val="00A90D09"/>
    <w:rsid w:val="00A91CBB"/>
    <w:rsid w:val="00A95A5A"/>
    <w:rsid w:val="00A96836"/>
    <w:rsid w:val="00AA06FA"/>
    <w:rsid w:val="00AA4B2D"/>
    <w:rsid w:val="00AB49EB"/>
    <w:rsid w:val="00AC09E9"/>
    <w:rsid w:val="00AC5CF7"/>
    <w:rsid w:val="00AC7B19"/>
    <w:rsid w:val="00AC7C1E"/>
    <w:rsid w:val="00AD2064"/>
    <w:rsid w:val="00AE160A"/>
    <w:rsid w:val="00AE1B29"/>
    <w:rsid w:val="00AE2E61"/>
    <w:rsid w:val="00AE54AF"/>
    <w:rsid w:val="00AE7910"/>
    <w:rsid w:val="00AF01A0"/>
    <w:rsid w:val="00AF0C3A"/>
    <w:rsid w:val="00AF2CFB"/>
    <w:rsid w:val="00AF2F13"/>
    <w:rsid w:val="00AF4FB3"/>
    <w:rsid w:val="00AF755B"/>
    <w:rsid w:val="00B00A38"/>
    <w:rsid w:val="00B042AE"/>
    <w:rsid w:val="00B13F40"/>
    <w:rsid w:val="00B146B0"/>
    <w:rsid w:val="00B155E4"/>
    <w:rsid w:val="00B16C99"/>
    <w:rsid w:val="00B2409A"/>
    <w:rsid w:val="00B251E4"/>
    <w:rsid w:val="00B3111A"/>
    <w:rsid w:val="00B32B34"/>
    <w:rsid w:val="00B353DB"/>
    <w:rsid w:val="00B40093"/>
    <w:rsid w:val="00B42190"/>
    <w:rsid w:val="00B44645"/>
    <w:rsid w:val="00B45598"/>
    <w:rsid w:val="00B51231"/>
    <w:rsid w:val="00B5503F"/>
    <w:rsid w:val="00B558EB"/>
    <w:rsid w:val="00B570B6"/>
    <w:rsid w:val="00B65672"/>
    <w:rsid w:val="00B65D3B"/>
    <w:rsid w:val="00B72E69"/>
    <w:rsid w:val="00B7338B"/>
    <w:rsid w:val="00B74CF6"/>
    <w:rsid w:val="00B74CF7"/>
    <w:rsid w:val="00B81ADA"/>
    <w:rsid w:val="00B838FF"/>
    <w:rsid w:val="00B83C2C"/>
    <w:rsid w:val="00B84F3F"/>
    <w:rsid w:val="00B91309"/>
    <w:rsid w:val="00B92CBD"/>
    <w:rsid w:val="00B93196"/>
    <w:rsid w:val="00B94938"/>
    <w:rsid w:val="00B955B9"/>
    <w:rsid w:val="00B96BFA"/>
    <w:rsid w:val="00BA2597"/>
    <w:rsid w:val="00BA31DD"/>
    <w:rsid w:val="00BA6556"/>
    <w:rsid w:val="00BB2A54"/>
    <w:rsid w:val="00BB40C0"/>
    <w:rsid w:val="00BC099B"/>
    <w:rsid w:val="00BC61C9"/>
    <w:rsid w:val="00BC6731"/>
    <w:rsid w:val="00BC6B38"/>
    <w:rsid w:val="00BC795B"/>
    <w:rsid w:val="00BD2E83"/>
    <w:rsid w:val="00BD3DE5"/>
    <w:rsid w:val="00BD75EE"/>
    <w:rsid w:val="00BE0FC8"/>
    <w:rsid w:val="00BE496F"/>
    <w:rsid w:val="00BE53CA"/>
    <w:rsid w:val="00BF4418"/>
    <w:rsid w:val="00BF58F7"/>
    <w:rsid w:val="00BF7BAF"/>
    <w:rsid w:val="00C05963"/>
    <w:rsid w:val="00C05EBC"/>
    <w:rsid w:val="00C106A4"/>
    <w:rsid w:val="00C11090"/>
    <w:rsid w:val="00C130C3"/>
    <w:rsid w:val="00C15AA1"/>
    <w:rsid w:val="00C15DC8"/>
    <w:rsid w:val="00C17369"/>
    <w:rsid w:val="00C17375"/>
    <w:rsid w:val="00C2079B"/>
    <w:rsid w:val="00C20EA8"/>
    <w:rsid w:val="00C2312B"/>
    <w:rsid w:val="00C25D83"/>
    <w:rsid w:val="00C27F91"/>
    <w:rsid w:val="00C32A0E"/>
    <w:rsid w:val="00C45A90"/>
    <w:rsid w:val="00C5194E"/>
    <w:rsid w:val="00C51E7E"/>
    <w:rsid w:val="00C5228E"/>
    <w:rsid w:val="00C54AE2"/>
    <w:rsid w:val="00C557AF"/>
    <w:rsid w:val="00C57AA2"/>
    <w:rsid w:val="00C60F12"/>
    <w:rsid w:val="00C6584D"/>
    <w:rsid w:val="00C65956"/>
    <w:rsid w:val="00C709A8"/>
    <w:rsid w:val="00C76257"/>
    <w:rsid w:val="00C848D5"/>
    <w:rsid w:val="00C8696F"/>
    <w:rsid w:val="00CB5754"/>
    <w:rsid w:val="00CB7013"/>
    <w:rsid w:val="00CC0BA7"/>
    <w:rsid w:val="00CC3F4A"/>
    <w:rsid w:val="00CC55F7"/>
    <w:rsid w:val="00CC68E7"/>
    <w:rsid w:val="00CD64D0"/>
    <w:rsid w:val="00CE4502"/>
    <w:rsid w:val="00CE658F"/>
    <w:rsid w:val="00CF0A14"/>
    <w:rsid w:val="00D00F18"/>
    <w:rsid w:val="00D03A67"/>
    <w:rsid w:val="00D05273"/>
    <w:rsid w:val="00D0550B"/>
    <w:rsid w:val="00D107EE"/>
    <w:rsid w:val="00D127DE"/>
    <w:rsid w:val="00D14DA7"/>
    <w:rsid w:val="00D24B1E"/>
    <w:rsid w:val="00D24FE6"/>
    <w:rsid w:val="00D27415"/>
    <w:rsid w:val="00D31091"/>
    <w:rsid w:val="00D35815"/>
    <w:rsid w:val="00D4167D"/>
    <w:rsid w:val="00D434C5"/>
    <w:rsid w:val="00D4499F"/>
    <w:rsid w:val="00D467ED"/>
    <w:rsid w:val="00D56A49"/>
    <w:rsid w:val="00D5720F"/>
    <w:rsid w:val="00D65A29"/>
    <w:rsid w:val="00D668CE"/>
    <w:rsid w:val="00D702AB"/>
    <w:rsid w:val="00D709AF"/>
    <w:rsid w:val="00D72D86"/>
    <w:rsid w:val="00D769D9"/>
    <w:rsid w:val="00D7747E"/>
    <w:rsid w:val="00D77B24"/>
    <w:rsid w:val="00D80090"/>
    <w:rsid w:val="00D80F04"/>
    <w:rsid w:val="00D81A8D"/>
    <w:rsid w:val="00D848CA"/>
    <w:rsid w:val="00D85B27"/>
    <w:rsid w:val="00D8745E"/>
    <w:rsid w:val="00D9150E"/>
    <w:rsid w:val="00D9163F"/>
    <w:rsid w:val="00D91CB4"/>
    <w:rsid w:val="00D925C0"/>
    <w:rsid w:val="00D939AA"/>
    <w:rsid w:val="00D93ED5"/>
    <w:rsid w:val="00D94617"/>
    <w:rsid w:val="00D976D1"/>
    <w:rsid w:val="00DA3D20"/>
    <w:rsid w:val="00DA4927"/>
    <w:rsid w:val="00DA4C84"/>
    <w:rsid w:val="00DB194D"/>
    <w:rsid w:val="00DB2857"/>
    <w:rsid w:val="00DB5576"/>
    <w:rsid w:val="00DB6F66"/>
    <w:rsid w:val="00DB7382"/>
    <w:rsid w:val="00DC17A2"/>
    <w:rsid w:val="00DC6F10"/>
    <w:rsid w:val="00DC7337"/>
    <w:rsid w:val="00DD2AFC"/>
    <w:rsid w:val="00DE07DD"/>
    <w:rsid w:val="00DE4A69"/>
    <w:rsid w:val="00DE6242"/>
    <w:rsid w:val="00DE701D"/>
    <w:rsid w:val="00DF17A1"/>
    <w:rsid w:val="00DF254F"/>
    <w:rsid w:val="00E00978"/>
    <w:rsid w:val="00E00A99"/>
    <w:rsid w:val="00E1153D"/>
    <w:rsid w:val="00E144E6"/>
    <w:rsid w:val="00E27AD3"/>
    <w:rsid w:val="00E3690F"/>
    <w:rsid w:val="00E36A05"/>
    <w:rsid w:val="00E3718A"/>
    <w:rsid w:val="00E44327"/>
    <w:rsid w:val="00E474BD"/>
    <w:rsid w:val="00E52683"/>
    <w:rsid w:val="00E52776"/>
    <w:rsid w:val="00E53D49"/>
    <w:rsid w:val="00E55C86"/>
    <w:rsid w:val="00E56775"/>
    <w:rsid w:val="00E57D3F"/>
    <w:rsid w:val="00E60AA0"/>
    <w:rsid w:val="00E64622"/>
    <w:rsid w:val="00E65867"/>
    <w:rsid w:val="00E67826"/>
    <w:rsid w:val="00E70044"/>
    <w:rsid w:val="00E707B7"/>
    <w:rsid w:val="00E74718"/>
    <w:rsid w:val="00E75F7D"/>
    <w:rsid w:val="00E8164E"/>
    <w:rsid w:val="00E84F09"/>
    <w:rsid w:val="00E86231"/>
    <w:rsid w:val="00E93DCC"/>
    <w:rsid w:val="00E9515D"/>
    <w:rsid w:val="00E97CEA"/>
    <w:rsid w:val="00E97E5C"/>
    <w:rsid w:val="00EA0496"/>
    <w:rsid w:val="00EA4F3F"/>
    <w:rsid w:val="00EA5C0F"/>
    <w:rsid w:val="00EB2CD0"/>
    <w:rsid w:val="00EB3C71"/>
    <w:rsid w:val="00EB57D7"/>
    <w:rsid w:val="00EB5AF5"/>
    <w:rsid w:val="00EB74D5"/>
    <w:rsid w:val="00EC01A1"/>
    <w:rsid w:val="00EC2FB8"/>
    <w:rsid w:val="00EC342F"/>
    <w:rsid w:val="00EC59BC"/>
    <w:rsid w:val="00EC66DE"/>
    <w:rsid w:val="00ED6805"/>
    <w:rsid w:val="00ED70D3"/>
    <w:rsid w:val="00EE6309"/>
    <w:rsid w:val="00EE79BD"/>
    <w:rsid w:val="00EF249D"/>
    <w:rsid w:val="00EF4366"/>
    <w:rsid w:val="00EF5DD2"/>
    <w:rsid w:val="00F034BB"/>
    <w:rsid w:val="00F1355F"/>
    <w:rsid w:val="00F31533"/>
    <w:rsid w:val="00F31A83"/>
    <w:rsid w:val="00F31E08"/>
    <w:rsid w:val="00F32232"/>
    <w:rsid w:val="00F339E1"/>
    <w:rsid w:val="00F34795"/>
    <w:rsid w:val="00F352C9"/>
    <w:rsid w:val="00F36AE4"/>
    <w:rsid w:val="00F372AE"/>
    <w:rsid w:val="00F37904"/>
    <w:rsid w:val="00F45049"/>
    <w:rsid w:val="00F52A67"/>
    <w:rsid w:val="00F575F2"/>
    <w:rsid w:val="00F6700D"/>
    <w:rsid w:val="00F676E7"/>
    <w:rsid w:val="00F67798"/>
    <w:rsid w:val="00F75326"/>
    <w:rsid w:val="00F75903"/>
    <w:rsid w:val="00F77140"/>
    <w:rsid w:val="00F82748"/>
    <w:rsid w:val="00F87E61"/>
    <w:rsid w:val="00F90404"/>
    <w:rsid w:val="00F9294C"/>
    <w:rsid w:val="00F95078"/>
    <w:rsid w:val="00F95D7B"/>
    <w:rsid w:val="00F96ACA"/>
    <w:rsid w:val="00F9758A"/>
    <w:rsid w:val="00FA2031"/>
    <w:rsid w:val="00FA25B6"/>
    <w:rsid w:val="00FA398A"/>
    <w:rsid w:val="00FA49A0"/>
    <w:rsid w:val="00FA4B01"/>
    <w:rsid w:val="00FA7B0B"/>
    <w:rsid w:val="00FB2B55"/>
    <w:rsid w:val="00FB51D5"/>
    <w:rsid w:val="00FB5815"/>
    <w:rsid w:val="00FB6393"/>
    <w:rsid w:val="00FC527B"/>
    <w:rsid w:val="00FC6003"/>
    <w:rsid w:val="00FD337E"/>
    <w:rsid w:val="00FD5022"/>
    <w:rsid w:val="00FD5FFE"/>
    <w:rsid w:val="00FE0701"/>
    <w:rsid w:val="00FE071D"/>
    <w:rsid w:val="00FE2ADC"/>
    <w:rsid w:val="00FE2B5E"/>
    <w:rsid w:val="00FE3A4F"/>
    <w:rsid w:val="00FE6DA2"/>
    <w:rsid w:val="00FF120D"/>
    <w:rsid w:val="00FF2910"/>
    <w:rsid w:val="00FF2A16"/>
    <w:rsid w:val="00FF3848"/>
    <w:rsid w:val="00FF3FA8"/>
    <w:rsid w:val="00FF4CA1"/>
    <w:rsid w:val="00FF7300"/>
    <w:rsid w:val="00FF74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8F51"/>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7AA2"/>
    <w:pPr>
      <w:spacing w:line="480" w:lineRule="auto"/>
      <w:ind w:firstLine="720"/>
      <w:jc w:val="left"/>
    </w:pPr>
    <w:rPr>
      <w:rFonts w:ascii="Times New Roman" w:hAnsi="Times New Roman"/>
      <w:sz w:val="24"/>
    </w:r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57AA2"/>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FB51D5"/>
    <w:rPr>
      <w:rFonts w:ascii="Times New Roman" w:hAnsi="Times New Roman" w:cs="Cambria (Body CS)"/>
      <w:b/>
      <w:bCs/>
      <w:sz w:val="24"/>
      <w:szCs w:val="18"/>
    </w:rPr>
  </w:style>
  <w:style w:type="character" w:customStyle="1" w:styleId="VerbatimChar">
    <w:name w:val="Verbatim Char"/>
    <w:basedOn w:val="CaptionChar"/>
    <w:link w:val="SourceCode"/>
    <w:rPr>
      <w:rFonts w:ascii="Consolas" w:hAnsi="Consolas" w:cs="Cambria (Body CS)"/>
      <w:b/>
      <w:bCs/>
      <w:caps w:val="0"/>
      <w:sz w:val="22"/>
      <w:szCs w:val="18"/>
    </w:rPr>
  </w:style>
  <w:style w:type="character" w:customStyle="1" w:styleId="FootnoteCharacters">
    <w:name w:val="Footnote Characters"/>
    <w:basedOn w:val="CaptionChar"/>
    <w:rPr>
      <w:rFonts w:ascii="Times New Roman" w:hAnsi="Times New Roman" w:cs="Cambria (Body CS)"/>
      <w:b/>
      <w:bCs/>
      <w:caps w:val="0"/>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rFonts w:ascii="Times New Roman" w:hAnsi="Times New Roman" w:cs="Cambria (Body CS)"/>
      <w:b/>
      <w:bCs/>
      <w:caps w:val="0"/>
      <w:color w:val="4F81BD" w:themeColor="accent1"/>
      <w:sz w:val="16"/>
      <w:szCs w:val="18"/>
    </w:rPr>
  </w:style>
  <w:style w:type="character" w:customStyle="1" w:styleId="KeywordTok">
    <w:name w:val="KeywordTok"/>
    <w:basedOn w:val="VerbatimChar"/>
    <w:rPr>
      <w:rFonts w:ascii="Consolas" w:hAnsi="Consolas" w:cs="Cambria (Body CS)"/>
      <w:b/>
      <w:bCs/>
      <w:caps w:val="0"/>
      <w:color w:val="204A87"/>
      <w:sz w:val="22"/>
      <w:szCs w:val="18"/>
      <w:shd w:val="clear" w:color="auto" w:fill="F8F8F8"/>
    </w:rPr>
  </w:style>
  <w:style w:type="character" w:customStyle="1" w:styleId="DataTypeTok">
    <w:name w:val="DataTypeTok"/>
    <w:basedOn w:val="VerbatimChar"/>
    <w:rPr>
      <w:rFonts w:ascii="Consolas" w:hAnsi="Consolas" w:cs="Cambria (Body CS)"/>
      <w:b/>
      <w:bCs/>
      <w:caps w:val="0"/>
      <w:color w:val="204A87"/>
      <w:sz w:val="22"/>
      <w:szCs w:val="18"/>
      <w:shd w:val="clear" w:color="auto" w:fill="F8F8F8"/>
    </w:rPr>
  </w:style>
  <w:style w:type="character" w:customStyle="1" w:styleId="DecValTok">
    <w:name w:val="DecValTok"/>
    <w:basedOn w:val="VerbatimChar"/>
    <w:rPr>
      <w:rFonts w:ascii="Consolas" w:hAnsi="Consolas" w:cs="Cambria (Body CS)"/>
      <w:b/>
      <w:bCs/>
      <w:caps w:val="0"/>
      <w:color w:val="0000CF"/>
      <w:sz w:val="22"/>
      <w:szCs w:val="18"/>
      <w:shd w:val="clear" w:color="auto" w:fill="F8F8F8"/>
    </w:rPr>
  </w:style>
  <w:style w:type="character" w:customStyle="1" w:styleId="BaseNTok">
    <w:name w:val="BaseNTok"/>
    <w:basedOn w:val="VerbatimChar"/>
    <w:rPr>
      <w:rFonts w:ascii="Consolas" w:hAnsi="Consolas" w:cs="Cambria (Body CS)"/>
      <w:b/>
      <w:bCs/>
      <w:caps w:val="0"/>
      <w:color w:val="0000CF"/>
      <w:sz w:val="22"/>
      <w:szCs w:val="18"/>
      <w:shd w:val="clear" w:color="auto" w:fill="F8F8F8"/>
    </w:rPr>
  </w:style>
  <w:style w:type="character" w:customStyle="1" w:styleId="FloatTok">
    <w:name w:val="FloatTok"/>
    <w:basedOn w:val="VerbatimChar"/>
    <w:rPr>
      <w:rFonts w:ascii="Consolas" w:hAnsi="Consolas" w:cs="Cambria (Body CS)"/>
      <w:b/>
      <w:bCs/>
      <w:caps w:val="0"/>
      <w:color w:val="0000CF"/>
      <w:sz w:val="22"/>
      <w:szCs w:val="18"/>
      <w:shd w:val="clear" w:color="auto" w:fill="F8F8F8"/>
    </w:rPr>
  </w:style>
  <w:style w:type="character" w:customStyle="1" w:styleId="ConstantTok">
    <w:name w:val="ConstantTok"/>
    <w:basedOn w:val="VerbatimChar"/>
    <w:rPr>
      <w:rFonts w:ascii="Consolas" w:hAnsi="Consolas" w:cs="Cambria (Body CS)"/>
      <w:b/>
      <w:bCs/>
      <w:caps w:val="0"/>
      <w:color w:val="000000"/>
      <w:sz w:val="22"/>
      <w:szCs w:val="18"/>
      <w:shd w:val="clear" w:color="auto" w:fill="F8F8F8"/>
    </w:rPr>
  </w:style>
  <w:style w:type="character" w:customStyle="1" w:styleId="CharTok">
    <w:name w:val="CharTok"/>
    <w:basedOn w:val="VerbatimChar"/>
    <w:rPr>
      <w:rFonts w:ascii="Consolas" w:hAnsi="Consolas" w:cs="Cambria (Body CS)"/>
      <w:b/>
      <w:bCs/>
      <w:caps w:val="0"/>
      <w:color w:val="4E9A06"/>
      <w:sz w:val="22"/>
      <w:szCs w:val="18"/>
      <w:shd w:val="clear" w:color="auto" w:fill="F8F8F8"/>
    </w:rPr>
  </w:style>
  <w:style w:type="character" w:customStyle="1" w:styleId="SpecialCharTok">
    <w:name w:val="SpecialCharTok"/>
    <w:basedOn w:val="VerbatimChar"/>
    <w:rPr>
      <w:rFonts w:ascii="Consolas" w:hAnsi="Consolas" w:cs="Cambria (Body CS)"/>
      <w:b/>
      <w:bCs/>
      <w:caps w:val="0"/>
      <w:color w:val="000000"/>
      <w:sz w:val="22"/>
      <w:szCs w:val="18"/>
      <w:shd w:val="clear" w:color="auto" w:fill="F8F8F8"/>
    </w:rPr>
  </w:style>
  <w:style w:type="character" w:customStyle="1" w:styleId="StringTok">
    <w:name w:val="StringTok"/>
    <w:basedOn w:val="VerbatimChar"/>
    <w:rPr>
      <w:rFonts w:ascii="Consolas" w:hAnsi="Consolas" w:cs="Cambria (Body CS)"/>
      <w:b/>
      <w:bCs/>
      <w:caps w:val="0"/>
      <w:color w:val="4E9A06"/>
      <w:sz w:val="22"/>
      <w:szCs w:val="18"/>
      <w:shd w:val="clear" w:color="auto" w:fill="F8F8F8"/>
    </w:rPr>
  </w:style>
  <w:style w:type="character" w:customStyle="1" w:styleId="VerbatimStringTok">
    <w:name w:val="VerbatimStringTok"/>
    <w:basedOn w:val="VerbatimChar"/>
    <w:rPr>
      <w:rFonts w:ascii="Consolas" w:hAnsi="Consolas" w:cs="Cambria (Body CS)"/>
      <w:b/>
      <w:bCs/>
      <w:caps w:val="0"/>
      <w:color w:val="4E9A06"/>
      <w:sz w:val="22"/>
      <w:szCs w:val="18"/>
      <w:shd w:val="clear" w:color="auto" w:fill="F8F8F8"/>
    </w:rPr>
  </w:style>
  <w:style w:type="character" w:customStyle="1" w:styleId="SpecialStringTok">
    <w:name w:val="SpecialStringTok"/>
    <w:basedOn w:val="VerbatimChar"/>
    <w:rPr>
      <w:rFonts w:ascii="Consolas" w:hAnsi="Consolas" w:cs="Cambria (Body CS)"/>
      <w:b/>
      <w:bCs/>
      <w:caps w:val="0"/>
      <w:color w:val="4E9A06"/>
      <w:sz w:val="22"/>
      <w:szCs w:val="18"/>
      <w:shd w:val="clear" w:color="auto" w:fill="F8F8F8"/>
    </w:rPr>
  </w:style>
  <w:style w:type="character" w:customStyle="1" w:styleId="ImportTok">
    <w:name w:val="ImportTok"/>
    <w:basedOn w:val="VerbatimChar"/>
    <w:rPr>
      <w:rFonts w:ascii="Consolas" w:hAnsi="Consolas" w:cs="Cambria (Body CS)"/>
      <w:b/>
      <w:bCs/>
      <w:caps w:val="0"/>
      <w:sz w:val="22"/>
      <w:szCs w:val="18"/>
      <w:shd w:val="clear" w:color="auto" w:fill="F8F8F8"/>
    </w:rPr>
  </w:style>
  <w:style w:type="character" w:customStyle="1" w:styleId="CommentTok">
    <w:name w:val="CommentTok"/>
    <w:basedOn w:val="VerbatimChar"/>
    <w:rPr>
      <w:rFonts w:ascii="Consolas" w:hAnsi="Consolas" w:cs="Cambria (Body CS)"/>
      <w:b/>
      <w:bCs/>
      <w:i/>
      <w:caps w:val="0"/>
      <w:color w:val="8F5902"/>
      <w:sz w:val="22"/>
      <w:szCs w:val="18"/>
      <w:shd w:val="clear" w:color="auto" w:fill="F8F8F8"/>
    </w:rPr>
  </w:style>
  <w:style w:type="character" w:customStyle="1" w:styleId="DocumentationTok">
    <w:name w:val="DocumentationTok"/>
    <w:basedOn w:val="VerbatimChar"/>
    <w:rPr>
      <w:rFonts w:ascii="Consolas" w:hAnsi="Consolas" w:cs="Cambria (Body CS)"/>
      <w:b/>
      <w:bCs/>
      <w:i/>
      <w:caps w:val="0"/>
      <w:color w:val="8F5902"/>
      <w:sz w:val="22"/>
      <w:szCs w:val="18"/>
      <w:shd w:val="clear" w:color="auto" w:fill="F8F8F8"/>
    </w:rPr>
  </w:style>
  <w:style w:type="character" w:customStyle="1" w:styleId="AnnotationTok">
    <w:name w:val="AnnotationTok"/>
    <w:basedOn w:val="VerbatimChar"/>
    <w:rPr>
      <w:rFonts w:ascii="Consolas" w:hAnsi="Consolas" w:cs="Cambria (Body CS)"/>
      <w:b/>
      <w:bCs/>
      <w:i/>
      <w:caps w:val="0"/>
      <w:color w:val="8F5902"/>
      <w:sz w:val="22"/>
      <w:szCs w:val="18"/>
      <w:shd w:val="clear" w:color="auto" w:fill="F8F8F8"/>
    </w:rPr>
  </w:style>
  <w:style w:type="character" w:customStyle="1" w:styleId="CommentVarTok">
    <w:name w:val="CommentVarTok"/>
    <w:basedOn w:val="VerbatimChar"/>
    <w:rPr>
      <w:rFonts w:ascii="Consolas" w:hAnsi="Consolas" w:cs="Cambria (Body CS)"/>
      <w:b/>
      <w:bCs/>
      <w:i/>
      <w:caps w:val="0"/>
      <w:color w:val="8F5902"/>
      <w:sz w:val="22"/>
      <w:szCs w:val="18"/>
      <w:shd w:val="clear" w:color="auto" w:fill="F8F8F8"/>
    </w:rPr>
  </w:style>
  <w:style w:type="character" w:customStyle="1" w:styleId="OtherTok">
    <w:name w:val="OtherTok"/>
    <w:basedOn w:val="VerbatimChar"/>
    <w:rPr>
      <w:rFonts w:ascii="Consolas" w:hAnsi="Consolas" w:cs="Cambria (Body CS)"/>
      <w:b/>
      <w:bCs/>
      <w:caps w:val="0"/>
      <w:color w:val="8F5902"/>
      <w:sz w:val="22"/>
      <w:szCs w:val="18"/>
      <w:shd w:val="clear" w:color="auto" w:fill="F8F8F8"/>
    </w:rPr>
  </w:style>
  <w:style w:type="character" w:customStyle="1" w:styleId="FunctionTok">
    <w:name w:val="FunctionTok"/>
    <w:basedOn w:val="VerbatimChar"/>
    <w:rPr>
      <w:rFonts w:ascii="Consolas" w:hAnsi="Consolas" w:cs="Cambria (Body CS)"/>
      <w:b/>
      <w:bCs/>
      <w:caps w:val="0"/>
      <w:color w:val="000000"/>
      <w:sz w:val="22"/>
      <w:szCs w:val="18"/>
      <w:shd w:val="clear" w:color="auto" w:fill="F8F8F8"/>
    </w:rPr>
  </w:style>
  <w:style w:type="character" w:customStyle="1" w:styleId="VariableTok">
    <w:name w:val="VariableTok"/>
    <w:basedOn w:val="VerbatimChar"/>
    <w:rPr>
      <w:rFonts w:ascii="Consolas" w:hAnsi="Consolas" w:cs="Cambria (Body CS)"/>
      <w:b/>
      <w:bCs/>
      <w:caps w:val="0"/>
      <w:color w:val="000000"/>
      <w:sz w:val="22"/>
      <w:szCs w:val="18"/>
      <w:shd w:val="clear" w:color="auto" w:fill="F8F8F8"/>
    </w:rPr>
  </w:style>
  <w:style w:type="character" w:customStyle="1" w:styleId="ControlFlowTok">
    <w:name w:val="ControlFlowTok"/>
    <w:basedOn w:val="VerbatimChar"/>
    <w:rPr>
      <w:rFonts w:ascii="Consolas" w:hAnsi="Consolas" w:cs="Cambria (Body CS)"/>
      <w:b/>
      <w:bCs/>
      <w:caps w:val="0"/>
      <w:color w:val="204A87"/>
      <w:sz w:val="22"/>
      <w:szCs w:val="18"/>
      <w:shd w:val="clear" w:color="auto" w:fill="F8F8F8"/>
    </w:rPr>
  </w:style>
  <w:style w:type="character" w:customStyle="1" w:styleId="OperatorTok">
    <w:name w:val="OperatorTok"/>
    <w:basedOn w:val="VerbatimChar"/>
    <w:rPr>
      <w:rFonts w:ascii="Consolas" w:hAnsi="Consolas" w:cs="Cambria (Body CS)"/>
      <w:b/>
      <w:bCs/>
      <w:caps w:val="0"/>
      <w:color w:val="CE5C00"/>
      <w:sz w:val="22"/>
      <w:szCs w:val="18"/>
      <w:shd w:val="clear" w:color="auto" w:fill="F8F8F8"/>
    </w:rPr>
  </w:style>
  <w:style w:type="character" w:customStyle="1" w:styleId="BuiltInTok">
    <w:name w:val="BuiltInTok"/>
    <w:basedOn w:val="VerbatimChar"/>
    <w:rPr>
      <w:rFonts w:ascii="Consolas" w:hAnsi="Consolas" w:cs="Cambria (Body CS)"/>
      <w:b/>
      <w:bCs/>
      <w:caps w:val="0"/>
      <w:sz w:val="22"/>
      <w:szCs w:val="18"/>
      <w:shd w:val="clear" w:color="auto" w:fill="F8F8F8"/>
    </w:rPr>
  </w:style>
  <w:style w:type="character" w:customStyle="1" w:styleId="ExtensionTok">
    <w:name w:val="ExtensionTok"/>
    <w:basedOn w:val="VerbatimChar"/>
    <w:rPr>
      <w:rFonts w:ascii="Consolas" w:hAnsi="Consolas" w:cs="Cambria (Body CS)"/>
      <w:b/>
      <w:bCs/>
      <w:caps w:val="0"/>
      <w:sz w:val="22"/>
      <w:szCs w:val="18"/>
      <w:shd w:val="clear" w:color="auto" w:fill="F8F8F8"/>
    </w:rPr>
  </w:style>
  <w:style w:type="character" w:customStyle="1" w:styleId="PreprocessorTok">
    <w:name w:val="PreprocessorTok"/>
    <w:basedOn w:val="VerbatimChar"/>
    <w:rPr>
      <w:rFonts w:ascii="Consolas" w:hAnsi="Consolas" w:cs="Cambria (Body CS)"/>
      <w:b/>
      <w:bCs/>
      <w:i/>
      <w:caps w:val="0"/>
      <w:color w:val="8F5902"/>
      <w:sz w:val="22"/>
      <w:szCs w:val="18"/>
      <w:shd w:val="clear" w:color="auto" w:fill="F8F8F8"/>
    </w:rPr>
  </w:style>
  <w:style w:type="character" w:customStyle="1" w:styleId="AttributeTok">
    <w:name w:val="AttributeTok"/>
    <w:basedOn w:val="VerbatimChar"/>
    <w:rPr>
      <w:rFonts w:ascii="Consolas" w:hAnsi="Consolas" w:cs="Cambria (Body CS)"/>
      <w:b/>
      <w:bCs/>
      <w:caps w:val="0"/>
      <w:color w:val="C4A000"/>
      <w:sz w:val="22"/>
      <w:szCs w:val="18"/>
      <w:shd w:val="clear" w:color="auto" w:fill="F8F8F8"/>
    </w:rPr>
  </w:style>
  <w:style w:type="character" w:customStyle="1" w:styleId="RegionMarkerTok">
    <w:name w:val="RegionMarkerTok"/>
    <w:basedOn w:val="VerbatimChar"/>
    <w:rPr>
      <w:rFonts w:ascii="Consolas" w:hAnsi="Consolas" w:cs="Cambria (Body CS)"/>
      <w:b/>
      <w:bCs/>
      <w:caps w:val="0"/>
      <w:sz w:val="22"/>
      <w:szCs w:val="18"/>
      <w:shd w:val="clear" w:color="auto" w:fill="F8F8F8"/>
    </w:rPr>
  </w:style>
  <w:style w:type="character" w:customStyle="1" w:styleId="InformationTok">
    <w:name w:val="InformationTok"/>
    <w:basedOn w:val="VerbatimChar"/>
    <w:rPr>
      <w:rFonts w:ascii="Consolas" w:hAnsi="Consolas" w:cs="Cambria (Body CS)"/>
      <w:b/>
      <w:bCs/>
      <w:i/>
      <w:caps w:val="0"/>
      <w:color w:val="8F5902"/>
      <w:sz w:val="22"/>
      <w:szCs w:val="18"/>
      <w:shd w:val="clear" w:color="auto" w:fill="F8F8F8"/>
    </w:rPr>
  </w:style>
  <w:style w:type="character" w:customStyle="1" w:styleId="WarningTok">
    <w:name w:val="WarningTok"/>
    <w:basedOn w:val="VerbatimChar"/>
    <w:rPr>
      <w:rFonts w:ascii="Consolas" w:hAnsi="Consolas" w:cs="Cambria (Body CS)"/>
      <w:b/>
      <w:bCs/>
      <w:i/>
      <w:caps w:val="0"/>
      <w:color w:val="8F5902"/>
      <w:sz w:val="22"/>
      <w:szCs w:val="18"/>
      <w:shd w:val="clear" w:color="auto" w:fill="F8F8F8"/>
    </w:rPr>
  </w:style>
  <w:style w:type="character" w:customStyle="1" w:styleId="AlertTok">
    <w:name w:val="AlertTok"/>
    <w:basedOn w:val="VerbatimChar"/>
    <w:rPr>
      <w:rFonts w:ascii="Consolas" w:hAnsi="Consolas" w:cs="Cambria (Body CS)"/>
      <w:b/>
      <w:bCs/>
      <w:caps w:val="0"/>
      <w:color w:val="EF2929"/>
      <w:sz w:val="22"/>
      <w:szCs w:val="18"/>
      <w:shd w:val="clear" w:color="auto" w:fill="F8F8F8"/>
    </w:rPr>
  </w:style>
  <w:style w:type="character" w:customStyle="1" w:styleId="ErrorTok">
    <w:name w:val="ErrorTok"/>
    <w:basedOn w:val="VerbatimChar"/>
    <w:rPr>
      <w:rFonts w:ascii="Consolas" w:hAnsi="Consolas" w:cs="Cambria (Body CS)"/>
      <w:b/>
      <w:bCs/>
      <w:caps w:val="0"/>
      <w:color w:val="A40000"/>
      <w:sz w:val="22"/>
      <w:szCs w:val="18"/>
      <w:shd w:val="clear" w:color="auto" w:fill="F8F8F8"/>
    </w:rPr>
  </w:style>
  <w:style w:type="character" w:customStyle="1" w:styleId="NormalTok">
    <w:name w:val="NormalTok"/>
    <w:basedOn w:val="VerbatimChar"/>
    <w:rPr>
      <w:rFonts w:ascii="Consolas" w:hAnsi="Consolas" w:cs="Cambria (Body CS)"/>
      <w:b/>
      <w:bCs/>
      <w:caps w:val="0"/>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FB51D5"/>
    <w:pPr>
      <w:ind w:firstLine="0"/>
    </w:pPr>
    <w:rPr>
      <w:rFonts w:cs="Cambria (Body CS)"/>
      <w:b/>
      <w:bCs/>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57AA2"/>
    <w:rPr>
      <w:rFonts w:ascii="Times New Roman" w:hAnsi="Times New Roman"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C57AA2"/>
    <w:pPr>
      <w:ind w:firstLine="0"/>
    </w:pPr>
    <w:rPr>
      <w:b/>
    </w:rPr>
  </w:style>
  <w:style w:type="character" w:customStyle="1" w:styleId="BodyTextChar">
    <w:name w:val="Body Text Char"/>
    <w:basedOn w:val="DefaultParagraphFont"/>
    <w:link w:val="BodyText"/>
    <w:rsid w:val="006B266A"/>
  </w:style>
  <w:style w:type="table" w:styleId="TableGrid">
    <w:name w:val="Table Grid"/>
    <w:basedOn w:val="TableNormal"/>
    <w:rsid w:val="0018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25A2C"/>
    <w:rPr>
      <w:color w:val="0000FF" w:themeColor="hyperlink"/>
      <w:u w:val="single"/>
    </w:rPr>
  </w:style>
  <w:style w:type="character" w:customStyle="1" w:styleId="UnresolvedMention1">
    <w:name w:val="Unresolved Mention1"/>
    <w:basedOn w:val="DefaultParagraphFont"/>
    <w:uiPriority w:val="99"/>
    <w:semiHidden/>
    <w:unhideWhenUsed/>
    <w:rsid w:val="00125A2C"/>
    <w:rPr>
      <w:color w:val="605E5C"/>
      <w:shd w:val="clear" w:color="auto" w:fill="E1DFDD"/>
    </w:rPr>
  </w:style>
  <w:style w:type="character" w:styleId="FollowedHyperlink">
    <w:name w:val="FollowedHyperlink"/>
    <w:basedOn w:val="DefaultParagraphFont"/>
    <w:semiHidden/>
    <w:unhideWhenUsed/>
    <w:rsid w:val="00125A2C"/>
    <w:rPr>
      <w:color w:val="800080" w:themeColor="followedHyperlink"/>
      <w:u w:val="single"/>
    </w:rPr>
  </w:style>
  <w:style w:type="paragraph" w:styleId="Revision">
    <w:name w:val="Revision"/>
    <w:hidden/>
    <w:semiHidden/>
    <w:rsid w:val="003F7DD7"/>
    <w:pPr>
      <w:spacing w:after="0" w:line="240" w:lineRule="auto"/>
      <w:jc w:val="left"/>
    </w:pPr>
    <w:rPr>
      <w:rFonts w:ascii="Times New Roman" w:hAnsi="Times New Roman"/>
      <w:sz w:val="24"/>
    </w:rPr>
  </w:style>
  <w:style w:type="character" w:styleId="CommentReference">
    <w:name w:val="annotation reference"/>
    <w:basedOn w:val="DefaultParagraphFont"/>
    <w:semiHidden/>
    <w:unhideWhenUsed/>
    <w:rsid w:val="00DE07DD"/>
    <w:rPr>
      <w:sz w:val="16"/>
      <w:szCs w:val="16"/>
    </w:rPr>
  </w:style>
  <w:style w:type="paragraph" w:styleId="CommentText">
    <w:name w:val="annotation text"/>
    <w:basedOn w:val="Normal"/>
    <w:link w:val="CommentTextChar"/>
    <w:semiHidden/>
    <w:unhideWhenUsed/>
    <w:rsid w:val="00DE07DD"/>
    <w:pPr>
      <w:spacing w:line="240" w:lineRule="auto"/>
    </w:pPr>
    <w:rPr>
      <w:sz w:val="20"/>
    </w:rPr>
  </w:style>
  <w:style w:type="character" w:customStyle="1" w:styleId="CommentTextChar">
    <w:name w:val="Comment Text Char"/>
    <w:basedOn w:val="DefaultParagraphFont"/>
    <w:link w:val="CommentText"/>
    <w:semiHidden/>
    <w:rsid w:val="00DE07DD"/>
    <w:rPr>
      <w:rFonts w:ascii="Times New Roman" w:hAnsi="Times New Roman"/>
    </w:rPr>
  </w:style>
  <w:style w:type="paragraph" w:styleId="CommentSubject">
    <w:name w:val="annotation subject"/>
    <w:basedOn w:val="CommentText"/>
    <w:next w:val="CommentText"/>
    <w:link w:val="CommentSubjectChar"/>
    <w:semiHidden/>
    <w:unhideWhenUsed/>
    <w:rsid w:val="00DE07DD"/>
    <w:rPr>
      <w:b/>
      <w:bCs/>
    </w:rPr>
  </w:style>
  <w:style w:type="character" w:customStyle="1" w:styleId="CommentSubjectChar">
    <w:name w:val="Comment Subject Char"/>
    <w:basedOn w:val="CommentTextChar"/>
    <w:link w:val="CommentSubject"/>
    <w:semiHidden/>
    <w:rsid w:val="00DE07DD"/>
    <w:rPr>
      <w:rFonts w:ascii="Times New Roman" w:hAnsi="Times New Roman"/>
      <w:b/>
      <w:bCs/>
    </w:rPr>
  </w:style>
  <w:style w:type="paragraph" w:styleId="BalloonText">
    <w:name w:val="Balloon Text"/>
    <w:basedOn w:val="Normal"/>
    <w:link w:val="BalloonTextChar"/>
    <w:semiHidden/>
    <w:unhideWhenUsed/>
    <w:rsid w:val="00DE07DD"/>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DE07DD"/>
    <w:rPr>
      <w:rFonts w:ascii="Times New Roman" w:hAnsi="Times New Roman" w:cs="Times New Roman"/>
      <w:sz w:val="18"/>
      <w:szCs w:val="18"/>
    </w:rPr>
  </w:style>
  <w:style w:type="paragraph" w:customStyle="1" w:styleId="mystyle">
    <w:name w:val="mystyle"/>
    <w:basedOn w:val="Normal"/>
    <w:qFormat/>
    <w:rsid w:val="00C709A8"/>
    <w:pPr>
      <w:spacing w:after="20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1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8DF4D-F2EC-A446-9BFB-FCFD9E67C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35</Pages>
  <Words>23768</Words>
  <Characters>135479</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Kraft</dc:creator>
  <dc:description/>
  <cp:lastModifiedBy>Andy Kleinhesselink</cp:lastModifiedBy>
  <cp:revision>3</cp:revision>
  <dcterms:created xsi:type="dcterms:W3CDTF">2018-10-29T18:03:00Z</dcterms:created>
  <dcterms:modified xsi:type="dcterms:W3CDTF">2018-10-29T23:26:00Z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zotero-version="5.0.56"&gt;&lt;session id="wQUz3nCv"/&gt;&lt;style id="http://www.zotero.org/styles/ecology" hasBibliography="1" bibliographyStyleHasBeenSet="1"/&gt;&lt;prefs&gt;&lt;pref name="fieldType" value="Field"/&gt;&lt;/prefs&gt;&lt;/data&gt;</vt:lpwstr>
  </property>
</Properties>
</file>